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F7AC99" w14:textId="77777777" w:rsidR="001D007A" w:rsidRDefault="001D007A" w:rsidP="002C1199">
      <w:pPr>
        <w:jc w:val="center"/>
        <w:rPr>
          <w:b/>
        </w:rPr>
      </w:pPr>
    </w:p>
    <w:p w14:paraId="3F5BE163" w14:textId="64660736" w:rsidR="002E0D21" w:rsidRPr="00914507" w:rsidRDefault="00DC32B3" w:rsidP="002C1199">
      <w:pPr>
        <w:jc w:val="center"/>
        <w:rPr>
          <w:b/>
        </w:rPr>
      </w:pPr>
      <w:r w:rsidRPr="00914507">
        <w:rPr>
          <w:b/>
          <w:noProof/>
        </w:rPr>
        <w:drawing>
          <wp:inline distT="0" distB="0" distL="0" distR="0" wp14:anchorId="065A6C59" wp14:editId="11BCA099">
            <wp:extent cx="3528060" cy="793750"/>
            <wp:effectExtent l="0" t="0" r="0" b="0"/>
            <wp:docPr id="8" name="图片 60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602"/>
                    <pic:cNvPicPr>
                      <a:picLocks noChangeAspect="1" noChangeArrowheads="1"/>
                    </pic:cNvPicPr>
                  </pic:nvPicPr>
                  <pic:blipFill>
                    <a:blip r:embed="rId8">
                      <a:lum contrast="-2%"/>
                      <a:grayscl/>
                      <a:extLst>
                        <a:ext uri="{28A0092B-C50C-407E-A947-70E740481C1C}">
                          <a14:useLocalDpi xmlns:a14="http://schemas.microsoft.com/office/drawing/2010/main" val="0"/>
                        </a:ext>
                      </a:extLst>
                    </a:blip>
                    <a:srcRect/>
                    <a:stretch>
                      <a:fillRect/>
                    </a:stretch>
                  </pic:blipFill>
                  <pic:spPr bwMode="auto">
                    <a:xfrm>
                      <a:off x="0" y="0"/>
                      <a:ext cx="3528060" cy="793750"/>
                    </a:xfrm>
                    <a:prstGeom prst="rect">
                      <a:avLst/>
                    </a:prstGeom>
                    <a:noFill/>
                    <a:ln>
                      <a:noFill/>
                    </a:ln>
                    <a:effectLst/>
                  </pic:spPr>
                </pic:pic>
              </a:graphicData>
            </a:graphic>
          </wp:inline>
        </w:drawing>
      </w:r>
    </w:p>
    <w:p w14:paraId="42E26CA7" w14:textId="77777777" w:rsidR="002E0D21" w:rsidRPr="00914507" w:rsidRDefault="002E0D21" w:rsidP="002C1199">
      <w:pPr>
        <w:rPr>
          <w:b/>
          <w:bCs/>
          <w:sz w:val="28"/>
          <w:szCs w:val="22"/>
        </w:rPr>
      </w:pPr>
      <w:r w:rsidRPr="00914507">
        <w:rPr>
          <w:b/>
          <w:bCs/>
          <w:sz w:val="52"/>
          <w:szCs w:val="44"/>
        </w:rPr>
        <w:t xml:space="preserve">  </w:t>
      </w:r>
    </w:p>
    <w:p w14:paraId="036F2CC5" w14:textId="77777777" w:rsidR="002E0D21" w:rsidRPr="00914507" w:rsidRDefault="002E0D21" w:rsidP="002C1199">
      <w:pPr>
        <w:jc w:val="center"/>
        <w:rPr>
          <w:b/>
          <w:bCs/>
          <w:sz w:val="44"/>
          <w:szCs w:val="44"/>
        </w:rPr>
      </w:pPr>
      <w:r w:rsidRPr="00914507">
        <w:rPr>
          <w:b/>
          <w:bCs/>
          <w:sz w:val="44"/>
          <w:szCs w:val="44"/>
        </w:rPr>
        <w:t xml:space="preserve">　</w:t>
      </w:r>
      <w:r w:rsidRPr="00914507">
        <w:rPr>
          <w:b/>
          <w:bCs/>
          <w:sz w:val="48"/>
          <w:szCs w:val="48"/>
        </w:rPr>
        <w:t>本科生毕业论文（设计）</w:t>
      </w:r>
    </w:p>
    <w:p w14:paraId="5B153CD5" w14:textId="4E210A4A" w:rsidR="002E0D21" w:rsidRPr="00914507" w:rsidRDefault="002E0D21" w:rsidP="002C1199">
      <w:pPr>
        <w:jc w:val="center"/>
        <w:rPr>
          <w:b/>
        </w:rPr>
      </w:pPr>
    </w:p>
    <w:p w14:paraId="58CBAB38" w14:textId="52E2C0E2" w:rsidR="002E0D21" w:rsidRPr="00914507" w:rsidRDefault="00FE1B9D" w:rsidP="002C1199">
      <w:pPr>
        <w:rPr>
          <w:b/>
        </w:rPr>
      </w:pPr>
      <w:r>
        <w:rPr>
          <w:noProof/>
        </w:rPr>
        <w:drawing>
          <wp:anchor distT="0" distB="0" distL="0" distR="0" simplePos="0" relativeHeight="251672576" behindDoc="0" locked="0" layoutInCell="1" allowOverlap="1" wp14:anchorId="6C942297" wp14:editId="4E61C218">
            <wp:simplePos x="0" y="0"/>
            <wp:positionH relativeFrom="page">
              <wp:posOffset>3340811</wp:posOffset>
            </wp:positionH>
            <wp:positionV relativeFrom="paragraph">
              <wp:posOffset>246152</wp:posOffset>
            </wp:positionV>
            <wp:extent cx="1146047" cy="1191768"/>
            <wp:effectExtent l="0" t="0" r="0" b="0"/>
            <wp:wrapTopAndBottom/>
            <wp:docPr id="18" name="image2.jpe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image2.jpeg"/>
                    <pic:cNvPicPr/>
                  </pic:nvPicPr>
                  <pic:blipFill>
                    <a:blip r:embed="rId9" cstate="print"/>
                    <a:stretch>
                      <a:fillRect/>
                    </a:stretch>
                  </pic:blipFill>
                  <pic:spPr>
                    <a:xfrm>
                      <a:off x="0" y="0"/>
                      <a:ext cx="1146047" cy="1191768"/>
                    </a:xfrm>
                    <a:prstGeom prst="rect">
                      <a:avLst/>
                    </a:prstGeom>
                  </pic:spPr>
                </pic:pic>
              </a:graphicData>
            </a:graphic>
          </wp:anchor>
        </w:drawing>
      </w:r>
    </w:p>
    <w:p w14:paraId="1F233663" w14:textId="6693E5C6" w:rsidR="002E0D21" w:rsidRPr="00FE1B9D" w:rsidRDefault="002E0D21" w:rsidP="00FE1B9D">
      <w:pPr>
        <w:rPr>
          <w:b/>
        </w:rPr>
      </w:pPr>
    </w:p>
    <w:p w14:paraId="24EA2C50" w14:textId="77777777" w:rsidR="002E0D21" w:rsidRPr="00914507" w:rsidRDefault="002E0D21" w:rsidP="002C1199">
      <w:pPr>
        <w:spacing w:line="35pt" w:lineRule="exact"/>
        <w:ind w:firstLineChars="300" w:firstLine="48.20pt"/>
        <w:rPr>
          <w:b/>
          <w:sz w:val="32"/>
          <w:szCs w:val="32"/>
          <w:u w:val="single"/>
        </w:rPr>
      </w:pPr>
      <w:r w:rsidRPr="00914507">
        <w:rPr>
          <w:b/>
          <w:sz w:val="32"/>
          <w:szCs w:val="32"/>
        </w:rPr>
        <w:t>题</w:t>
      </w:r>
      <w:r w:rsidRPr="00914507">
        <w:rPr>
          <w:b/>
          <w:sz w:val="32"/>
          <w:szCs w:val="32"/>
        </w:rPr>
        <w:t xml:space="preserve">    </w:t>
      </w:r>
      <w:r w:rsidRPr="00914507">
        <w:rPr>
          <w:b/>
          <w:sz w:val="32"/>
          <w:szCs w:val="32"/>
        </w:rPr>
        <w:t>目</w:t>
      </w:r>
      <w:r w:rsidRPr="00914507">
        <w:rPr>
          <w:b/>
          <w:sz w:val="32"/>
          <w:szCs w:val="32"/>
        </w:rPr>
        <w:t xml:space="preserve"> </w:t>
      </w:r>
      <w:r w:rsidRPr="00914507">
        <w:rPr>
          <w:b/>
          <w:sz w:val="32"/>
          <w:szCs w:val="32"/>
          <w:u w:val="single"/>
        </w:rPr>
        <w:t xml:space="preserve"> </w:t>
      </w:r>
      <w:r w:rsidR="0040263C" w:rsidRPr="00914507">
        <w:rPr>
          <w:rFonts w:hint="eastAsia"/>
          <w:b/>
          <w:sz w:val="32"/>
          <w:szCs w:val="32"/>
          <w:u w:val="single"/>
        </w:rPr>
        <w:t xml:space="preserve"> </w:t>
      </w:r>
      <w:r w:rsidR="0040263C" w:rsidRPr="00914507">
        <w:rPr>
          <w:b/>
          <w:sz w:val="32"/>
          <w:szCs w:val="32"/>
          <w:u w:val="single"/>
        </w:rPr>
        <w:t xml:space="preserve"> </w:t>
      </w:r>
      <w:r w:rsidR="0032009B" w:rsidRPr="00263A7D">
        <w:rPr>
          <w:rFonts w:ascii="楷体" w:eastAsia="楷体" w:hAnsi="楷体" w:hint="eastAsia"/>
          <w:b/>
          <w:sz w:val="32"/>
          <w:szCs w:val="32"/>
          <w:u w:val="single"/>
        </w:rPr>
        <w:t>基于自然语言处理的鲁棒性问答系统</w:t>
      </w:r>
      <w:r w:rsidR="0040263C" w:rsidRPr="00263A7D">
        <w:rPr>
          <w:rFonts w:ascii="楷体" w:eastAsia="楷体" w:hAnsi="楷体"/>
          <w:b/>
          <w:sz w:val="32"/>
          <w:szCs w:val="32"/>
          <w:u w:val="single"/>
        </w:rPr>
        <w:t xml:space="preserve"> </w:t>
      </w:r>
      <w:r w:rsidR="0040263C" w:rsidRPr="00914507">
        <w:rPr>
          <w:b/>
          <w:sz w:val="32"/>
          <w:szCs w:val="32"/>
          <w:u w:val="single"/>
        </w:rPr>
        <w:t xml:space="preserve"> </w:t>
      </w:r>
      <w:r w:rsidRPr="00914507">
        <w:rPr>
          <w:b/>
          <w:sz w:val="32"/>
          <w:szCs w:val="32"/>
          <w:u w:val="single"/>
        </w:rPr>
        <w:t xml:space="preserve"> </w:t>
      </w:r>
    </w:p>
    <w:p w14:paraId="46B2C351" w14:textId="77777777" w:rsidR="002E0D21" w:rsidRPr="00914507" w:rsidRDefault="002E0D21" w:rsidP="002C1199">
      <w:pPr>
        <w:spacing w:line="35pt" w:lineRule="exact"/>
        <w:ind w:firstLineChars="300" w:firstLine="48.20pt"/>
        <w:rPr>
          <w:b/>
          <w:sz w:val="32"/>
          <w:szCs w:val="32"/>
          <w:u w:val="single"/>
        </w:rPr>
      </w:pPr>
      <w:r w:rsidRPr="00914507">
        <w:rPr>
          <w:b/>
          <w:sz w:val="32"/>
          <w:szCs w:val="32"/>
        </w:rPr>
        <w:t>学</w:t>
      </w:r>
      <w:r w:rsidRPr="00914507">
        <w:rPr>
          <w:b/>
          <w:sz w:val="32"/>
          <w:szCs w:val="32"/>
        </w:rPr>
        <w:t xml:space="preserve">    </w:t>
      </w:r>
      <w:r w:rsidRPr="00914507">
        <w:rPr>
          <w:b/>
          <w:sz w:val="32"/>
          <w:szCs w:val="32"/>
        </w:rPr>
        <w:t>院</w:t>
      </w:r>
      <w:r w:rsidRPr="00914507">
        <w:rPr>
          <w:b/>
          <w:sz w:val="32"/>
          <w:szCs w:val="32"/>
        </w:rPr>
        <w:t xml:space="preserve"> </w:t>
      </w:r>
      <w:r w:rsidRPr="00914507">
        <w:rPr>
          <w:b/>
          <w:sz w:val="32"/>
          <w:szCs w:val="32"/>
          <w:u w:val="single"/>
        </w:rPr>
        <w:t xml:space="preserve">         </w:t>
      </w:r>
      <w:r w:rsidRPr="00914507">
        <w:rPr>
          <w:rFonts w:hint="eastAsia"/>
          <w:b/>
          <w:sz w:val="32"/>
          <w:szCs w:val="32"/>
          <w:u w:val="single"/>
        </w:rPr>
        <w:t xml:space="preserve">   </w:t>
      </w:r>
      <w:r w:rsidR="0032009B" w:rsidRPr="00263A7D">
        <w:rPr>
          <w:rFonts w:ascii="楷体" w:eastAsia="楷体" w:hAnsi="楷体" w:hint="eastAsia"/>
          <w:b/>
          <w:sz w:val="32"/>
          <w:szCs w:val="32"/>
          <w:u w:val="single"/>
        </w:rPr>
        <w:t>计算机</w:t>
      </w:r>
      <w:r w:rsidRPr="00263A7D">
        <w:rPr>
          <w:rFonts w:ascii="楷体" w:eastAsia="楷体" w:hAnsi="楷体"/>
          <w:b/>
          <w:sz w:val="32"/>
          <w:szCs w:val="32"/>
          <w:u w:val="single"/>
        </w:rPr>
        <w:t>学院</w:t>
      </w:r>
      <w:r w:rsidRPr="00914507">
        <w:rPr>
          <w:b/>
          <w:sz w:val="32"/>
          <w:szCs w:val="32"/>
          <w:u w:val="single"/>
        </w:rPr>
        <w:t xml:space="preserve">       </w:t>
      </w:r>
      <w:r w:rsidRPr="00914507">
        <w:rPr>
          <w:b/>
          <w:sz w:val="32"/>
          <w:szCs w:val="32"/>
          <w:u w:val="single"/>
        </w:rPr>
        <w:t xml:space="preserve">　　</w:t>
      </w:r>
      <w:r w:rsidRPr="00914507">
        <w:rPr>
          <w:b/>
          <w:sz w:val="32"/>
          <w:szCs w:val="32"/>
          <w:u w:val="single"/>
        </w:rPr>
        <w:t xml:space="preserve">     </w:t>
      </w:r>
    </w:p>
    <w:p w14:paraId="52FBD47D" w14:textId="634B2A39" w:rsidR="002E0D21" w:rsidRPr="00914507" w:rsidRDefault="002E0D21" w:rsidP="002C1199">
      <w:pPr>
        <w:spacing w:line="35pt" w:lineRule="exact"/>
        <w:ind w:firstLineChars="300" w:firstLine="48.20pt"/>
        <w:rPr>
          <w:b/>
          <w:sz w:val="32"/>
          <w:szCs w:val="32"/>
        </w:rPr>
      </w:pPr>
      <w:r w:rsidRPr="00914507">
        <w:rPr>
          <w:b/>
          <w:sz w:val="32"/>
          <w:szCs w:val="32"/>
        </w:rPr>
        <w:t>专</w:t>
      </w:r>
      <w:r w:rsidRPr="00914507">
        <w:rPr>
          <w:b/>
          <w:sz w:val="32"/>
          <w:szCs w:val="32"/>
        </w:rPr>
        <w:t xml:space="preserve">    </w:t>
      </w:r>
      <w:r w:rsidRPr="00914507">
        <w:rPr>
          <w:b/>
          <w:sz w:val="32"/>
          <w:szCs w:val="32"/>
        </w:rPr>
        <w:t>业</w:t>
      </w:r>
      <w:r w:rsidRPr="00914507">
        <w:rPr>
          <w:b/>
          <w:sz w:val="32"/>
          <w:szCs w:val="32"/>
        </w:rPr>
        <w:t xml:space="preserve"> </w:t>
      </w:r>
      <w:r w:rsidRPr="00914507">
        <w:rPr>
          <w:b/>
          <w:sz w:val="32"/>
          <w:szCs w:val="32"/>
          <w:u w:val="single"/>
        </w:rPr>
        <w:t xml:space="preserve">         </w:t>
      </w:r>
      <w:r w:rsidR="0032009B" w:rsidRPr="00263A7D">
        <w:rPr>
          <w:rFonts w:ascii="楷体" w:eastAsia="楷体" w:hAnsi="楷体" w:hint="eastAsia"/>
          <w:b/>
          <w:sz w:val="32"/>
          <w:szCs w:val="32"/>
          <w:u w:val="single"/>
        </w:rPr>
        <w:t>计算机科学与技术</w:t>
      </w:r>
      <w:r w:rsidRPr="00914507">
        <w:rPr>
          <w:b/>
          <w:sz w:val="32"/>
          <w:szCs w:val="32"/>
          <w:u w:val="single"/>
        </w:rPr>
        <w:t xml:space="preserve">            </w:t>
      </w:r>
      <w:r w:rsidR="00263A7D">
        <w:rPr>
          <w:b/>
          <w:sz w:val="32"/>
          <w:szCs w:val="32"/>
          <w:u w:val="single"/>
        </w:rPr>
        <w:t xml:space="preserve"> </w:t>
      </w:r>
      <w:r w:rsidRPr="00914507">
        <w:rPr>
          <w:b/>
          <w:sz w:val="32"/>
          <w:szCs w:val="32"/>
        </w:rPr>
        <w:t xml:space="preserve">      </w:t>
      </w:r>
      <w:r w:rsidRPr="00914507">
        <w:rPr>
          <w:b/>
          <w:sz w:val="32"/>
          <w:szCs w:val="32"/>
          <w:u w:val="single"/>
        </w:rPr>
        <w:t xml:space="preserve"> </w:t>
      </w:r>
      <w:r w:rsidRPr="00914507">
        <w:rPr>
          <w:b/>
          <w:sz w:val="32"/>
          <w:szCs w:val="32"/>
          <w:u w:val="single"/>
        </w:rPr>
        <w:t xml:space="preserve">　　</w:t>
      </w:r>
      <w:r w:rsidRPr="00914507">
        <w:rPr>
          <w:b/>
          <w:sz w:val="32"/>
          <w:szCs w:val="32"/>
          <w:u w:val="single"/>
        </w:rPr>
        <w:t xml:space="preserve">  </w:t>
      </w:r>
      <w:r w:rsidRPr="00914507">
        <w:rPr>
          <w:b/>
          <w:sz w:val="32"/>
          <w:szCs w:val="32"/>
          <w:u w:val="single"/>
        </w:rPr>
        <w:t xml:space="preserve">　</w:t>
      </w:r>
      <w:r w:rsidRPr="00914507">
        <w:rPr>
          <w:b/>
          <w:sz w:val="32"/>
          <w:szCs w:val="32"/>
          <w:u w:val="single"/>
        </w:rPr>
        <w:t xml:space="preserve">        </w:t>
      </w:r>
    </w:p>
    <w:p w14:paraId="2213A5FD" w14:textId="455FE750" w:rsidR="002E0D21" w:rsidRPr="00914507" w:rsidRDefault="002E0D21" w:rsidP="002C1199">
      <w:pPr>
        <w:spacing w:line="35pt" w:lineRule="exact"/>
        <w:ind w:firstLineChars="300" w:firstLine="48.20pt"/>
        <w:rPr>
          <w:b/>
          <w:sz w:val="32"/>
          <w:szCs w:val="32"/>
        </w:rPr>
      </w:pPr>
      <w:r w:rsidRPr="00914507">
        <w:rPr>
          <w:b/>
          <w:sz w:val="32"/>
          <w:szCs w:val="32"/>
        </w:rPr>
        <w:t>学生姓名</w:t>
      </w:r>
      <w:r w:rsidRPr="00914507">
        <w:rPr>
          <w:b/>
          <w:sz w:val="32"/>
          <w:szCs w:val="32"/>
        </w:rPr>
        <w:t xml:space="preserve"> </w:t>
      </w:r>
      <w:r w:rsidRPr="00914507">
        <w:rPr>
          <w:b/>
          <w:sz w:val="32"/>
          <w:szCs w:val="32"/>
          <w:u w:val="single"/>
        </w:rPr>
        <w:t xml:space="preserve">            </w:t>
      </w:r>
      <w:r w:rsidR="0032009B" w:rsidRPr="00914507">
        <w:rPr>
          <w:b/>
          <w:sz w:val="32"/>
          <w:szCs w:val="32"/>
          <w:u w:val="single"/>
        </w:rPr>
        <w:t xml:space="preserve"> </w:t>
      </w:r>
      <w:r w:rsidR="0032009B" w:rsidRPr="00263A7D">
        <w:rPr>
          <w:rFonts w:ascii="楷体" w:eastAsia="楷体" w:hAnsi="楷体" w:hint="eastAsia"/>
          <w:b/>
          <w:sz w:val="32"/>
          <w:szCs w:val="32"/>
          <w:u w:val="single"/>
        </w:rPr>
        <w:t>李哲玮</w:t>
      </w:r>
      <w:r w:rsidRPr="00914507">
        <w:rPr>
          <w:b/>
          <w:sz w:val="32"/>
          <w:szCs w:val="32"/>
          <w:u w:val="single"/>
        </w:rPr>
        <w:t xml:space="preserve"> </w:t>
      </w:r>
      <w:r w:rsidR="00251D7C" w:rsidRPr="00914507">
        <w:rPr>
          <w:rFonts w:hint="eastAsia"/>
          <w:b/>
          <w:sz w:val="32"/>
          <w:szCs w:val="32"/>
          <w:u w:val="single"/>
        </w:rPr>
        <w:t xml:space="preserve"> </w:t>
      </w:r>
      <w:r w:rsidRPr="00914507">
        <w:rPr>
          <w:b/>
          <w:sz w:val="32"/>
          <w:szCs w:val="32"/>
          <w:u w:val="single"/>
        </w:rPr>
        <w:t xml:space="preserve">                 </w:t>
      </w:r>
    </w:p>
    <w:p w14:paraId="66D3A7EF" w14:textId="5A4287C8" w:rsidR="002E0D21" w:rsidRPr="00914507" w:rsidRDefault="002E0D21" w:rsidP="002C1199">
      <w:pPr>
        <w:spacing w:line="35pt" w:lineRule="exact"/>
        <w:ind w:firstLineChars="300" w:firstLine="48.20pt"/>
        <w:rPr>
          <w:b/>
          <w:sz w:val="32"/>
          <w:szCs w:val="32"/>
          <w:u w:val="single"/>
        </w:rPr>
      </w:pPr>
      <w:r w:rsidRPr="00914507">
        <w:rPr>
          <w:b/>
          <w:sz w:val="32"/>
          <w:szCs w:val="32"/>
        </w:rPr>
        <w:t>学</w:t>
      </w:r>
      <w:r w:rsidRPr="00914507">
        <w:rPr>
          <w:b/>
          <w:sz w:val="32"/>
          <w:szCs w:val="32"/>
        </w:rPr>
        <w:t xml:space="preserve">    </w:t>
      </w:r>
      <w:r w:rsidRPr="00914507">
        <w:rPr>
          <w:b/>
          <w:sz w:val="32"/>
          <w:szCs w:val="32"/>
        </w:rPr>
        <w:t>号</w:t>
      </w:r>
      <w:r w:rsidRPr="00914507">
        <w:rPr>
          <w:b/>
          <w:sz w:val="32"/>
          <w:szCs w:val="32"/>
        </w:rPr>
        <w:t xml:space="preserve"> </w:t>
      </w:r>
      <w:r w:rsidR="00667E74" w:rsidRPr="00914507">
        <w:rPr>
          <w:b/>
          <w:sz w:val="32"/>
          <w:szCs w:val="32"/>
          <w:u w:val="single"/>
        </w:rPr>
        <w:t xml:space="preserve"> </w:t>
      </w:r>
      <w:r w:rsidR="0032009B" w:rsidRPr="00914507">
        <w:rPr>
          <w:b/>
          <w:sz w:val="28"/>
          <w:u w:val="single"/>
        </w:rPr>
        <w:t>2018141461190</w:t>
      </w:r>
      <w:r w:rsidR="0032009B" w:rsidRPr="00914507">
        <w:rPr>
          <w:b/>
          <w:sz w:val="32"/>
          <w:szCs w:val="32"/>
          <w:u w:val="single"/>
        </w:rPr>
        <w:t xml:space="preserve"> </w:t>
      </w:r>
      <w:r w:rsidRPr="00914507">
        <w:rPr>
          <w:b/>
          <w:sz w:val="32"/>
          <w:szCs w:val="32"/>
        </w:rPr>
        <w:t xml:space="preserve"> </w:t>
      </w:r>
      <w:r w:rsidRPr="00914507">
        <w:rPr>
          <w:b/>
          <w:sz w:val="32"/>
          <w:szCs w:val="32"/>
        </w:rPr>
        <w:t>年级</w:t>
      </w:r>
      <w:r w:rsidRPr="00914507">
        <w:rPr>
          <w:b/>
          <w:sz w:val="32"/>
          <w:szCs w:val="32"/>
        </w:rPr>
        <w:t xml:space="preserve"> </w:t>
      </w:r>
      <w:r w:rsidRPr="00914507">
        <w:rPr>
          <w:b/>
          <w:sz w:val="32"/>
          <w:szCs w:val="32"/>
          <w:u w:val="single"/>
        </w:rPr>
        <w:t xml:space="preserve">    </w:t>
      </w:r>
      <w:r w:rsidR="00251D7C" w:rsidRPr="00914507">
        <w:rPr>
          <w:b/>
          <w:sz w:val="32"/>
          <w:szCs w:val="32"/>
          <w:u w:val="single"/>
        </w:rPr>
        <w:t xml:space="preserve">  </w:t>
      </w:r>
      <w:r w:rsidR="0032009B" w:rsidRPr="00914507">
        <w:rPr>
          <w:b/>
          <w:sz w:val="28"/>
          <w:u w:val="single"/>
        </w:rPr>
        <w:t>2018</w:t>
      </w:r>
      <w:r w:rsidR="00251D7C" w:rsidRPr="00914507">
        <w:rPr>
          <w:b/>
          <w:sz w:val="32"/>
          <w:szCs w:val="32"/>
          <w:u w:val="single"/>
        </w:rPr>
        <w:t xml:space="preserve">  </w:t>
      </w:r>
      <w:r w:rsidRPr="00914507">
        <w:rPr>
          <w:b/>
          <w:sz w:val="32"/>
          <w:szCs w:val="32"/>
          <w:u w:val="single"/>
        </w:rPr>
        <w:t xml:space="preserve">  </w:t>
      </w:r>
      <w:r w:rsidR="00FE4C68">
        <w:rPr>
          <w:b/>
          <w:sz w:val="32"/>
          <w:szCs w:val="32"/>
          <w:u w:val="single"/>
        </w:rPr>
        <w:t xml:space="preserve">   </w:t>
      </w:r>
      <w:r w:rsidRPr="00914507">
        <w:rPr>
          <w:b/>
          <w:sz w:val="32"/>
          <w:szCs w:val="32"/>
          <w:u w:val="single"/>
        </w:rPr>
        <w:t xml:space="preserve">　</w:t>
      </w:r>
    </w:p>
    <w:p w14:paraId="60DE7189" w14:textId="5CF9C4F1" w:rsidR="002E0D21" w:rsidRPr="00914507" w:rsidRDefault="002E0D21" w:rsidP="002C1199">
      <w:pPr>
        <w:spacing w:line="35pt" w:lineRule="exact"/>
        <w:ind w:firstLineChars="300" w:firstLine="48.20pt"/>
        <w:rPr>
          <w:b/>
          <w:sz w:val="32"/>
          <w:szCs w:val="32"/>
          <w:u w:val="single"/>
        </w:rPr>
      </w:pPr>
      <w:r w:rsidRPr="00914507">
        <w:rPr>
          <w:b/>
          <w:sz w:val="32"/>
          <w:szCs w:val="32"/>
        </w:rPr>
        <w:t>指导教师</w:t>
      </w:r>
      <w:r w:rsidRPr="00914507">
        <w:rPr>
          <w:b/>
          <w:sz w:val="32"/>
          <w:szCs w:val="32"/>
        </w:rPr>
        <w:t xml:space="preserve"> </w:t>
      </w:r>
      <w:r w:rsidRPr="00914507">
        <w:rPr>
          <w:b/>
          <w:sz w:val="32"/>
          <w:szCs w:val="32"/>
          <w:u w:val="single"/>
        </w:rPr>
        <w:t xml:space="preserve">             </w:t>
      </w:r>
      <w:r w:rsidR="009B1F7F" w:rsidRPr="00263A7D">
        <w:rPr>
          <w:rFonts w:ascii="楷体" w:eastAsia="楷体" w:hAnsi="楷体" w:hint="eastAsia"/>
          <w:b/>
          <w:sz w:val="32"/>
          <w:szCs w:val="32"/>
          <w:u w:val="single"/>
        </w:rPr>
        <w:t xml:space="preserve">段 </w:t>
      </w:r>
      <w:r w:rsidR="00263A7D">
        <w:rPr>
          <w:rFonts w:ascii="楷体" w:eastAsia="楷体" w:hAnsi="楷体"/>
          <w:b/>
          <w:sz w:val="32"/>
          <w:szCs w:val="32"/>
          <w:u w:val="single"/>
        </w:rPr>
        <w:t xml:space="preserve"> </w:t>
      </w:r>
      <w:proofErr w:type="gramStart"/>
      <w:r w:rsidR="009B1F7F" w:rsidRPr="00263A7D">
        <w:rPr>
          <w:rFonts w:ascii="楷体" w:eastAsia="楷体" w:hAnsi="楷体" w:hint="eastAsia"/>
          <w:b/>
          <w:sz w:val="32"/>
          <w:szCs w:val="32"/>
          <w:u w:val="single"/>
        </w:rPr>
        <w:t>磊</w:t>
      </w:r>
      <w:proofErr w:type="gramEnd"/>
      <w:r w:rsidRPr="00263A7D">
        <w:rPr>
          <w:rFonts w:ascii="楷体" w:eastAsia="楷体" w:hAnsi="楷体"/>
          <w:b/>
          <w:sz w:val="32"/>
          <w:szCs w:val="32"/>
          <w:u w:val="single"/>
        </w:rPr>
        <w:t xml:space="preserve">  </w:t>
      </w:r>
      <w:r w:rsidRPr="00914507">
        <w:rPr>
          <w:b/>
          <w:sz w:val="32"/>
          <w:szCs w:val="32"/>
          <w:u w:val="single"/>
        </w:rPr>
        <w:t xml:space="preserve">       </w:t>
      </w:r>
      <w:r w:rsidR="0040263C" w:rsidRPr="00914507">
        <w:rPr>
          <w:b/>
          <w:sz w:val="32"/>
          <w:szCs w:val="32"/>
          <w:u w:val="single"/>
        </w:rPr>
        <w:t xml:space="preserve">  </w:t>
      </w:r>
      <w:r w:rsidR="009B1F7F">
        <w:rPr>
          <w:b/>
          <w:sz w:val="32"/>
          <w:szCs w:val="32"/>
          <w:u w:val="single"/>
        </w:rPr>
        <w:t xml:space="preserve">  </w:t>
      </w:r>
      <w:r w:rsidR="0040263C" w:rsidRPr="00914507">
        <w:rPr>
          <w:b/>
          <w:sz w:val="32"/>
          <w:szCs w:val="32"/>
          <w:u w:val="single"/>
        </w:rPr>
        <w:t xml:space="preserve">    </w:t>
      </w:r>
      <w:r w:rsidR="00263A7D">
        <w:rPr>
          <w:rFonts w:hint="eastAsia"/>
          <w:b/>
          <w:sz w:val="32"/>
          <w:szCs w:val="32"/>
          <w:u w:val="single"/>
        </w:rPr>
        <w:t xml:space="preserve"> </w:t>
      </w:r>
      <w:r w:rsidRPr="00914507">
        <w:rPr>
          <w:b/>
          <w:sz w:val="32"/>
          <w:szCs w:val="32"/>
          <w:u w:val="single"/>
        </w:rPr>
        <w:t xml:space="preserve"> </w:t>
      </w:r>
    </w:p>
    <w:p w14:paraId="50B67C52" w14:textId="77777777" w:rsidR="002E0D21" w:rsidRPr="00914507" w:rsidRDefault="002E0D21" w:rsidP="002C1199">
      <w:pPr>
        <w:spacing w:line="28pt" w:lineRule="exact"/>
        <w:rPr>
          <w:b/>
          <w:sz w:val="32"/>
          <w:szCs w:val="32"/>
        </w:rPr>
      </w:pPr>
    </w:p>
    <w:p w14:paraId="03CC30AE" w14:textId="77777777" w:rsidR="002E0D21" w:rsidRPr="00914507" w:rsidRDefault="002E0D21" w:rsidP="002C1199">
      <w:pPr>
        <w:spacing w:line="28pt" w:lineRule="exact"/>
        <w:jc w:val="center"/>
        <w:rPr>
          <w:b/>
          <w:sz w:val="32"/>
          <w:szCs w:val="32"/>
        </w:rPr>
      </w:pPr>
    </w:p>
    <w:p w14:paraId="4B744359" w14:textId="77777777" w:rsidR="002E0D21" w:rsidRPr="00914507" w:rsidRDefault="002E0D21" w:rsidP="002C1199">
      <w:pPr>
        <w:spacing w:line="28pt" w:lineRule="exact"/>
        <w:jc w:val="center"/>
        <w:rPr>
          <w:b/>
          <w:sz w:val="32"/>
          <w:szCs w:val="32"/>
        </w:rPr>
      </w:pPr>
      <w:r w:rsidRPr="00914507">
        <w:rPr>
          <w:b/>
          <w:sz w:val="32"/>
          <w:szCs w:val="32"/>
        </w:rPr>
        <w:t>教务处制表</w:t>
      </w:r>
    </w:p>
    <w:p w14:paraId="464899C1" w14:textId="070CE2F2" w:rsidR="002E0D21" w:rsidRPr="00914507" w:rsidRDefault="002E0D21" w:rsidP="002C1199">
      <w:pPr>
        <w:spacing w:line="28pt" w:lineRule="exact"/>
        <w:jc w:val="center"/>
        <w:rPr>
          <w:b/>
          <w:sz w:val="32"/>
          <w:szCs w:val="32"/>
        </w:rPr>
      </w:pPr>
      <w:r w:rsidRPr="00914507">
        <w:rPr>
          <w:b/>
          <w:sz w:val="32"/>
          <w:szCs w:val="32"/>
        </w:rPr>
        <w:t>二〇</w:t>
      </w:r>
      <w:del w:id="0" w:author="李 哲玮" w:date="2022-05-07T15:39:00Z">
        <w:r w:rsidR="0040263C" w:rsidRPr="00914507" w:rsidDel="004B5B8A">
          <w:rPr>
            <w:rFonts w:hint="eastAsia"/>
            <w:b/>
            <w:sz w:val="32"/>
            <w:szCs w:val="32"/>
          </w:rPr>
          <w:delText xml:space="preserve">  </w:delText>
        </w:r>
      </w:del>
      <w:ins w:id="1" w:author="李 哲玮" w:date="2022-05-07T15:39:00Z">
        <w:r w:rsidR="004B5B8A">
          <w:rPr>
            <w:rFonts w:hint="eastAsia"/>
            <w:b/>
            <w:sz w:val="32"/>
            <w:szCs w:val="32"/>
          </w:rPr>
          <w:t>二二</w:t>
        </w:r>
      </w:ins>
      <w:r w:rsidRPr="00914507">
        <w:rPr>
          <w:b/>
          <w:sz w:val="32"/>
          <w:szCs w:val="32"/>
        </w:rPr>
        <w:t>年</w:t>
      </w:r>
      <w:ins w:id="2" w:author="李 哲玮" w:date="2022-05-07T15:40:00Z">
        <w:r w:rsidR="004B5B8A">
          <w:rPr>
            <w:rFonts w:hint="eastAsia"/>
            <w:b/>
            <w:sz w:val="32"/>
            <w:szCs w:val="32"/>
          </w:rPr>
          <w:t>五</w:t>
        </w:r>
      </w:ins>
      <w:del w:id="3" w:author="李 哲玮" w:date="2022-05-07T15:40:00Z">
        <w:r w:rsidR="0040263C" w:rsidRPr="00914507" w:rsidDel="004B5B8A">
          <w:rPr>
            <w:rFonts w:hint="eastAsia"/>
            <w:b/>
            <w:sz w:val="32"/>
            <w:szCs w:val="32"/>
          </w:rPr>
          <w:delText xml:space="preserve"> </w:delText>
        </w:r>
      </w:del>
      <w:r w:rsidRPr="00914507">
        <w:rPr>
          <w:b/>
          <w:sz w:val="32"/>
          <w:szCs w:val="32"/>
        </w:rPr>
        <w:t>月</w:t>
      </w:r>
      <w:ins w:id="4" w:author="李 哲玮" w:date="2022-05-07T15:40:00Z">
        <w:r w:rsidR="004B5B8A">
          <w:rPr>
            <w:rFonts w:hint="eastAsia"/>
            <w:b/>
            <w:sz w:val="32"/>
            <w:szCs w:val="32"/>
          </w:rPr>
          <w:t>二十</w:t>
        </w:r>
      </w:ins>
      <w:del w:id="5" w:author="李 哲玮" w:date="2022-05-07T15:40:00Z">
        <w:r w:rsidR="0040263C" w:rsidRPr="00914507" w:rsidDel="004B5B8A">
          <w:rPr>
            <w:rFonts w:hint="eastAsia"/>
            <w:b/>
            <w:sz w:val="32"/>
            <w:szCs w:val="32"/>
          </w:rPr>
          <w:delText xml:space="preserve"> </w:delText>
        </w:r>
      </w:del>
      <w:r w:rsidRPr="00914507">
        <w:rPr>
          <w:b/>
          <w:sz w:val="32"/>
          <w:szCs w:val="32"/>
        </w:rPr>
        <w:t>日</w:t>
      </w:r>
    </w:p>
    <w:p w14:paraId="6A3F5495" w14:textId="77777777" w:rsidR="002E0D21" w:rsidRPr="00914507" w:rsidRDefault="002E0D21" w:rsidP="002C1199">
      <w:pPr>
        <w:spacing w:line="20pt" w:lineRule="exact"/>
        <w:jc w:val="center"/>
        <w:rPr>
          <w:bCs/>
          <w:sz w:val="36"/>
          <w:szCs w:val="36"/>
        </w:rPr>
        <w:sectPr w:rsidR="002E0D21" w:rsidRPr="00914507">
          <w:headerReference w:type="default" r:id="rId10"/>
          <w:footerReference w:type="default" r:id="rId11"/>
          <w:footerReference w:type="first" r:id="rId12"/>
          <w:pgSz w:w="595.30pt" w:h="841.90pt"/>
          <w:pgMar w:top="70.85pt" w:right="56.70pt" w:bottom="70.85pt" w:left="70.90pt" w:header="42.55pt" w:footer="42.50pt" w:gutter="0pt"/>
          <w:pgNumType w:fmt="upperRoman" w:start="1"/>
          <w:cols w:space="36pt"/>
          <w:titlePg/>
          <w:docGrid w:type="lines" w:linePitch="312"/>
        </w:sectPr>
      </w:pPr>
    </w:p>
    <w:p w14:paraId="1A9CBF4F" w14:textId="77777777" w:rsidR="002E0D21" w:rsidRPr="00914507" w:rsidRDefault="002E0D21" w:rsidP="002C1199">
      <w:pPr>
        <w:spacing w:line="20pt" w:lineRule="exact"/>
        <w:jc w:val="center"/>
        <w:rPr>
          <w:bCs/>
          <w:sz w:val="36"/>
          <w:szCs w:val="36"/>
        </w:rPr>
      </w:pPr>
    </w:p>
    <w:p w14:paraId="0A63F1C0" w14:textId="77777777" w:rsidR="002E0D21" w:rsidRPr="00914507" w:rsidRDefault="000B1AB1" w:rsidP="002C1199">
      <w:pPr>
        <w:spacing w:line="20pt" w:lineRule="exact"/>
        <w:jc w:val="center"/>
        <w:rPr>
          <w:rFonts w:ascii="楷体" w:eastAsia="楷体" w:hAnsi="楷体"/>
          <w:bCs/>
          <w:sz w:val="36"/>
          <w:szCs w:val="36"/>
        </w:rPr>
      </w:pPr>
      <w:bookmarkStart w:id="6" w:name="_Hlk101540588"/>
      <w:r w:rsidRPr="00914507">
        <w:rPr>
          <w:rFonts w:ascii="楷体" w:eastAsia="楷体" w:hAnsi="楷体" w:hint="eastAsia"/>
          <w:b/>
          <w:sz w:val="36"/>
          <w:szCs w:val="36"/>
        </w:rPr>
        <w:t>基于自然语言处理的鲁棒性问答系统</w:t>
      </w:r>
    </w:p>
    <w:p w14:paraId="373E0122" w14:textId="77777777" w:rsidR="002E0D21" w:rsidRPr="00914507" w:rsidRDefault="002E0D21" w:rsidP="002C1199">
      <w:pPr>
        <w:spacing w:line="20pt" w:lineRule="exact"/>
        <w:jc w:val="center"/>
        <w:rPr>
          <w:bCs/>
          <w:sz w:val="22"/>
          <w:szCs w:val="22"/>
        </w:rPr>
      </w:pPr>
    </w:p>
    <w:p w14:paraId="60BE3989" w14:textId="77777777" w:rsidR="002E0D21" w:rsidRPr="00914507" w:rsidRDefault="002E0D21" w:rsidP="002C1199">
      <w:pPr>
        <w:spacing w:line="20pt" w:lineRule="exact"/>
        <w:jc w:val="center"/>
        <w:rPr>
          <w:rFonts w:eastAsia="楷体"/>
          <w:bCs/>
          <w:sz w:val="28"/>
          <w:szCs w:val="36"/>
        </w:rPr>
      </w:pPr>
      <w:r w:rsidRPr="00914507">
        <w:rPr>
          <w:rFonts w:eastAsia="楷体"/>
          <w:bCs/>
          <w:sz w:val="28"/>
          <w:szCs w:val="36"/>
        </w:rPr>
        <w:t>专业：</w:t>
      </w:r>
      <w:r w:rsidR="000B1AB1" w:rsidRPr="00914507">
        <w:rPr>
          <w:rFonts w:eastAsia="楷体" w:hint="eastAsia"/>
          <w:bCs/>
          <w:sz w:val="28"/>
          <w:szCs w:val="36"/>
        </w:rPr>
        <w:t>计算机科学与技术</w:t>
      </w:r>
    </w:p>
    <w:p w14:paraId="7CB221D8" w14:textId="77777777" w:rsidR="002E0D21" w:rsidRPr="00914507" w:rsidRDefault="002E0D21" w:rsidP="002C1199">
      <w:pPr>
        <w:spacing w:line="20pt" w:lineRule="exact"/>
        <w:jc w:val="center"/>
        <w:rPr>
          <w:rFonts w:eastAsia="楷体"/>
          <w:bCs/>
          <w:sz w:val="28"/>
          <w:szCs w:val="36"/>
        </w:rPr>
      </w:pPr>
    </w:p>
    <w:p w14:paraId="58C95CF2" w14:textId="77777777" w:rsidR="002E0D21" w:rsidRPr="00914507" w:rsidRDefault="0040263C" w:rsidP="002C1199">
      <w:pPr>
        <w:spacing w:line="20pt" w:lineRule="exact"/>
        <w:jc w:val="center"/>
        <w:rPr>
          <w:rFonts w:eastAsia="楷体"/>
          <w:bCs/>
          <w:sz w:val="28"/>
          <w:szCs w:val="36"/>
        </w:rPr>
      </w:pPr>
      <w:r w:rsidRPr="00914507">
        <w:rPr>
          <w:rFonts w:eastAsia="楷体"/>
          <w:bCs/>
          <w:sz w:val="28"/>
          <w:szCs w:val="36"/>
        </w:rPr>
        <w:t>学生：</w:t>
      </w:r>
      <w:r w:rsidR="000B1AB1" w:rsidRPr="00914507">
        <w:rPr>
          <w:rFonts w:eastAsia="楷体" w:hint="eastAsia"/>
          <w:bCs/>
          <w:sz w:val="28"/>
          <w:szCs w:val="36"/>
        </w:rPr>
        <w:t>李哲玮</w:t>
      </w:r>
      <w:r w:rsidR="002E0D21" w:rsidRPr="00914507">
        <w:rPr>
          <w:rFonts w:eastAsia="楷体"/>
          <w:bCs/>
          <w:sz w:val="28"/>
          <w:szCs w:val="36"/>
        </w:rPr>
        <w:t xml:space="preserve">     </w:t>
      </w:r>
      <w:r w:rsidR="002E0D21" w:rsidRPr="00914507">
        <w:rPr>
          <w:rFonts w:eastAsia="楷体"/>
          <w:bCs/>
          <w:sz w:val="28"/>
          <w:szCs w:val="36"/>
        </w:rPr>
        <w:t>指导老师：</w:t>
      </w:r>
      <w:r w:rsidR="000B1AB1" w:rsidRPr="00914507">
        <w:rPr>
          <w:rFonts w:eastAsia="楷体" w:hint="eastAsia"/>
          <w:bCs/>
          <w:sz w:val="28"/>
          <w:szCs w:val="36"/>
        </w:rPr>
        <w:t>段磊</w:t>
      </w:r>
    </w:p>
    <w:p w14:paraId="3FFF84F5" w14:textId="77777777" w:rsidR="002E0D21" w:rsidRPr="00914507" w:rsidRDefault="002E0D21" w:rsidP="002C1199">
      <w:pPr>
        <w:spacing w:line="20pt" w:lineRule="exact"/>
        <w:jc w:val="center"/>
        <w:rPr>
          <w:bCs/>
          <w:sz w:val="28"/>
          <w:szCs w:val="36"/>
        </w:rPr>
      </w:pPr>
    </w:p>
    <w:p w14:paraId="388FB968" w14:textId="411A7844" w:rsidR="002E0D21" w:rsidRPr="00914507" w:rsidRDefault="009032C0">
      <w:pPr>
        <w:spacing w:line="20pt" w:lineRule="exact"/>
        <w:ind w:firstLineChars="200" w:firstLine="21.10pt"/>
        <w:jc w:val="both"/>
        <w:rPr>
          <w:rFonts w:eastAsia="楷体"/>
          <w:bCs/>
          <w:szCs w:val="21"/>
        </w:rPr>
        <w:pPrChange w:id="7" w:author="李 哲玮" w:date="2022-05-06T10:43:00Z">
          <w:pPr>
            <w:spacing w:line="20pt" w:lineRule="exact"/>
            <w:ind w:firstLineChars="200" w:firstLine="21.10pt"/>
          </w:pPr>
        </w:pPrChange>
      </w:pPr>
      <w:r w:rsidRPr="00914507">
        <w:rPr>
          <w:rFonts w:eastAsia="楷体" w:hint="eastAsia"/>
          <w:b/>
        </w:rPr>
        <w:t>[</w:t>
      </w:r>
      <w:r w:rsidRPr="00914507">
        <w:rPr>
          <w:rFonts w:eastAsia="楷体" w:hint="eastAsia"/>
          <w:b/>
        </w:rPr>
        <w:t>摘要</w:t>
      </w:r>
      <w:r w:rsidRPr="00914507">
        <w:rPr>
          <w:rFonts w:eastAsia="楷体" w:hint="eastAsia"/>
          <w:b/>
        </w:rPr>
        <w:t>]</w:t>
      </w:r>
      <w:r w:rsidRPr="00914507">
        <w:rPr>
          <w:rFonts w:eastAsia="楷体"/>
          <w:b/>
          <w:szCs w:val="21"/>
        </w:rPr>
        <w:t xml:space="preserve"> </w:t>
      </w:r>
      <w:bookmarkStart w:id="8" w:name="_Hlk101540383"/>
      <w:r w:rsidR="00C3601B" w:rsidRPr="00914507">
        <w:rPr>
          <w:rFonts w:eastAsia="楷体" w:hint="eastAsia"/>
          <w:bCs/>
          <w:szCs w:val="21"/>
        </w:rPr>
        <w:t>问答系统是一个处理自然语言形式问题的系统。它在人类与计算机之间提供了一种便捷的交互方式，近年来已被广泛运用到多个日常生活的领域当中。但是随着网络大数据与人工智能时代的到来，单一领域数据来源的自动问答系统已经无法满足人们对各类信息处理的需求。因此设计一种跨领域间的，具有较强泛化能力的鲁棒性问答系统逐渐成为自然语言处理中的研究热点。</w:t>
      </w:r>
      <w:r w:rsidR="00097A7F" w:rsidRPr="00914507">
        <w:rPr>
          <w:rFonts w:eastAsia="楷体" w:hint="eastAsia"/>
          <w:bCs/>
          <w:szCs w:val="21"/>
        </w:rPr>
        <w:t>为构建一个鲁棒性问答系统，主要</w:t>
      </w:r>
      <w:r w:rsidR="00C3601B" w:rsidRPr="00914507">
        <w:rPr>
          <w:rFonts w:eastAsia="楷体" w:hint="eastAsia"/>
          <w:bCs/>
          <w:szCs w:val="21"/>
        </w:rPr>
        <w:t>利用</w:t>
      </w:r>
      <w:r w:rsidR="00097A7F" w:rsidRPr="00914507">
        <w:rPr>
          <w:rFonts w:eastAsia="楷体" w:hint="eastAsia"/>
          <w:bCs/>
          <w:szCs w:val="21"/>
        </w:rPr>
        <w:t>了</w:t>
      </w:r>
      <w:r w:rsidR="00C3601B" w:rsidRPr="00914507">
        <w:rPr>
          <w:rFonts w:eastAsia="楷体" w:hint="eastAsia"/>
          <w:bCs/>
          <w:szCs w:val="21"/>
        </w:rPr>
        <w:t>自然语言处理技术</w:t>
      </w:r>
      <w:r w:rsidR="00097A7F" w:rsidRPr="00914507">
        <w:rPr>
          <w:rFonts w:eastAsia="楷体" w:hint="eastAsia"/>
          <w:bCs/>
          <w:szCs w:val="21"/>
        </w:rPr>
        <w:t>，</w:t>
      </w:r>
      <w:r w:rsidR="00DA76E9" w:rsidRPr="00914507">
        <w:rPr>
          <w:rFonts w:eastAsia="楷体" w:hint="eastAsia"/>
          <w:bCs/>
          <w:szCs w:val="21"/>
        </w:rPr>
        <w:t>在大规模语言</w:t>
      </w:r>
      <w:proofErr w:type="gramStart"/>
      <w:r w:rsidR="00DA76E9" w:rsidRPr="00914507">
        <w:rPr>
          <w:rFonts w:eastAsia="楷体" w:hint="eastAsia"/>
          <w:bCs/>
          <w:szCs w:val="21"/>
        </w:rPr>
        <w:t>预训练</w:t>
      </w:r>
      <w:proofErr w:type="gramEnd"/>
      <w:r w:rsidR="00DA76E9" w:rsidRPr="00914507">
        <w:rPr>
          <w:rFonts w:eastAsia="楷体" w:hint="eastAsia"/>
          <w:bCs/>
          <w:szCs w:val="21"/>
        </w:rPr>
        <w:t>模型</w:t>
      </w:r>
      <w:r w:rsidR="00DA76E9">
        <w:rPr>
          <w:rFonts w:eastAsia="楷体"/>
          <w:bCs/>
          <w:szCs w:val="21"/>
        </w:rPr>
        <w:t> </w:t>
      </w:r>
      <w:r w:rsidR="00DD7E67" w:rsidRPr="00914507">
        <w:rPr>
          <w:rFonts w:eastAsia="楷体" w:hint="eastAsia"/>
          <w:bCs/>
          <w:szCs w:val="21"/>
        </w:rPr>
        <w:t>BERT</w:t>
      </w:r>
      <w:r w:rsidR="00DD7E67">
        <w:rPr>
          <w:rFonts w:eastAsia="楷体"/>
          <w:bCs/>
          <w:szCs w:val="21"/>
        </w:rPr>
        <w:t> </w:t>
      </w:r>
      <w:r w:rsidR="00DD7E67" w:rsidRPr="00914507">
        <w:rPr>
          <w:rFonts w:eastAsia="楷体" w:hint="eastAsia"/>
          <w:bCs/>
          <w:szCs w:val="21"/>
        </w:rPr>
        <w:t>的</w:t>
      </w:r>
      <w:r w:rsidR="00C3601B" w:rsidRPr="00914507">
        <w:rPr>
          <w:rFonts w:eastAsia="楷体" w:hint="eastAsia"/>
          <w:bCs/>
          <w:szCs w:val="21"/>
        </w:rPr>
        <w:t>基础架构上进行改进，</w:t>
      </w:r>
      <w:r w:rsidR="00DA76E9" w:rsidRPr="00914507">
        <w:rPr>
          <w:rFonts w:eastAsia="楷体" w:hint="eastAsia"/>
          <w:bCs/>
          <w:szCs w:val="21"/>
        </w:rPr>
        <w:t>提出了针对跨领域问答系统的</w:t>
      </w:r>
      <w:r w:rsidR="00DA76E9">
        <w:rPr>
          <w:rFonts w:eastAsia="楷体"/>
          <w:bCs/>
          <w:szCs w:val="21"/>
        </w:rPr>
        <w:t> </w:t>
      </w:r>
      <w:r w:rsidR="00DA76E9" w:rsidRPr="00914507">
        <w:rPr>
          <w:rFonts w:eastAsia="楷体"/>
          <w:bCs/>
          <w:szCs w:val="21"/>
        </w:rPr>
        <w:t>R</w:t>
      </w:r>
      <w:r w:rsidR="00C3601B" w:rsidRPr="00914507">
        <w:rPr>
          <w:rFonts w:eastAsia="楷体" w:hint="eastAsia"/>
          <w:bCs/>
          <w:szCs w:val="21"/>
        </w:rPr>
        <w:t>QA</w:t>
      </w:r>
      <w:r w:rsidR="00C3601B" w:rsidRPr="00914507">
        <w:rPr>
          <w:rFonts w:ascii="Calibri" w:eastAsia="楷体" w:hAnsi="Calibri" w:cs="Calibri"/>
          <w:bCs/>
          <w:szCs w:val="21"/>
        </w:rPr>
        <w:t>­</w:t>
      </w:r>
      <w:r w:rsidR="00DD7E67" w:rsidRPr="00914507">
        <w:rPr>
          <w:rFonts w:eastAsia="楷体" w:hint="eastAsia"/>
          <w:bCs/>
          <w:szCs w:val="21"/>
        </w:rPr>
        <w:t>BERT</w:t>
      </w:r>
      <w:r w:rsidR="00DD7E67">
        <w:rPr>
          <w:rFonts w:eastAsia="楷体"/>
          <w:bCs/>
          <w:szCs w:val="21"/>
        </w:rPr>
        <w:t> </w:t>
      </w:r>
      <w:r w:rsidR="00DD7E67" w:rsidRPr="00914507">
        <w:rPr>
          <w:rFonts w:eastAsia="楷体" w:hint="eastAsia"/>
          <w:bCs/>
          <w:szCs w:val="21"/>
        </w:rPr>
        <w:t>模</w:t>
      </w:r>
      <w:r w:rsidR="00C3601B" w:rsidRPr="00914507">
        <w:rPr>
          <w:rFonts w:eastAsia="楷体" w:hint="eastAsia"/>
          <w:bCs/>
          <w:szCs w:val="21"/>
        </w:rPr>
        <w:t>型。与此同时，</w:t>
      </w:r>
      <w:r w:rsidR="00C862DC" w:rsidRPr="00914507">
        <w:rPr>
          <w:rFonts w:eastAsia="楷体" w:hint="eastAsia"/>
          <w:bCs/>
          <w:szCs w:val="21"/>
        </w:rPr>
        <w:t>该</w:t>
      </w:r>
      <w:r w:rsidR="00C3601B" w:rsidRPr="00914507">
        <w:rPr>
          <w:rFonts w:eastAsia="楷体" w:hint="eastAsia"/>
          <w:bCs/>
          <w:szCs w:val="21"/>
        </w:rPr>
        <w:t>模型引入了迁移学习中的对抗训练以及数据增强策略。</w:t>
      </w:r>
      <w:r w:rsidR="000553B1" w:rsidRPr="00914507">
        <w:rPr>
          <w:rFonts w:eastAsia="楷体" w:hint="eastAsia"/>
          <w:bCs/>
          <w:szCs w:val="21"/>
        </w:rPr>
        <w:t>首先对少量域外训练数据进行数据增强，再通过</w:t>
      </w:r>
      <w:r w:rsidR="00C3601B" w:rsidRPr="00914507">
        <w:rPr>
          <w:rFonts w:eastAsia="楷体" w:hint="eastAsia"/>
          <w:bCs/>
          <w:szCs w:val="21"/>
        </w:rPr>
        <w:t>构建一个额外的领域鉴别器模型，让问答系统中的编码器得以混淆两个不同领域数据分布，从而实现跨领域间的鲁棒性问答系统。</w:t>
      </w:r>
      <w:r w:rsidR="00EA43DD" w:rsidRPr="00914507">
        <w:rPr>
          <w:rFonts w:eastAsia="楷体" w:hint="eastAsia"/>
          <w:bCs/>
          <w:szCs w:val="21"/>
        </w:rPr>
        <w:t>通过在</w:t>
      </w:r>
      <w:r w:rsidR="007D1F35" w:rsidRPr="00914507">
        <w:rPr>
          <w:rFonts w:eastAsia="楷体" w:hint="eastAsia"/>
          <w:bCs/>
          <w:szCs w:val="21"/>
        </w:rPr>
        <w:t>跨</w:t>
      </w:r>
      <w:r w:rsidR="00EA43DD" w:rsidRPr="00914507">
        <w:rPr>
          <w:rFonts w:eastAsia="楷体" w:hint="eastAsia"/>
          <w:bCs/>
          <w:szCs w:val="21"/>
        </w:rPr>
        <w:t>领域的抽取式问答系统数据集</w:t>
      </w:r>
      <w:r w:rsidR="00CD3272" w:rsidRPr="00914507">
        <w:rPr>
          <w:rFonts w:eastAsia="楷体" w:hint="eastAsia"/>
          <w:bCs/>
          <w:szCs w:val="21"/>
        </w:rPr>
        <w:t>上</w:t>
      </w:r>
      <w:r w:rsidR="00EA43DD" w:rsidRPr="00914507">
        <w:rPr>
          <w:rFonts w:eastAsia="楷体" w:hint="eastAsia"/>
          <w:bCs/>
          <w:szCs w:val="21"/>
        </w:rPr>
        <w:t>开展实验，</w:t>
      </w:r>
      <w:r w:rsidR="00C3601B" w:rsidRPr="00914507">
        <w:rPr>
          <w:rFonts w:eastAsia="楷体" w:hint="eastAsia"/>
          <w:bCs/>
          <w:szCs w:val="21"/>
        </w:rPr>
        <w:t>最终实验结果</w:t>
      </w:r>
      <w:r w:rsidR="0048794C" w:rsidRPr="00914507">
        <w:rPr>
          <w:rFonts w:eastAsia="楷体" w:hint="eastAsia"/>
          <w:bCs/>
          <w:szCs w:val="21"/>
        </w:rPr>
        <w:t>证明了该模型在处理跨领域问答上的有效性。</w:t>
      </w:r>
    </w:p>
    <w:bookmarkEnd w:id="8"/>
    <w:p w14:paraId="7CC8A764" w14:textId="77777777" w:rsidR="002E0D21" w:rsidRPr="00914507" w:rsidRDefault="009032C0" w:rsidP="002C1199">
      <w:pPr>
        <w:spacing w:line="20pt" w:lineRule="exact"/>
        <w:ind w:firstLineChars="200" w:firstLine="21.10pt"/>
        <w:rPr>
          <w:rFonts w:eastAsia="楷体"/>
          <w:bCs/>
        </w:rPr>
      </w:pPr>
      <w:r w:rsidRPr="00914507">
        <w:rPr>
          <w:rFonts w:eastAsia="楷体" w:hint="eastAsia"/>
          <w:b/>
        </w:rPr>
        <w:t>[</w:t>
      </w:r>
      <w:r w:rsidR="002E0D21" w:rsidRPr="00914507">
        <w:rPr>
          <w:rFonts w:eastAsia="楷体"/>
          <w:b/>
        </w:rPr>
        <w:t>关键词</w:t>
      </w:r>
      <w:r w:rsidRPr="00914507">
        <w:rPr>
          <w:rFonts w:eastAsia="楷体" w:hint="eastAsia"/>
          <w:b/>
        </w:rPr>
        <w:t>]</w:t>
      </w:r>
      <w:r w:rsidR="00B178FC" w:rsidRPr="00914507">
        <w:rPr>
          <w:rFonts w:eastAsia="楷体"/>
          <w:b/>
        </w:rPr>
        <w:t xml:space="preserve"> </w:t>
      </w:r>
      <w:r w:rsidR="00B178FC" w:rsidRPr="00914507">
        <w:rPr>
          <w:rFonts w:eastAsia="楷体" w:hint="eastAsia"/>
          <w:bCs/>
        </w:rPr>
        <w:t>自然语言处理；问答系统；</w:t>
      </w:r>
      <w:proofErr w:type="gramStart"/>
      <w:r w:rsidR="00B178FC" w:rsidRPr="00914507">
        <w:rPr>
          <w:rFonts w:eastAsia="楷体" w:hint="eastAsia"/>
          <w:bCs/>
        </w:rPr>
        <w:t>预训练</w:t>
      </w:r>
      <w:proofErr w:type="gramEnd"/>
      <w:r w:rsidR="00B178FC" w:rsidRPr="00914507">
        <w:rPr>
          <w:rFonts w:eastAsia="楷体" w:hint="eastAsia"/>
          <w:bCs/>
        </w:rPr>
        <w:t>语言模型；小样本学习；迁移学习</w:t>
      </w:r>
    </w:p>
    <w:p w14:paraId="38CA94A6" w14:textId="77777777" w:rsidR="002E0D21" w:rsidRPr="00914507" w:rsidRDefault="002E0D21" w:rsidP="002C1199">
      <w:pPr>
        <w:spacing w:line="20pt" w:lineRule="exact"/>
        <w:jc w:val="center"/>
      </w:pPr>
      <w:r w:rsidRPr="00914507">
        <w:br w:type="page"/>
      </w:r>
      <w:bookmarkEnd w:id="6"/>
    </w:p>
    <w:p w14:paraId="066FD9E2" w14:textId="77777777" w:rsidR="00B451A7" w:rsidRDefault="00B451A7" w:rsidP="00F259E8">
      <w:pPr>
        <w:spacing w:line="20pt" w:lineRule="exact"/>
        <w:jc w:val="center"/>
        <w:rPr>
          <w:b/>
          <w:bCs/>
          <w:sz w:val="36"/>
          <w:szCs w:val="36"/>
        </w:rPr>
      </w:pPr>
    </w:p>
    <w:p w14:paraId="79AC7441" w14:textId="196C4BF0" w:rsidR="00F259E8" w:rsidRPr="00F259E8" w:rsidRDefault="00E84066" w:rsidP="00F259E8">
      <w:pPr>
        <w:spacing w:line="20pt" w:lineRule="exact"/>
        <w:jc w:val="center"/>
        <w:rPr>
          <w:b/>
          <w:bCs/>
          <w:sz w:val="36"/>
          <w:szCs w:val="36"/>
        </w:rPr>
      </w:pPr>
      <w:proofErr w:type="gramStart"/>
      <w:r>
        <w:rPr>
          <w:b/>
          <w:bCs/>
          <w:sz w:val="36"/>
          <w:szCs w:val="36"/>
        </w:rPr>
        <w:t>An</w:t>
      </w:r>
      <w:proofErr w:type="gramEnd"/>
      <w:r>
        <w:rPr>
          <w:b/>
          <w:bCs/>
          <w:sz w:val="36"/>
          <w:szCs w:val="36"/>
        </w:rPr>
        <w:t xml:space="preserve"> </w:t>
      </w:r>
      <w:r w:rsidR="00F259E8" w:rsidRPr="00F259E8">
        <w:rPr>
          <w:b/>
          <w:bCs/>
          <w:sz w:val="36"/>
          <w:szCs w:val="36"/>
        </w:rPr>
        <w:t xml:space="preserve">Robust </w:t>
      </w:r>
      <w:r w:rsidR="0000198F">
        <w:rPr>
          <w:b/>
          <w:bCs/>
          <w:sz w:val="36"/>
          <w:szCs w:val="36"/>
        </w:rPr>
        <w:t>Q</w:t>
      </w:r>
      <w:r w:rsidR="00F259E8" w:rsidRPr="00F259E8">
        <w:rPr>
          <w:b/>
          <w:bCs/>
          <w:sz w:val="36"/>
          <w:szCs w:val="36"/>
        </w:rPr>
        <w:t xml:space="preserve">uestion </w:t>
      </w:r>
      <w:r w:rsidR="0000198F">
        <w:rPr>
          <w:b/>
          <w:bCs/>
          <w:sz w:val="36"/>
          <w:szCs w:val="36"/>
        </w:rPr>
        <w:t>A</w:t>
      </w:r>
      <w:r w:rsidR="00F259E8" w:rsidRPr="00F259E8">
        <w:rPr>
          <w:b/>
          <w:bCs/>
          <w:sz w:val="36"/>
          <w:szCs w:val="36"/>
        </w:rPr>
        <w:t xml:space="preserve">nswering </w:t>
      </w:r>
      <w:r w:rsidR="0000198F">
        <w:rPr>
          <w:b/>
          <w:bCs/>
          <w:sz w:val="36"/>
          <w:szCs w:val="36"/>
        </w:rPr>
        <w:t>S</w:t>
      </w:r>
      <w:r w:rsidR="00F259E8" w:rsidRPr="00F259E8">
        <w:rPr>
          <w:b/>
          <w:bCs/>
          <w:sz w:val="36"/>
          <w:szCs w:val="36"/>
        </w:rPr>
        <w:t xml:space="preserve">ystem based on </w:t>
      </w:r>
      <w:r w:rsidR="0000198F">
        <w:rPr>
          <w:b/>
          <w:bCs/>
          <w:sz w:val="36"/>
          <w:szCs w:val="36"/>
        </w:rPr>
        <w:t>N</w:t>
      </w:r>
      <w:r w:rsidR="00F259E8" w:rsidRPr="00F259E8">
        <w:rPr>
          <w:b/>
          <w:bCs/>
          <w:sz w:val="36"/>
          <w:szCs w:val="36"/>
        </w:rPr>
        <w:t>atural</w:t>
      </w:r>
    </w:p>
    <w:p w14:paraId="4EB57EBE" w14:textId="61FE999F" w:rsidR="002E0D21" w:rsidRPr="00914507" w:rsidRDefault="0000198F" w:rsidP="00F259E8">
      <w:pPr>
        <w:spacing w:line="20pt" w:lineRule="exact"/>
        <w:jc w:val="center"/>
        <w:rPr>
          <w:b/>
          <w:bCs/>
          <w:sz w:val="30"/>
          <w:szCs w:val="30"/>
        </w:rPr>
      </w:pPr>
      <w:r>
        <w:rPr>
          <w:b/>
          <w:bCs/>
          <w:sz w:val="36"/>
          <w:szCs w:val="36"/>
        </w:rPr>
        <w:t>L</w:t>
      </w:r>
      <w:r w:rsidR="00F259E8" w:rsidRPr="00F259E8">
        <w:rPr>
          <w:b/>
          <w:bCs/>
          <w:sz w:val="36"/>
          <w:szCs w:val="36"/>
        </w:rPr>
        <w:t xml:space="preserve">anguage </w:t>
      </w:r>
      <w:r>
        <w:rPr>
          <w:b/>
          <w:bCs/>
          <w:sz w:val="36"/>
          <w:szCs w:val="36"/>
        </w:rPr>
        <w:t>P</w:t>
      </w:r>
      <w:r w:rsidR="00F259E8" w:rsidRPr="00F259E8">
        <w:rPr>
          <w:b/>
          <w:bCs/>
          <w:sz w:val="36"/>
          <w:szCs w:val="36"/>
        </w:rPr>
        <w:t>rocessing</w:t>
      </w:r>
    </w:p>
    <w:p w14:paraId="23CC2215" w14:textId="77777777" w:rsidR="002E0D21" w:rsidRPr="00914507" w:rsidRDefault="002E0D21" w:rsidP="002C1199">
      <w:pPr>
        <w:spacing w:line="20pt" w:lineRule="exact"/>
        <w:jc w:val="center"/>
        <w:rPr>
          <w:sz w:val="30"/>
          <w:szCs w:val="30"/>
        </w:rPr>
      </w:pPr>
    </w:p>
    <w:p w14:paraId="6944380C" w14:textId="59AFDCF6" w:rsidR="002E0D21" w:rsidRPr="00914507" w:rsidRDefault="00B451A7" w:rsidP="002C1199">
      <w:pPr>
        <w:spacing w:line="20pt" w:lineRule="exact"/>
        <w:jc w:val="center"/>
        <w:rPr>
          <w:sz w:val="28"/>
          <w:szCs w:val="28"/>
        </w:rPr>
      </w:pPr>
      <w:r w:rsidRPr="00B451A7">
        <w:rPr>
          <w:sz w:val="28"/>
          <w:szCs w:val="28"/>
        </w:rPr>
        <w:t>Computer Science and Technology</w:t>
      </w:r>
    </w:p>
    <w:p w14:paraId="79271BF1" w14:textId="77777777" w:rsidR="002E0D21" w:rsidRPr="00914507" w:rsidRDefault="002E0D21" w:rsidP="002C1199">
      <w:pPr>
        <w:spacing w:line="20pt" w:lineRule="exact"/>
        <w:jc w:val="center"/>
        <w:rPr>
          <w:sz w:val="28"/>
          <w:szCs w:val="28"/>
        </w:rPr>
      </w:pPr>
    </w:p>
    <w:p w14:paraId="6C67E8DB" w14:textId="6984EB1A" w:rsidR="002E0D21" w:rsidRPr="00914507" w:rsidRDefault="002E0D21" w:rsidP="002C1199">
      <w:pPr>
        <w:spacing w:line="20pt" w:lineRule="exact"/>
        <w:jc w:val="center"/>
        <w:rPr>
          <w:sz w:val="30"/>
          <w:szCs w:val="30"/>
        </w:rPr>
      </w:pPr>
      <w:r w:rsidRPr="00914507">
        <w:rPr>
          <w:sz w:val="28"/>
          <w:szCs w:val="28"/>
        </w:rPr>
        <w:t>Student:</w:t>
      </w:r>
      <w:r w:rsidRPr="00914507">
        <w:rPr>
          <w:rFonts w:hint="eastAsia"/>
          <w:sz w:val="28"/>
          <w:szCs w:val="28"/>
        </w:rPr>
        <w:t xml:space="preserve"> </w:t>
      </w:r>
      <w:r w:rsidR="0040263C" w:rsidRPr="00914507">
        <w:rPr>
          <w:sz w:val="28"/>
          <w:szCs w:val="28"/>
        </w:rPr>
        <w:t>L</w:t>
      </w:r>
      <w:r w:rsidR="00785A2D">
        <w:rPr>
          <w:sz w:val="28"/>
          <w:szCs w:val="28"/>
        </w:rPr>
        <w:t>I</w:t>
      </w:r>
      <w:r w:rsidR="0040263C" w:rsidRPr="00914507">
        <w:rPr>
          <w:sz w:val="28"/>
          <w:szCs w:val="28"/>
        </w:rPr>
        <w:t xml:space="preserve"> </w:t>
      </w:r>
      <w:proofErr w:type="spellStart"/>
      <w:proofErr w:type="gramStart"/>
      <w:r w:rsidR="00B71284">
        <w:rPr>
          <w:rFonts w:hint="eastAsia"/>
          <w:sz w:val="28"/>
          <w:szCs w:val="28"/>
        </w:rPr>
        <w:t>Z</w:t>
      </w:r>
      <w:r w:rsidR="00B451A7">
        <w:rPr>
          <w:sz w:val="28"/>
          <w:szCs w:val="28"/>
        </w:rPr>
        <w:t>hewei</w:t>
      </w:r>
      <w:proofErr w:type="spellEnd"/>
      <w:r w:rsidRPr="00914507">
        <w:rPr>
          <w:sz w:val="28"/>
          <w:szCs w:val="28"/>
        </w:rPr>
        <w:t xml:space="preserve">  Tutor</w:t>
      </w:r>
      <w:proofErr w:type="gramEnd"/>
      <w:r w:rsidRPr="00914507">
        <w:rPr>
          <w:sz w:val="28"/>
          <w:szCs w:val="28"/>
        </w:rPr>
        <w:t>:</w:t>
      </w:r>
      <w:r w:rsidR="0040263C" w:rsidRPr="00914507">
        <w:rPr>
          <w:sz w:val="28"/>
          <w:szCs w:val="28"/>
        </w:rPr>
        <w:t xml:space="preserve"> </w:t>
      </w:r>
      <w:r w:rsidR="00D51C79">
        <w:rPr>
          <w:sz w:val="28"/>
          <w:szCs w:val="28"/>
        </w:rPr>
        <w:t>D</w:t>
      </w:r>
      <w:r w:rsidR="00785A2D">
        <w:rPr>
          <w:sz w:val="28"/>
          <w:szCs w:val="28"/>
        </w:rPr>
        <w:t>UAN</w:t>
      </w:r>
      <w:r w:rsidR="00D51C79">
        <w:rPr>
          <w:sz w:val="28"/>
          <w:szCs w:val="28"/>
        </w:rPr>
        <w:t xml:space="preserve"> </w:t>
      </w:r>
      <w:r w:rsidR="00B71284">
        <w:rPr>
          <w:sz w:val="28"/>
          <w:szCs w:val="28"/>
        </w:rPr>
        <w:t>L</w:t>
      </w:r>
      <w:r w:rsidR="00D51C79">
        <w:rPr>
          <w:sz w:val="28"/>
          <w:szCs w:val="28"/>
        </w:rPr>
        <w:t>ei</w:t>
      </w:r>
    </w:p>
    <w:p w14:paraId="695D0095" w14:textId="77777777" w:rsidR="002E0D21" w:rsidRPr="00914507" w:rsidRDefault="002E0D21" w:rsidP="002C1199">
      <w:pPr>
        <w:spacing w:line="20pt" w:lineRule="exact"/>
        <w:jc w:val="center"/>
        <w:rPr>
          <w:sz w:val="30"/>
          <w:szCs w:val="30"/>
        </w:rPr>
      </w:pPr>
    </w:p>
    <w:p w14:paraId="1EC0C3F1" w14:textId="3B8A5CE9" w:rsidR="00EA0AF6" w:rsidRPr="00A2559A" w:rsidRDefault="00EA0AF6">
      <w:pPr>
        <w:spacing w:line="20pt" w:lineRule="exact"/>
        <w:ind w:firstLine="21pt"/>
        <w:jc w:val="both"/>
        <w:rPr>
          <w:szCs w:val="21"/>
        </w:rPr>
        <w:pPrChange w:id="9" w:author="李 哲玮" w:date="2022-05-06T10:43:00Z">
          <w:pPr>
            <w:spacing w:line="20pt" w:lineRule="exact"/>
            <w:ind w:firstLine="21pt"/>
          </w:pPr>
        </w:pPrChange>
      </w:pPr>
      <w:r w:rsidRPr="00CE0D5B">
        <w:rPr>
          <w:b/>
          <w:bCs/>
          <w:szCs w:val="21"/>
        </w:rPr>
        <w:t>[Abstract]</w:t>
      </w:r>
      <w:r w:rsidR="00D5747E">
        <w:rPr>
          <w:b/>
          <w:bCs/>
          <w:sz w:val="28"/>
          <w:szCs w:val="28"/>
        </w:rPr>
        <w:t xml:space="preserve"> </w:t>
      </w:r>
      <w:r w:rsidRPr="00CE0D5B">
        <w:rPr>
          <w:szCs w:val="21"/>
        </w:rPr>
        <w:t xml:space="preserve">A </w:t>
      </w:r>
      <w:r w:rsidR="00822274">
        <w:rPr>
          <w:szCs w:val="21"/>
        </w:rPr>
        <w:t>Q</w:t>
      </w:r>
      <w:r w:rsidRPr="00CE0D5B">
        <w:rPr>
          <w:szCs w:val="21"/>
        </w:rPr>
        <w:t xml:space="preserve">uestion </w:t>
      </w:r>
      <w:r w:rsidR="00822274">
        <w:rPr>
          <w:szCs w:val="21"/>
        </w:rPr>
        <w:t>A</w:t>
      </w:r>
      <w:r w:rsidR="008E197D">
        <w:rPr>
          <w:szCs w:val="21"/>
        </w:rPr>
        <w:t>nswering</w:t>
      </w:r>
      <w:r w:rsidR="00DB6560">
        <w:rPr>
          <w:szCs w:val="21"/>
        </w:rPr>
        <w:t xml:space="preserve"> </w:t>
      </w:r>
      <w:r w:rsidR="00822274">
        <w:rPr>
          <w:rFonts w:hint="eastAsia"/>
          <w:szCs w:val="21"/>
        </w:rPr>
        <w:t>(</w:t>
      </w:r>
      <w:r w:rsidR="00822274">
        <w:rPr>
          <w:szCs w:val="21"/>
        </w:rPr>
        <w:t>QA)</w:t>
      </w:r>
      <w:r w:rsidRPr="00CE0D5B">
        <w:rPr>
          <w:szCs w:val="21"/>
        </w:rPr>
        <w:t xml:space="preserve"> system </w:t>
      </w:r>
      <w:del w:id="10" w:author="李 哲玮" w:date="2022-05-07T14:03:00Z">
        <w:r w:rsidRPr="00CE0D5B" w:rsidDel="00D65BD4">
          <w:rPr>
            <w:szCs w:val="21"/>
          </w:rPr>
          <w:delText xml:space="preserve">is a system that </w:delText>
        </w:r>
      </w:del>
      <w:r w:rsidRPr="00CE0D5B">
        <w:rPr>
          <w:szCs w:val="21"/>
        </w:rPr>
        <w:t>deals with natural language forms of questions. It provides a convenient way of interaction between humans and computers and has been widely used in many areas of</w:t>
      </w:r>
      <w:del w:id="11" w:author="李 哲玮" w:date="2022-05-07T14:08:00Z">
        <w:r w:rsidRPr="00CE0D5B" w:rsidDel="003F12BE">
          <w:rPr>
            <w:szCs w:val="21"/>
          </w:rPr>
          <w:delText xml:space="preserve"> daily</w:delText>
        </w:r>
      </w:del>
      <w:r w:rsidRPr="00CE0D5B">
        <w:rPr>
          <w:szCs w:val="21"/>
        </w:rPr>
        <w:t xml:space="preserve"> life in recent years. However, with the advent of big data and artificial intelligence, </w:t>
      </w:r>
      <w:del w:id="12" w:author="李 哲玮" w:date="2022-05-07T14:06:00Z">
        <w:r w:rsidRPr="00CE0D5B" w:rsidDel="00AD4460">
          <w:rPr>
            <w:szCs w:val="21"/>
          </w:rPr>
          <w:delText xml:space="preserve">automated </w:delText>
        </w:r>
      </w:del>
      <w:r w:rsidR="005E0E2F">
        <w:rPr>
          <w:szCs w:val="21"/>
        </w:rPr>
        <w:t>QA</w:t>
      </w:r>
      <w:del w:id="13" w:author="李 哲玮" w:date="2022-05-07T14:11:00Z">
        <w:r w:rsidRPr="00CE0D5B" w:rsidDel="009E2ACF">
          <w:rPr>
            <w:szCs w:val="21"/>
          </w:rPr>
          <w:delText xml:space="preserve"> systems</w:delText>
        </w:r>
      </w:del>
      <w:r w:rsidRPr="00CE0D5B">
        <w:rPr>
          <w:szCs w:val="21"/>
        </w:rPr>
        <w:t xml:space="preserve"> from a single data source are no longer able to meet people's needs for various types of information processing. Therefore, the design of a robust question answer</w:t>
      </w:r>
      <w:r w:rsidR="006C2D8C">
        <w:rPr>
          <w:szCs w:val="21"/>
        </w:rPr>
        <w:t>ing</w:t>
      </w:r>
      <w:r w:rsidRPr="00CE0D5B">
        <w:rPr>
          <w:szCs w:val="21"/>
        </w:rPr>
        <w:t xml:space="preserve"> system with strong generali</w:t>
      </w:r>
      <w:r w:rsidR="00CE0D5B">
        <w:rPr>
          <w:szCs w:val="21"/>
        </w:rPr>
        <w:t>z</w:t>
      </w:r>
      <w:r w:rsidRPr="00CE0D5B">
        <w:rPr>
          <w:szCs w:val="21"/>
        </w:rPr>
        <w:t>ation capability across domains has become a hot research topic in natural language processing.</w:t>
      </w:r>
      <w:r w:rsidR="000B3812">
        <w:rPr>
          <w:rFonts w:hint="eastAsia"/>
          <w:szCs w:val="21"/>
        </w:rPr>
        <w:t xml:space="preserve"> </w:t>
      </w:r>
      <w:r w:rsidRPr="00CE0D5B">
        <w:rPr>
          <w:szCs w:val="21"/>
        </w:rPr>
        <w:t>In order to build</w:t>
      </w:r>
      <w:del w:id="14" w:author="李 哲玮" w:date="2022-05-07T14:06:00Z">
        <w:r w:rsidRPr="00CE0D5B" w:rsidDel="00977781">
          <w:rPr>
            <w:szCs w:val="21"/>
          </w:rPr>
          <w:delText xml:space="preserve"> </w:delText>
        </w:r>
        <w:r w:rsidR="00C005AD" w:rsidDel="00977781">
          <w:rPr>
            <w:szCs w:val="21"/>
          </w:rPr>
          <w:delText>such</w:delText>
        </w:r>
      </w:del>
      <w:r w:rsidR="00C005AD">
        <w:rPr>
          <w:szCs w:val="21"/>
        </w:rPr>
        <w:t xml:space="preserve"> </w:t>
      </w:r>
      <w:r w:rsidRPr="00CE0D5B">
        <w:rPr>
          <w:szCs w:val="21"/>
        </w:rPr>
        <w:t xml:space="preserve">a robust </w:t>
      </w:r>
      <w:r w:rsidR="005E0E2F">
        <w:rPr>
          <w:szCs w:val="21"/>
        </w:rPr>
        <w:t>QA</w:t>
      </w:r>
      <w:r w:rsidRPr="00CE0D5B">
        <w:rPr>
          <w:szCs w:val="21"/>
        </w:rPr>
        <w:t xml:space="preserve"> system, the RQA</w:t>
      </w:r>
      <w:r w:rsidR="00A74813">
        <w:rPr>
          <w:szCs w:val="21"/>
        </w:rPr>
        <w:t>-</w:t>
      </w:r>
      <w:r w:rsidRPr="00CE0D5B">
        <w:rPr>
          <w:szCs w:val="21"/>
        </w:rPr>
        <w:t>BERT model for cross-domain question answer</w:t>
      </w:r>
      <w:r w:rsidR="00A74813">
        <w:rPr>
          <w:szCs w:val="21"/>
        </w:rPr>
        <w:t>ing</w:t>
      </w:r>
      <w:r w:rsidRPr="00CE0D5B">
        <w:rPr>
          <w:szCs w:val="21"/>
        </w:rPr>
        <w:t xml:space="preserve"> is proposed by </w:t>
      </w:r>
      <w:ins w:id="15" w:author="李 哲玮" w:date="2022-05-07T14:09:00Z">
        <w:r w:rsidR="003F12BE">
          <w:rPr>
            <w:szCs w:val="21"/>
          </w:rPr>
          <w:t>constructing</w:t>
        </w:r>
      </w:ins>
      <w:del w:id="16" w:author="李 哲玮" w:date="2022-05-07T14:09:00Z">
        <w:r w:rsidRPr="00CE0D5B" w:rsidDel="003F12BE">
          <w:rPr>
            <w:szCs w:val="21"/>
          </w:rPr>
          <w:delText>improving</w:delText>
        </w:r>
      </w:del>
      <w:r w:rsidRPr="00CE0D5B">
        <w:rPr>
          <w:szCs w:val="21"/>
        </w:rPr>
        <w:t xml:space="preserve"> on the </w:t>
      </w:r>
      <w:del w:id="17" w:author="李 哲玮" w:date="2022-05-07T14:12:00Z">
        <w:r w:rsidRPr="00CE0D5B" w:rsidDel="009E2ACF">
          <w:rPr>
            <w:szCs w:val="21"/>
          </w:rPr>
          <w:delText xml:space="preserve">large-scale language </w:delText>
        </w:r>
      </w:del>
      <w:r w:rsidRPr="00CE0D5B">
        <w:rPr>
          <w:szCs w:val="21"/>
        </w:rPr>
        <w:t>pre</w:t>
      </w:r>
      <w:ins w:id="18" w:author="李 哲玮" w:date="2022-05-07T14:12:00Z">
        <w:r w:rsidR="009E2ACF">
          <w:rPr>
            <w:szCs w:val="21"/>
          </w:rPr>
          <w:t>-trained</w:t>
        </w:r>
      </w:ins>
      <w:del w:id="19" w:author="李 哲玮" w:date="2022-05-07T14:12:00Z">
        <w:r w:rsidRPr="00CE0D5B" w:rsidDel="009E2ACF">
          <w:rPr>
            <w:szCs w:val="21"/>
          </w:rPr>
          <w:delText>-training</w:delText>
        </w:r>
      </w:del>
      <w:r w:rsidRPr="00CE0D5B">
        <w:rPr>
          <w:szCs w:val="21"/>
        </w:rPr>
        <w:t xml:space="preserve"> </w:t>
      </w:r>
      <w:ins w:id="20" w:author="李 哲玮" w:date="2022-05-07T14:12:00Z">
        <w:r w:rsidR="009E2ACF" w:rsidRPr="00CE0D5B">
          <w:rPr>
            <w:szCs w:val="21"/>
          </w:rPr>
          <w:t xml:space="preserve">language </w:t>
        </w:r>
      </w:ins>
      <w:r w:rsidRPr="00CE0D5B">
        <w:rPr>
          <w:szCs w:val="21"/>
        </w:rPr>
        <w:t>model, BERT, using mainly</w:t>
      </w:r>
      <w:ins w:id="21" w:author="李 哲玮" w:date="2022-05-07T14:12:00Z">
        <w:r w:rsidR="00DD02B3">
          <w:rPr>
            <w:szCs w:val="21"/>
          </w:rPr>
          <w:t xml:space="preserve"> </w:t>
        </w:r>
      </w:ins>
      <w:del w:id="22" w:author="李 哲玮" w:date="2022-05-07T14:12:00Z">
        <w:r w:rsidRPr="00CE0D5B" w:rsidDel="00DD02B3">
          <w:rPr>
            <w:szCs w:val="21"/>
          </w:rPr>
          <w:delText xml:space="preserve"> natural language processing</w:delText>
        </w:r>
      </w:del>
      <w:ins w:id="23" w:author="李 哲玮" w:date="2022-05-07T14:12:00Z">
        <w:r w:rsidR="00DD02B3">
          <w:rPr>
            <w:szCs w:val="21"/>
          </w:rPr>
          <w:t>NLP</w:t>
        </w:r>
      </w:ins>
      <w:r w:rsidRPr="00CE0D5B">
        <w:rPr>
          <w:szCs w:val="21"/>
        </w:rPr>
        <w:t xml:space="preserve"> techniques. At the same time, the model introduces adversarial </w:t>
      </w:r>
      <w:ins w:id="24" w:author="李 哲玮" w:date="2022-05-07T14:07:00Z">
        <w:r w:rsidR="003F12BE">
          <w:rPr>
            <w:rFonts w:hint="eastAsia"/>
            <w:szCs w:val="21"/>
          </w:rPr>
          <w:t>learning</w:t>
        </w:r>
      </w:ins>
      <w:del w:id="25" w:author="李 哲玮" w:date="2022-05-07T14:07:00Z">
        <w:r w:rsidRPr="00CE0D5B" w:rsidDel="003F12BE">
          <w:rPr>
            <w:szCs w:val="21"/>
          </w:rPr>
          <w:delText>training</w:delText>
        </w:r>
      </w:del>
      <w:r w:rsidRPr="00CE0D5B">
        <w:rPr>
          <w:szCs w:val="21"/>
        </w:rPr>
        <w:t xml:space="preserve"> and data augmentation strategies in </w:t>
      </w:r>
      <w:r w:rsidR="00B512DB">
        <w:rPr>
          <w:szCs w:val="21"/>
        </w:rPr>
        <w:t xml:space="preserve">transfer </w:t>
      </w:r>
      <w:r w:rsidRPr="00CE0D5B">
        <w:rPr>
          <w:szCs w:val="21"/>
        </w:rPr>
        <w:t>learning. A small amount of out-of-domain training data is</w:t>
      </w:r>
      <w:del w:id="26" w:author="李 哲玮" w:date="2022-05-07T14:05:00Z">
        <w:r w:rsidRPr="00CE0D5B" w:rsidDel="00D65BD4">
          <w:rPr>
            <w:szCs w:val="21"/>
          </w:rPr>
          <w:delText xml:space="preserve"> first</w:delText>
        </w:r>
      </w:del>
      <w:r w:rsidRPr="00CE0D5B">
        <w:rPr>
          <w:szCs w:val="21"/>
        </w:rPr>
        <w:t xml:space="preserve"> augmented with data, and</w:t>
      </w:r>
      <w:del w:id="27" w:author="李 哲玮" w:date="2022-05-07T14:04:00Z">
        <w:r w:rsidRPr="00CE0D5B" w:rsidDel="00D65BD4">
          <w:rPr>
            <w:szCs w:val="21"/>
          </w:rPr>
          <w:delText xml:space="preserve"> then</w:delText>
        </w:r>
      </w:del>
      <w:r w:rsidRPr="00CE0D5B">
        <w:rPr>
          <w:szCs w:val="21"/>
        </w:rPr>
        <w:t xml:space="preserve"> an additional domain discriminator model is </w:t>
      </w:r>
      <w:r w:rsidR="00A7748B">
        <w:rPr>
          <w:szCs w:val="21"/>
        </w:rPr>
        <w:t xml:space="preserve">employed </w:t>
      </w:r>
      <w:r w:rsidRPr="00CE0D5B">
        <w:rPr>
          <w:szCs w:val="21"/>
        </w:rPr>
        <w:t xml:space="preserve">to </w:t>
      </w:r>
      <w:r w:rsidR="00A7748B">
        <w:rPr>
          <w:szCs w:val="21"/>
        </w:rPr>
        <w:t>encourage</w:t>
      </w:r>
      <w:r w:rsidRPr="00CE0D5B">
        <w:rPr>
          <w:szCs w:val="21"/>
        </w:rPr>
        <w:t xml:space="preserve"> the encoder to confuse two </w:t>
      </w:r>
      <w:r w:rsidR="008B0714">
        <w:rPr>
          <w:szCs w:val="21"/>
        </w:rPr>
        <w:t xml:space="preserve">invariant </w:t>
      </w:r>
      <w:r w:rsidRPr="00CE0D5B">
        <w:rPr>
          <w:szCs w:val="21"/>
        </w:rPr>
        <w:t>domain</w:t>
      </w:r>
      <w:r w:rsidR="00A7748B">
        <w:rPr>
          <w:szCs w:val="21"/>
        </w:rPr>
        <w:t xml:space="preserve"> </w:t>
      </w:r>
      <w:r w:rsidRPr="00CE0D5B">
        <w:rPr>
          <w:szCs w:val="21"/>
        </w:rPr>
        <w:t>data distributions, thus</w:t>
      </w:r>
      <w:r w:rsidR="0049206A">
        <w:rPr>
          <w:szCs w:val="21"/>
        </w:rPr>
        <w:t xml:space="preserve"> completing</w:t>
      </w:r>
      <w:r w:rsidRPr="00CE0D5B">
        <w:rPr>
          <w:szCs w:val="21"/>
        </w:rPr>
        <w:t xml:space="preserve"> a robust </w:t>
      </w:r>
      <w:r w:rsidR="005E0E2F">
        <w:rPr>
          <w:szCs w:val="21"/>
        </w:rPr>
        <w:t>QA</w:t>
      </w:r>
      <w:r w:rsidRPr="00CE0D5B">
        <w:rPr>
          <w:szCs w:val="21"/>
        </w:rPr>
        <w:t xml:space="preserve"> system across domains. The </w:t>
      </w:r>
      <w:ins w:id="28" w:author="李 哲玮" w:date="2022-05-07T14:17:00Z">
        <w:r w:rsidR="008B1C44">
          <w:rPr>
            <w:szCs w:val="21"/>
          </w:rPr>
          <w:t>evaluation</w:t>
        </w:r>
      </w:ins>
      <w:del w:id="29" w:author="李 哲玮" w:date="2022-05-07T14:17:00Z">
        <w:r w:rsidRPr="00CE0D5B" w:rsidDel="008B1C44">
          <w:rPr>
            <w:szCs w:val="21"/>
          </w:rPr>
          <w:delText>final</w:delText>
        </w:r>
      </w:del>
      <w:r w:rsidRPr="00CE0D5B">
        <w:rPr>
          <w:szCs w:val="21"/>
        </w:rPr>
        <w:t xml:space="preserve"> </w:t>
      </w:r>
      <w:del w:id="30" w:author="李 哲玮" w:date="2022-05-07T14:16:00Z">
        <w:r w:rsidRPr="00CE0D5B" w:rsidDel="008B1C44">
          <w:rPr>
            <w:szCs w:val="21"/>
          </w:rPr>
          <w:delText xml:space="preserve">experimental </w:delText>
        </w:r>
      </w:del>
      <w:r w:rsidRPr="00CE0D5B">
        <w:rPr>
          <w:szCs w:val="21"/>
        </w:rPr>
        <w:t>results demonstrate the effectiveness of the</w:t>
      </w:r>
      <w:ins w:id="31" w:author="李 哲玮" w:date="2022-05-07T14:08:00Z">
        <w:r w:rsidR="003F12BE">
          <w:rPr>
            <w:szCs w:val="21"/>
          </w:rPr>
          <w:t xml:space="preserve"> proposed</w:t>
        </w:r>
      </w:ins>
      <w:r w:rsidRPr="00CE0D5B">
        <w:rPr>
          <w:szCs w:val="21"/>
        </w:rPr>
        <w:t xml:space="preserve"> model</w:t>
      </w:r>
      <w:del w:id="32" w:author="李 哲玮" w:date="2022-05-07T14:17:00Z">
        <w:r w:rsidRPr="00CE0D5B" w:rsidDel="008B1C44">
          <w:rPr>
            <w:szCs w:val="21"/>
          </w:rPr>
          <w:delText xml:space="preserve"> in handling cross-domain QA</w:delText>
        </w:r>
      </w:del>
      <w:r w:rsidRPr="00CE0D5B">
        <w:rPr>
          <w:szCs w:val="21"/>
        </w:rPr>
        <w:t xml:space="preserve"> by </w:t>
      </w:r>
      <w:del w:id="33" w:author="李 哲玮" w:date="2022-05-07T14:13:00Z">
        <w:r w:rsidRPr="00CE0D5B" w:rsidDel="006539C5">
          <w:rPr>
            <w:szCs w:val="21"/>
          </w:rPr>
          <w:delText>conducting experiments</w:delText>
        </w:r>
      </w:del>
      <w:ins w:id="34" w:author="李 哲玮" w:date="2022-05-07T14:13:00Z">
        <w:r w:rsidR="006539C5">
          <w:rPr>
            <w:szCs w:val="21"/>
          </w:rPr>
          <w:t xml:space="preserve">gaining </w:t>
        </w:r>
      </w:ins>
      <w:ins w:id="35" w:author="李 哲玮" w:date="2022-05-07T14:16:00Z">
        <w:r w:rsidR="008B1C44">
          <w:rPr>
            <w:szCs w:val="21"/>
          </w:rPr>
          <w:t>a</w:t>
        </w:r>
      </w:ins>
      <w:ins w:id="36" w:author="李 哲玮" w:date="2022-05-07T14:18:00Z">
        <w:r w:rsidR="00400386">
          <w:rPr>
            <w:szCs w:val="21"/>
          </w:rPr>
          <w:t>n</w:t>
        </w:r>
      </w:ins>
      <w:ins w:id="37" w:author="李 哲玮" w:date="2022-05-07T14:16:00Z">
        <w:r w:rsidR="008B1C44">
          <w:rPr>
            <w:szCs w:val="21"/>
          </w:rPr>
          <w:t xml:space="preserve"> increase</w:t>
        </w:r>
      </w:ins>
      <w:ins w:id="38" w:author="李 哲玮" w:date="2022-05-07T14:14:00Z">
        <w:r w:rsidR="006539C5">
          <w:rPr>
            <w:szCs w:val="21"/>
          </w:rPr>
          <w:t xml:space="preserve"> </w:t>
        </w:r>
      </w:ins>
      <w:del w:id="39" w:author="李 哲玮" w:date="2022-05-07T14:14:00Z">
        <w:r w:rsidRPr="00CE0D5B" w:rsidDel="006539C5">
          <w:rPr>
            <w:szCs w:val="21"/>
          </w:rPr>
          <w:delText xml:space="preserve"> </w:delText>
        </w:r>
      </w:del>
      <w:r w:rsidRPr="00CE0D5B">
        <w:rPr>
          <w:szCs w:val="21"/>
        </w:rPr>
        <w:t xml:space="preserve">on </w:t>
      </w:r>
      <w:ins w:id="40" w:author="李 哲玮" w:date="2022-05-07T14:18:00Z">
        <w:r w:rsidR="00400386">
          <w:rPr>
            <w:szCs w:val="21"/>
          </w:rPr>
          <w:t>the</w:t>
        </w:r>
      </w:ins>
      <w:del w:id="41" w:author="李 哲玮" w:date="2022-05-07T14:18:00Z">
        <w:r w:rsidRPr="00CE0D5B" w:rsidDel="00400386">
          <w:rPr>
            <w:szCs w:val="21"/>
          </w:rPr>
          <w:delText>a</w:delText>
        </w:r>
      </w:del>
      <w:r w:rsidRPr="00CE0D5B">
        <w:rPr>
          <w:szCs w:val="21"/>
        </w:rPr>
        <w:t xml:space="preserve"> cross-domain </w:t>
      </w:r>
      <w:del w:id="42" w:author="李 哲玮" w:date="2022-05-07T14:15:00Z">
        <w:r w:rsidRPr="00CE0D5B" w:rsidDel="006539C5">
          <w:rPr>
            <w:szCs w:val="21"/>
          </w:rPr>
          <w:delText xml:space="preserve">dataset of </w:delText>
        </w:r>
      </w:del>
      <w:r w:rsidRPr="00CE0D5B">
        <w:rPr>
          <w:szCs w:val="21"/>
        </w:rPr>
        <w:t xml:space="preserve">extractive QA </w:t>
      </w:r>
      <w:ins w:id="43" w:author="李 哲玮" w:date="2022-05-07T14:15:00Z">
        <w:r w:rsidR="006539C5">
          <w:rPr>
            <w:szCs w:val="21"/>
          </w:rPr>
          <w:t>benchmark</w:t>
        </w:r>
      </w:ins>
      <w:ins w:id="44" w:author="李 哲玮" w:date="2022-05-07T14:16:00Z">
        <w:r w:rsidR="008B1C44">
          <w:rPr>
            <w:szCs w:val="21"/>
          </w:rPr>
          <w:t xml:space="preserve"> experiment</w:t>
        </w:r>
      </w:ins>
      <w:del w:id="45" w:author="李 哲玮" w:date="2022-05-07T14:15:00Z">
        <w:r w:rsidRPr="00CE0D5B" w:rsidDel="006539C5">
          <w:rPr>
            <w:szCs w:val="21"/>
          </w:rPr>
          <w:delText>systems</w:delText>
        </w:r>
      </w:del>
      <w:r w:rsidRPr="00CE0D5B">
        <w:rPr>
          <w:szCs w:val="21"/>
        </w:rPr>
        <w:t>.</w:t>
      </w:r>
    </w:p>
    <w:p w14:paraId="49AD19D6" w14:textId="33C6590E" w:rsidR="00864BF8" w:rsidRPr="00864BF8" w:rsidRDefault="001B14A3" w:rsidP="0051782C">
      <w:pPr>
        <w:spacing w:line="20pt" w:lineRule="exact"/>
        <w:ind w:firstLine="21pt"/>
        <w:rPr>
          <w:szCs w:val="21"/>
        </w:rPr>
      </w:pPr>
      <w:r>
        <w:rPr>
          <w:b/>
          <w:bCs/>
          <w:szCs w:val="21"/>
        </w:rPr>
        <w:t>[</w:t>
      </w:r>
      <w:r w:rsidR="002E0D21" w:rsidRPr="00914507">
        <w:rPr>
          <w:b/>
          <w:bCs/>
          <w:szCs w:val="21"/>
        </w:rPr>
        <w:t>Key</w:t>
      </w:r>
      <w:r>
        <w:rPr>
          <w:b/>
          <w:bCs/>
          <w:szCs w:val="21"/>
        </w:rPr>
        <w:t xml:space="preserve"> </w:t>
      </w:r>
      <w:r w:rsidR="002E0D21" w:rsidRPr="00914507">
        <w:rPr>
          <w:b/>
          <w:bCs/>
          <w:szCs w:val="21"/>
        </w:rPr>
        <w:t>word</w:t>
      </w:r>
      <w:r w:rsidR="002E0D21" w:rsidRPr="00914507">
        <w:rPr>
          <w:rFonts w:hint="eastAsia"/>
          <w:b/>
          <w:bCs/>
          <w:szCs w:val="21"/>
        </w:rPr>
        <w:t>s</w:t>
      </w:r>
      <w:r>
        <w:rPr>
          <w:b/>
          <w:bCs/>
          <w:szCs w:val="21"/>
        </w:rPr>
        <w:t>]</w:t>
      </w:r>
      <w:r w:rsidR="002E0D21" w:rsidRPr="00914507">
        <w:rPr>
          <w:szCs w:val="21"/>
        </w:rPr>
        <w:t xml:space="preserve">: </w:t>
      </w:r>
      <w:r w:rsidR="00864BF8" w:rsidRPr="00864BF8">
        <w:rPr>
          <w:szCs w:val="21"/>
        </w:rPr>
        <w:t>Natural Language Process; Question Answering System; Pretrained Language Model; Few</w:t>
      </w:r>
      <w:r w:rsidR="00D22243">
        <w:rPr>
          <w:szCs w:val="21"/>
        </w:rPr>
        <w:t>-</w:t>
      </w:r>
      <w:r w:rsidR="00864BF8" w:rsidRPr="00864BF8">
        <w:rPr>
          <w:szCs w:val="21"/>
        </w:rPr>
        <w:t>shot</w:t>
      </w:r>
    </w:p>
    <w:p w14:paraId="4CC5701E" w14:textId="10C4F472" w:rsidR="002E0D21" w:rsidRDefault="00864BF8" w:rsidP="00864BF8">
      <w:pPr>
        <w:spacing w:line="20pt" w:lineRule="exact"/>
        <w:rPr>
          <w:szCs w:val="21"/>
        </w:rPr>
      </w:pPr>
      <w:r w:rsidRPr="00864BF8">
        <w:rPr>
          <w:szCs w:val="21"/>
        </w:rPr>
        <w:t>Learning; Transfer Learning</w:t>
      </w:r>
    </w:p>
    <w:p w14:paraId="7E179614" w14:textId="69E57D17" w:rsidR="00C23EF9" w:rsidRDefault="00C23EF9" w:rsidP="002C1199">
      <w:pPr>
        <w:spacing w:line="20pt" w:lineRule="exact"/>
        <w:rPr>
          <w:szCs w:val="21"/>
        </w:rPr>
      </w:pPr>
    </w:p>
    <w:p w14:paraId="660394F5" w14:textId="7F4A89F9" w:rsidR="00C23EF9" w:rsidRDefault="00C23EF9" w:rsidP="00C23EF9">
      <w:pPr>
        <w:spacing w:line="20pt" w:lineRule="exact"/>
        <w:rPr>
          <w:sz w:val="24"/>
        </w:rPr>
      </w:pPr>
      <w:r>
        <w:rPr>
          <w:sz w:val="24"/>
        </w:rPr>
        <w:br w:type="page"/>
      </w:r>
    </w:p>
    <w:p w14:paraId="1AF86200" w14:textId="47A03FDE" w:rsidR="0011471C" w:rsidRDefault="0006276E" w:rsidP="00BB1B01">
      <w:pPr>
        <w:spacing w:line="20pt" w:lineRule="exact"/>
        <w:jc w:val="center"/>
        <w:rPr>
          <w:rFonts w:ascii="黑体" w:eastAsia="黑体" w:hAnsi="黑体"/>
          <w:sz w:val="28"/>
          <w:szCs w:val="28"/>
        </w:rPr>
      </w:pPr>
      <w:r w:rsidRPr="00BB1B01">
        <w:rPr>
          <w:rFonts w:ascii="黑体" w:eastAsia="黑体" w:hAnsi="黑体" w:hint="eastAsia"/>
          <w:sz w:val="28"/>
          <w:szCs w:val="28"/>
        </w:rPr>
        <w:t>目</w:t>
      </w:r>
      <w:r w:rsidR="00BB1B01">
        <w:rPr>
          <w:rFonts w:ascii="黑体" w:eastAsia="黑体" w:hAnsi="黑体" w:hint="eastAsia"/>
          <w:sz w:val="28"/>
          <w:szCs w:val="28"/>
        </w:rPr>
        <w:t xml:space="preserve"> </w:t>
      </w:r>
      <w:r w:rsidR="00BB1B01">
        <w:rPr>
          <w:rFonts w:ascii="黑体" w:eastAsia="黑体" w:hAnsi="黑体"/>
          <w:sz w:val="28"/>
          <w:szCs w:val="28"/>
        </w:rPr>
        <w:t xml:space="preserve"> </w:t>
      </w:r>
      <w:r w:rsidRPr="00BB1B01">
        <w:rPr>
          <w:rFonts w:ascii="黑体" w:eastAsia="黑体" w:hAnsi="黑体" w:hint="eastAsia"/>
          <w:sz w:val="28"/>
          <w:szCs w:val="28"/>
        </w:rPr>
        <w:t>录</w:t>
      </w:r>
    </w:p>
    <w:p w14:paraId="69BEFDAA" w14:textId="77777777" w:rsidR="00BB1B01" w:rsidRPr="00BB1B01" w:rsidRDefault="00BB1B01" w:rsidP="00BB1B01">
      <w:pPr>
        <w:spacing w:line="20pt" w:lineRule="exact"/>
        <w:jc w:val="center"/>
        <w:rPr>
          <w:rFonts w:ascii="黑体" w:eastAsia="黑体" w:hAnsi="黑体"/>
          <w:sz w:val="28"/>
          <w:szCs w:val="28"/>
        </w:rPr>
      </w:pPr>
    </w:p>
    <w:p w14:paraId="7A35A75A" w14:textId="4E5CA361" w:rsidR="00012F8F" w:rsidRDefault="00C23EF9">
      <w:pPr>
        <w:pStyle w:val="TOC1"/>
        <w:tabs>
          <w:tab w:val="start" w:pos="37.50pt"/>
          <w:tab w:val="end" w:leader="dot" w:pos="506pt"/>
        </w:tabs>
        <w:rPr>
          <w:ins w:id="46" w:author="李 哲玮" w:date="2022-05-17T22:23:00Z"/>
          <w:rFonts w:asciiTheme="minorHAnsi" w:eastAsiaTheme="minorEastAsia" w:hAnsiTheme="minorHAnsi" w:cstheme="minorBidi"/>
          <w:noProof/>
          <w:kern w:val="2"/>
          <w:sz w:val="21"/>
          <w:szCs w:val="22"/>
        </w:rPr>
        <w:pPrChange w:id="47" w:author="李 哲玮" w:date="2022-05-17T22:23:00Z">
          <w:pPr>
            <w:pStyle w:val="TOC1"/>
            <w:tabs>
              <w:tab w:val="start" w:pos="49.35pt"/>
              <w:tab w:val="end" w:leader="dot" w:pos="506pt"/>
            </w:tabs>
          </w:pPr>
        </w:pPrChange>
      </w:pPr>
      <w:r>
        <w:rPr>
          <w:sz w:val="24"/>
        </w:rPr>
        <w:fldChar w:fldCharType="begin"/>
      </w:r>
      <w:r>
        <w:rPr>
          <w:sz w:val="24"/>
        </w:rPr>
        <w:instrText xml:space="preserve"> </w:instrText>
      </w:r>
      <w:r>
        <w:rPr>
          <w:rFonts w:hint="eastAsia"/>
          <w:sz w:val="24"/>
        </w:rPr>
        <w:instrText>TOC \o "1-3" \h \z \u</w:instrText>
      </w:r>
      <w:r>
        <w:rPr>
          <w:sz w:val="24"/>
        </w:rPr>
        <w:instrText xml:space="preserve"> </w:instrText>
      </w:r>
      <w:r>
        <w:rPr>
          <w:sz w:val="24"/>
        </w:rPr>
        <w:fldChar w:fldCharType="separate"/>
      </w:r>
      <w:ins w:id="48" w:author="李 哲玮" w:date="2022-05-17T22:23:00Z">
        <w:r w:rsidR="00012F8F" w:rsidRPr="00E956A7">
          <w:rPr>
            <w:rStyle w:val="af7"/>
            <w:noProof/>
          </w:rPr>
          <w:fldChar w:fldCharType="begin"/>
        </w:r>
        <w:r w:rsidR="00012F8F" w:rsidRPr="00E956A7">
          <w:rPr>
            <w:rStyle w:val="af7"/>
            <w:noProof/>
          </w:rPr>
          <w:instrText xml:space="preserve"> </w:instrText>
        </w:r>
        <w:r w:rsidR="00012F8F">
          <w:rPr>
            <w:noProof/>
          </w:rPr>
          <w:instrText>HYPERLINK \l "_Toc103718610"</w:instrText>
        </w:r>
        <w:r w:rsidR="00012F8F" w:rsidRPr="00E956A7">
          <w:rPr>
            <w:rStyle w:val="af7"/>
            <w:noProof/>
          </w:rPr>
          <w:instrText xml:space="preserve"> </w:instrText>
        </w:r>
        <w:r w:rsidR="00012F8F" w:rsidRPr="00E956A7">
          <w:rPr>
            <w:rStyle w:val="af7"/>
            <w:noProof/>
          </w:rPr>
          <w:fldChar w:fldCharType="separate"/>
        </w:r>
        <w:r w:rsidR="00012F8F" w:rsidRPr="00E956A7">
          <w:rPr>
            <w:rStyle w:val="af7"/>
            <w:noProof/>
          </w:rPr>
          <w:t>1</w:t>
        </w:r>
        <w:r w:rsidR="00012F8F">
          <w:rPr>
            <w:rFonts w:asciiTheme="minorHAnsi" w:eastAsiaTheme="minorEastAsia" w:hAnsiTheme="minorHAnsi" w:cstheme="minorBidi"/>
            <w:noProof/>
            <w:kern w:val="2"/>
            <w:sz w:val="21"/>
            <w:szCs w:val="22"/>
          </w:rPr>
          <w:tab/>
        </w:r>
        <w:r w:rsidR="00012F8F" w:rsidRPr="00E956A7">
          <w:rPr>
            <w:rStyle w:val="af7"/>
            <w:noProof/>
          </w:rPr>
          <w:t>绪论</w:t>
        </w:r>
        <w:r w:rsidR="00012F8F">
          <w:rPr>
            <w:noProof/>
            <w:webHidden/>
          </w:rPr>
          <w:tab/>
        </w:r>
        <w:r w:rsidR="00012F8F">
          <w:rPr>
            <w:noProof/>
            <w:webHidden/>
          </w:rPr>
          <w:fldChar w:fldCharType="begin"/>
        </w:r>
        <w:r w:rsidR="00012F8F">
          <w:rPr>
            <w:noProof/>
            <w:webHidden/>
          </w:rPr>
          <w:instrText xml:space="preserve"> PAGEREF _Toc103718610 \h </w:instrText>
        </w:r>
      </w:ins>
      <w:r w:rsidR="00012F8F">
        <w:rPr>
          <w:noProof/>
          <w:webHidden/>
        </w:rPr>
      </w:r>
      <w:r w:rsidR="00012F8F">
        <w:rPr>
          <w:noProof/>
          <w:webHidden/>
        </w:rPr>
        <w:fldChar w:fldCharType="separate"/>
      </w:r>
      <w:r w:rsidR="00EA738E">
        <w:rPr>
          <w:noProof/>
          <w:webHidden/>
        </w:rPr>
        <w:t>1</w:t>
      </w:r>
      <w:ins w:id="49" w:author="李 哲玮" w:date="2022-05-17T22:23:00Z">
        <w:r w:rsidR="00012F8F">
          <w:rPr>
            <w:noProof/>
            <w:webHidden/>
          </w:rPr>
          <w:fldChar w:fldCharType="end"/>
        </w:r>
        <w:r w:rsidR="00012F8F" w:rsidRPr="00E956A7">
          <w:rPr>
            <w:rStyle w:val="af7"/>
            <w:noProof/>
          </w:rPr>
          <w:fldChar w:fldCharType="end"/>
        </w:r>
      </w:ins>
    </w:p>
    <w:p w14:paraId="776229B1" w14:textId="21B9131F" w:rsidR="00012F8F" w:rsidRDefault="00012F8F">
      <w:pPr>
        <w:pStyle w:val="TOC2"/>
        <w:tabs>
          <w:tab w:val="start" w:pos="49.35pt"/>
          <w:tab w:val="end" w:leader="dot" w:pos="506pt"/>
        </w:tabs>
        <w:rPr>
          <w:ins w:id="50" w:author="李 哲玮" w:date="2022-05-17T22:23:00Z"/>
          <w:rFonts w:asciiTheme="minorHAnsi" w:eastAsiaTheme="minorEastAsia" w:hAnsiTheme="minorHAnsi" w:cstheme="minorBidi"/>
          <w:bCs w:val="0"/>
          <w:iCs w:val="0"/>
          <w:noProof/>
          <w:kern w:val="2"/>
          <w:sz w:val="21"/>
        </w:rPr>
      </w:pPr>
      <w:ins w:id="51" w:author="李 哲玮" w:date="2022-05-17T22:23:00Z">
        <w:r w:rsidRPr="00E956A7">
          <w:rPr>
            <w:rStyle w:val="af7"/>
            <w:noProof/>
          </w:rPr>
          <w:fldChar w:fldCharType="begin"/>
        </w:r>
        <w:r w:rsidRPr="00E956A7">
          <w:rPr>
            <w:rStyle w:val="af7"/>
            <w:noProof/>
          </w:rPr>
          <w:instrText xml:space="preserve"> </w:instrText>
        </w:r>
        <w:r>
          <w:rPr>
            <w:noProof/>
          </w:rPr>
          <w:instrText>HYPERLINK \l "_Toc103718611"</w:instrText>
        </w:r>
        <w:r w:rsidRPr="00E956A7">
          <w:rPr>
            <w:rStyle w:val="af7"/>
            <w:noProof/>
          </w:rPr>
          <w:instrText xml:space="preserve"> </w:instrText>
        </w:r>
        <w:r w:rsidRPr="00E956A7">
          <w:rPr>
            <w:rStyle w:val="af7"/>
            <w:noProof/>
          </w:rPr>
          <w:fldChar w:fldCharType="separate"/>
        </w:r>
        <w:r w:rsidRPr="00E956A7">
          <w:rPr>
            <w:rStyle w:val="af7"/>
            <w:noProof/>
          </w:rPr>
          <w:t>1.1</w:t>
        </w:r>
        <w:r>
          <w:rPr>
            <w:rFonts w:asciiTheme="minorHAnsi" w:eastAsiaTheme="minorEastAsia" w:hAnsiTheme="minorHAnsi" w:cstheme="minorBidi"/>
            <w:bCs w:val="0"/>
            <w:iCs w:val="0"/>
            <w:noProof/>
            <w:kern w:val="2"/>
            <w:sz w:val="21"/>
          </w:rPr>
          <w:tab/>
        </w:r>
        <w:r w:rsidRPr="00E956A7">
          <w:rPr>
            <w:rStyle w:val="af7"/>
            <w:noProof/>
          </w:rPr>
          <w:t>选题背景</w:t>
        </w:r>
        <w:r>
          <w:rPr>
            <w:noProof/>
            <w:webHidden/>
          </w:rPr>
          <w:tab/>
        </w:r>
        <w:r>
          <w:rPr>
            <w:noProof/>
            <w:webHidden/>
          </w:rPr>
          <w:fldChar w:fldCharType="begin"/>
        </w:r>
        <w:r>
          <w:rPr>
            <w:noProof/>
            <w:webHidden/>
          </w:rPr>
          <w:instrText xml:space="preserve"> PAGEREF _Toc103718611 \h </w:instrText>
        </w:r>
      </w:ins>
      <w:r>
        <w:rPr>
          <w:noProof/>
          <w:webHidden/>
        </w:rPr>
      </w:r>
      <w:r>
        <w:rPr>
          <w:noProof/>
          <w:webHidden/>
        </w:rPr>
        <w:fldChar w:fldCharType="separate"/>
      </w:r>
      <w:r w:rsidR="00EA738E">
        <w:rPr>
          <w:noProof/>
          <w:webHidden/>
        </w:rPr>
        <w:t>1</w:t>
      </w:r>
      <w:ins w:id="52" w:author="李 哲玮" w:date="2022-05-17T22:23:00Z">
        <w:r>
          <w:rPr>
            <w:noProof/>
            <w:webHidden/>
          </w:rPr>
          <w:fldChar w:fldCharType="end"/>
        </w:r>
        <w:r w:rsidRPr="00E956A7">
          <w:rPr>
            <w:rStyle w:val="af7"/>
            <w:noProof/>
          </w:rPr>
          <w:fldChar w:fldCharType="end"/>
        </w:r>
      </w:ins>
    </w:p>
    <w:p w14:paraId="0BE67133" w14:textId="4E4A426B" w:rsidR="00012F8F" w:rsidRDefault="00012F8F">
      <w:pPr>
        <w:pStyle w:val="TOC2"/>
        <w:tabs>
          <w:tab w:val="start" w:pos="49.35pt"/>
          <w:tab w:val="end" w:leader="dot" w:pos="506pt"/>
        </w:tabs>
        <w:rPr>
          <w:ins w:id="53" w:author="李 哲玮" w:date="2022-05-17T22:23:00Z"/>
          <w:rFonts w:asciiTheme="minorHAnsi" w:eastAsiaTheme="minorEastAsia" w:hAnsiTheme="minorHAnsi" w:cstheme="minorBidi"/>
          <w:bCs w:val="0"/>
          <w:iCs w:val="0"/>
          <w:noProof/>
          <w:kern w:val="2"/>
          <w:sz w:val="21"/>
        </w:rPr>
      </w:pPr>
      <w:ins w:id="54" w:author="李 哲玮" w:date="2022-05-17T22:23:00Z">
        <w:r w:rsidRPr="00E956A7">
          <w:rPr>
            <w:rStyle w:val="af7"/>
            <w:noProof/>
          </w:rPr>
          <w:fldChar w:fldCharType="begin"/>
        </w:r>
        <w:r w:rsidRPr="00E956A7">
          <w:rPr>
            <w:rStyle w:val="af7"/>
            <w:noProof/>
          </w:rPr>
          <w:instrText xml:space="preserve"> </w:instrText>
        </w:r>
        <w:r>
          <w:rPr>
            <w:noProof/>
          </w:rPr>
          <w:instrText>HYPERLINK \l "_Toc103718612"</w:instrText>
        </w:r>
        <w:r w:rsidRPr="00E956A7">
          <w:rPr>
            <w:rStyle w:val="af7"/>
            <w:noProof/>
          </w:rPr>
          <w:instrText xml:space="preserve"> </w:instrText>
        </w:r>
        <w:r w:rsidRPr="00E956A7">
          <w:rPr>
            <w:rStyle w:val="af7"/>
            <w:noProof/>
          </w:rPr>
          <w:fldChar w:fldCharType="separate"/>
        </w:r>
        <w:r w:rsidRPr="00E956A7">
          <w:rPr>
            <w:rStyle w:val="af7"/>
            <w:noProof/>
          </w:rPr>
          <w:t>1.2</w:t>
        </w:r>
        <w:r>
          <w:rPr>
            <w:rFonts w:asciiTheme="minorHAnsi" w:eastAsiaTheme="minorEastAsia" w:hAnsiTheme="minorHAnsi" w:cstheme="minorBidi"/>
            <w:bCs w:val="0"/>
            <w:iCs w:val="0"/>
            <w:noProof/>
            <w:kern w:val="2"/>
            <w:sz w:val="21"/>
          </w:rPr>
          <w:tab/>
        </w:r>
        <w:r w:rsidRPr="00E956A7">
          <w:rPr>
            <w:rStyle w:val="af7"/>
            <w:noProof/>
          </w:rPr>
          <w:t>国内外研究现状</w:t>
        </w:r>
        <w:r>
          <w:rPr>
            <w:noProof/>
            <w:webHidden/>
          </w:rPr>
          <w:tab/>
        </w:r>
        <w:r>
          <w:rPr>
            <w:noProof/>
            <w:webHidden/>
          </w:rPr>
          <w:fldChar w:fldCharType="begin"/>
        </w:r>
        <w:r>
          <w:rPr>
            <w:noProof/>
            <w:webHidden/>
          </w:rPr>
          <w:instrText xml:space="preserve"> PAGEREF _Toc103718612 \h </w:instrText>
        </w:r>
      </w:ins>
      <w:r>
        <w:rPr>
          <w:noProof/>
          <w:webHidden/>
        </w:rPr>
      </w:r>
      <w:r>
        <w:rPr>
          <w:noProof/>
          <w:webHidden/>
        </w:rPr>
        <w:fldChar w:fldCharType="separate"/>
      </w:r>
      <w:r w:rsidR="00EA738E">
        <w:rPr>
          <w:noProof/>
          <w:webHidden/>
        </w:rPr>
        <w:t>2</w:t>
      </w:r>
      <w:ins w:id="55" w:author="李 哲玮" w:date="2022-05-17T22:23:00Z">
        <w:r>
          <w:rPr>
            <w:noProof/>
            <w:webHidden/>
          </w:rPr>
          <w:fldChar w:fldCharType="end"/>
        </w:r>
        <w:r w:rsidRPr="00E956A7">
          <w:rPr>
            <w:rStyle w:val="af7"/>
            <w:noProof/>
          </w:rPr>
          <w:fldChar w:fldCharType="end"/>
        </w:r>
      </w:ins>
    </w:p>
    <w:p w14:paraId="22917BC9" w14:textId="46B009FF" w:rsidR="00012F8F" w:rsidRDefault="00012F8F">
      <w:pPr>
        <w:pStyle w:val="TOC3"/>
        <w:tabs>
          <w:tab w:val="start" w:pos="70.85pt"/>
          <w:tab w:val="end" w:leader="dot" w:pos="506pt"/>
        </w:tabs>
        <w:rPr>
          <w:ins w:id="56" w:author="李 哲玮" w:date="2022-05-17T22:23:00Z"/>
          <w:rFonts w:asciiTheme="minorHAnsi" w:eastAsiaTheme="minorEastAsia" w:hAnsiTheme="minorHAnsi" w:cstheme="minorBidi"/>
          <w:noProof/>
          <w:kern w:val="2"/>
          <w:sz w:val="21"/>
          <w:szCs w:val="22"/>
        </w:rPr>
      </w:pPr>
      <w:ins w:id="57" w:author="李 哲玮" w:date="2022-05-17T22:23:00Z">
        <w:r w:rsidRPr="00E956A7">
          <w:rPr>
            <w:rStyle w:val="af7"/>
            <w:noProof/>
          </w:rPr>
          <w:fldChar w:fldCharType="begin"/>
        </w:r>
        <w:r w:rsidRPr="00E956A7">
          <w:rPr>
            <w:rStyle w:val="af7"/>
            <w:noProof/>
          </w:rPr>
          <w:instrText xml:space="preserve"> </w:instrText>
        </w:r>
        <w:r>
          <w:rPr>
            <w:noProof/>
          </w:rPr>
          <w:instrText>HYPERLINK \l "_Toc103718613"</w:instrText>
        </w:r>
        <w:r w:rsidRPr="00E956A7">
          <w:rPr>
            <w:rStyle w:val="af7"/>
            <w:noProof/>
          </w:rPr>
          <w:instrText xml:space="preserve"> </w:instrText>
        </w:r>
        <w:r w:rsidRPr="00E956A7">
          <w:rPr>
            <w:rStyle w:val="af7"/>
            <w:noProof/>
          </w:rPr>
          <w:fldChar w:fldCharType="separate"/>
        </w:r>
        <w:r w:rsidRPr="00E956A7">
          <w:rPr>
            <w:rStyle w:val="af7"/>
            <w:noProof/>
          </w:rPr>
          <w:t>1.2.1</w:t>
        </w:r>
        <w:r>
          <w:rPr>
            <w:rFonts w:asciiTheme="minorHAnsi" w:eastAsiaTheme="minorEastAsia" w:hAnsiTheme="minorHAnsi" w:cstheme="minorBidi"/>
            <w:noProof/>
            <w:kern w:val="2"/>
            <w:sz w:val="21"/>
            <w:szCs w:val="22"/>
          </w:rPr>
          <w:tab/>
        </w:r>
        <w:r w:rsidRPr="00E956A7">
          <w:rPr>
            <w:rStyle w:val="af7"/>
            <w:noProof/>
          </w:rPr>
          <w:t>问答系统</w:t>
        </w:r>
        <w:r>
          <w:rPr>
            <w:noProof/>
            <w:webHidden/>
          </w:rPr>
          <w:tab/>
        </w:r>
        <w:r>
          <w:rPr>
            <w:noProof/>
            <w:webHidden/>
          </w:rPr>
          <w:fldChar w:fldCharType="begin"/>
        </w:r>
        <w:r>
          <w:rPr>
            <w:noProof/>
            <w:webHidden/>
          </w:rPr>
          <w:instrText xml:space="preserve"> PAGEREF _Toc103718613 \h </w:instrText>
        </w:r>
      </w:ins>
      <w:r>
        <w:rPr>
          <w:noProof/>
          <w:webHidden/>
        </w:rPr>
      </w:r>
      <w:r>
        <w:rPr>
          <w:noProof/>
          <w:webHidden/>
        </w:rPr>
        <w:fldChar w:fldCharType="separate"/>
      </w:r>
      <w:r w:rsidR="00EA738E">
        <w:rPr>
          <w:noProof/>
          <w:webHidden/>
        </w:rPr>
        <w:t>2</w:t>
      </w:r>
      <w:ins w:id="58" w:author="李 哲玮" w:date="2022-05-17T22:23:00Z">
        <w:r>
          <w:rPr>
            <w:noProof/>
            <w:webHidden/>
          </w:rPr>
          <w:fldChar w:fldCharType="end"/>
        </w:r>
        <w:r w:rsidRPr="00E956A7">
          <w:rPr>
            <w:rStyle w:val="af7"/>
            <w:noProof/>
          </w:rPr>
          <w:fldChar w:fldCharType="end"/>
        </w:r>
      </w:ins>
    </w:p>
    <w:p w14:paraId="424681B8" w14:textId="3FBCB16C" w:rsidR="00012F8F" w:rsidRDefault="00012F8F">
      <w:pPr>
        <w:pStyle w:val="TOC3"/>
        <w:tabs>
          <w:tab w:val="start" w:pos="70.85pt"/>
          <w:tab w:val="end" w:leader="dot" w:pos="506pt"/>
        </w:tabs>
        <w:rPr>
          <w:ins w:id="59" w:author="李 哲玮" w:date="2022-05-17T22:23:00Z"/>
          <w:rFonts w:asciiTheme="minorHAnsi" w:eastAsiaTheme="minorEastAsia" w:hAnsiTheme="minorHAnsi" w:cstheme="minorBidi"/>
          <w:noProof/>
          <w:kern w:val="2"/>
          <w:sz w:val="21"/>
          <w:szCs w:val="22"/>
        </w:rPr>
      </w:pPr>
      <w:ins w:id="60" w:author="李 哲玮" w:date="2022-05-17T22:23:00Z">
        <w:r w:rsidRPr="00E956A7">
          <w:rPr>
            <w:rStyle w:val="af7"/>
            <w:noProof/>
          </w:rPr>
          <w:fldChar w:fldCharType="begin"/>
        </w:r>
        <w:r w:rsidRPr="00E956A7">
          <w:rPr>
            <w:rStyle w:val="af7"/>
            <w:noProof/>
          </w:rPr>
          <w:instrText xml:space="preserve"> </w:instrText>
        </w:r>
        <w:r>
          <w:rPr>
            <w:noProof/>
          </w:rPr>
          <w:instrText>HYPERLINK \l "_Toc103718614"</w:instrText>
        </w:r>
        <w:r w:rsidRPr="00E956A7">
          <w:rPr>
            <w:rStyle w:val="af7"/>
            <w:noProof/>
          </w:rPr>
          <w:instrText xml:space="preserve"> </w:instrText>
        </w:r>
        <w:r w:rsidRPr="00E956A7">
          <w:rPr>
            <w:rStyle w:val="af7"/>
            <w:noProof/>
          </w:rPr>
          <w:fldChar w:fldCharType="separate"/>
        </w:r>
        <w:r w:rsidRPr="00E956A7">
          <w:rPr>
            <w:rStyle w:val="af7"/>
            <w:noProof/>
          </w:rPr>
          <w:t>1.2.2</w:t>
        </w:r>
        <w:r>
          <w:rPr>
            <w:rFonts w:asciiTheme="minorHAnsi" w:eastAsiaTheme="minorEastAsia" w:hAnsiTheme="minorHAnsi" w:cstheme="minorBidi"/>
            <w:noProof/>
            <w:kern w:val="2"/>
            <w:sz w:val="21"/>
            <w:szCs w:val="22"/>
          </w:rPr>
          <w:tab/>
        </w:r>
        <w:r w:rsidRPr="00E956A7">
          <w:rPr>
            <w:rStyle w:val="af7"/>
            <w:noProof/>
          </w:rPr>
          <w:t>小样本学习</w:t>
        </w:r>
        <w:r>
          <w:rPr>
            <w:noProof/>
            <w:webHidden/>
          </w:rPr>
          <w:tab/>
        </w:r>
        <w:r>
          <w:rPr>
            <w:noProof/>
            <w:webHidden/>
          </w:rPr>
          <w:fldChar w:fldCharType="begin"/>
        </w:r>
        <w:r>
          <w:rPr>
            <w:noProof/>
            <w:webHidden/>
          </w:rPr>
          <w:instrText xml:space="preserve"> PAGEREF _Toc103718614 \h </w:instrText>
        </w:r>
      </w:ins>
      <w:r>
        <w:rPr>
          <w:noProof/>
          <w:webHidden/>
        </w:rPr>
      </w:r>
      <w:r>
        <w:rPr>
          <w:noProof/>
          <w:webHidden/>
        </w:rPr>
        <w:fldChar w:fldCharType="separate"/>
      </w:r>
      <w:r w:rsidR="00EA738E">
        <w:rPr>
          <w:noProof/>
          <w:webHidden/>
        </w:rPr>
        <w:t>3</w:t>
      </w:r>
      <w:ins w:id="61" w:author="李 哲玮" w:date="2022-05-17T22:23:00Z">
        <w:r>
          <w:rPr>
            <w:noProof/>
            <w:webHidden/>
          </w:rPr>
          <w:fldChar w:fldCharType="end"/>
        </w:r>
        <w:r w:rsidRPr="00E956A7">
          <w:rPr>
            <w:rStyle w:val="af7"/>
            <w:noProof/>
          </w:rPr>
          <w:fldChar w:fldCharType="end"/>
        </w:r>
      </w:ins>
    </w:p>
    <w:p w14:paraId="25EB566C" w14:textId="2CFF65FD" w:rsidR="00012F8F" w:rsidRDefault="00012F8F">
      <w:pPr>
        <w:pStyle w:val="TOC2"/>
        <w:tabs>
          <w:tab w:val="start" w:pos="49.35pt"/>
          <w:tab w:val="end" w:leader="dot" w:pos="506pt"/>
        </w:tabs>
        <w:rPr>
          <w:ins w:id="62" w:author="李 哲玮" w:date="2022-05-17T22:23:00Z"/>
          <w:rFonts w:asciiTheme="minorHAnsi" w:eastAsiaTheme="minorEastAsia" w:hAnsiTheme="minorHAnsi" w:cstheme="minorBidi"/>
          <w:bCs w:val="0"/>
          <w:iCs w:val="0"/>
          <w:noProof/>
          <w:kern w:val="2"/>
          <w:sz w:val="21"/>
        </w:rPr>
      </w:pPr>
      <w:ins w:id="63" w:author="李 哲玮" w:date="2022-05-17T22:23:00Z">
        <w:r w:rsidRPr="00E956A7">
          <w:rPr>
            <w:rStyle w:val="af7"/>
            <w:noProof/>
          </w:rPr>
          <w:fldChar w:fldCharType="begin"/>
        </w:r>
        <w:r w:rsidRPr="00E956A7">
          <w:rPr>
            <w:rStyle w:val="af7"/>
            <w:noProof/>
          </w:rPr>
          <w:instrText xml:space="preserve"> </w:instrText>
        </w:r>
        <w:r>
          <w:rPr>
            <w:noProof/>
          </w:rPr>
          <w:instrText>HYPERLINK \l "_Toc103718615"</w:instrText>
        </w:r>
        <w:r w:rsidRPr="00E956A7">
          <w:rPr>
            <w:rStyle w:val="af7"/>
            <w:noProof/>
          </w:rPr>
          <w:instrText xml:space="preserve"> </w:instrText>
        </w:r>
        <w:r w:rsidRPr="00E956A7">
          <w:rPr>
            <w:rStyle w:val="af7"/>
            <w:noProof/>
          </w:rPr>
          <w:fldChar w:fldCharType="separate"/>
        </w:r>
        <w:r w:rsidRPr="00E956A7">
          <w:rPr>
            <w:rStyle w:val="af7"/>
            <w:noProof/>
          </w:rPr>
          <w:t>1.3</w:t>
        </w:r>
        <w:r>
          <w:rPr>
            <w:rFonts w:asciiTheme="minorHAnsi" w:eastAsiaTheme="minorEastAsia" w:hAnsiTheme="minorHAnsi" w:cstheme="minorBidi"/>
            <w:bCs w:val="0"/>
            <w:iCs w:val="0"/>
            <w:noProof/>
            <w:kern w:val="2"/>
            <w:sz w:val="21"/>
          </w:rPr>
          <w:tab/>
        </w:r>
        <w:r w:rsidRPr="00E956A7">
          <w:rPr>
            <w:rStyle w:val="af7"/>
            <w:noProof/>
          </w:rPr>
          <w:t>研究问题与挑战</w:t>
        </w:r>
        <w:r>
          <w:rPr>
            <w:noProof/>
            <w:webHidden/>
          </w:rPr>
          <w:tab/>
        </w:r>
        <w:r>
          <w:rPr>
            <w:noProof/>
            <w:webHidden/>
          </w:rPr>
          <w:fldChar w:fldCharType="begin"/>
        </w:r>
        <w:r>
          <w:rPr>
            <w:noProof/>
            <w:webHidden/>
          </w:rPr>
          <w:instrText xml:space="preserve"> PAGEREF _Toc103718615 \h </w:instrText>
        </w:r>
      </w:ins>
      <w:r>
        <w:rPr>
          <w:noProof/>
          <w:webHidden/>
        </w:rPr>
      </w:r>
      <w:r>
        <w:rPr>
          <w:noProof/>
          <w:webHidden/>
        </w:rPr>
        <w:fldChar w:fldCharType="separate"/>
      </w:r>
      <w:r w:rsidR="00EA738E">
        <w:rPr>
          <w:noProof/>
          <w:webHidden/>
        </w:rPr>
        <w:t>4</w:t>
      </w:r>
      <w:ins w:id="64" w:author="李 哲玮" w:date="2022-05-17T22:23:00Z">
        <w:r>
          <w:rPr>
            <w:noProof/>
            <w:webHidden/>
          </w:rPr>
          <w:fldChar w:fldCharType="end"/>
        </w:r>
        <w:r w:rsidRPr="00E956A7">
          <w:rPr>
            <w:rStyle w:val="af7"/>
            <w:noProof/>
          </w:rPr>
          <w:fldChar w:fldCharType="end"/>
        </w:r>
      </w:ins>
    </w:p>
    <w:p w14:paraId="505F3A43" w14:textId="41B80607" w:rsidR="00012F8F" w:rsidRDefault="00012F8F">
      <w:pPr>
        <w:pStyle w:val="TOC2"/>
        <w:tabs>
          <w:tab w:val="start" w:pos="49.35pt"/>
          <w:tab w:val="end" w:leader="dot" w:pos="506pt"/>
        </w:tabs>
        <w:rPr>
          <w:ins w:id="65" w:author="李 哲玮" w:date="2022-05-17T22:23:00Z"/>
          <w:rFonts w:asciiTheme="minorHAnsi" w:eastAsiaTheme="minorEastAsia" w:hAnsiTheme="minorHAnsi" w:cstheme="minorBidi"/>
          <w:bCs w:val="0"/>
          <w:iCs w:val="0"/>
          <w:noProof/>
          <w:kern w:val="2"/>
          <w:sz w:val="21"/>
        </w:rPr>
      </w:pPr>
      <w:ins w:id="66" w:author="李 哲玮" w:date="2022-05-17T22:23:00Z">
        <w:r w:rsidRPr="00E956A7">
          <w:rPr>
            <w:rStyle w:val="af7"/>
            <w:noProof/>
          </w:rPr>
          <w:fldChar w:fldCharType="begin"/>
        </w:r>
        <w:r w:rsidRPr="00E956A7">
          <w:rPr>
            <w:rStyle w:val="af7"/>
            <w:noProof/>
          </w:rPr>
          <w:instrText xml:space="preserve"> </w:instrText>
        </w:r>
        <w:r>
          <w:rPr>
            <w:noProof/>
          </w:rPr>
          <w:instrText>HYPERLINK \l "_Toc103718616"</w:instrText>
        </w:r>
        <w:r w:rsidRPr="00E956A7">
          <w:rPr>
            <w:rStyle w:val="af7"/>
            <w:noProof/>
          </w:rPr>
          <w:instrText xml:space="preserve"> </w:instrText>
        </w:r>
        <w:r w:rsidRPr="00E956A7">
          <w:rPr>
            <w:rStyle w:val="af7"/>
            <w:noProof/>
          </w:rPr>
          <w:fldChar w:fldCharType="separate"/>
        </w:r>
        <w:r w:rsidRPr="00E956A7">
          <w:rPr>
            <w:rStyle w:val="af7"/>
            <w:noProof/>
          </w:rPr>
          <w:t>1.4</w:t>
        </w:r>
        <w:r>
          <w:rPr>
            <w:rFonts w:asciiTheme="minorHAnsi" w:eastAsiaTheme="minorEastAsia" w:hAnsiTheme="minorHAnsi" w:cstheme="minorBidi"/>
            <w:bCs w:val="0"/>
            <w:iCs w:val="0"/>
            <w:noProof/>
            <w:kern w:val="2"/>
            <w:sz w:val="21"/>
          </w:rPr>
          <w:tab/>
        </w:r>
        <w:r w:rsidRPr="00E956A7">
          <w:rPr>
            <w:rStyle w:val="af7"/>
            <w:noProof/>
          </w:rPr>
          <w:t>论文主要工作</w:t>
        </w:r>
        <w:r>
          <w:rPr>
            <w:noProof/>
            <w:webHidden/>
          </w:rPr>
          <w:tab/>
        </w:r>
        <w:r>
          <w:rPr>
            <w:noProof/>
            <w:webHidden/>
          </w:rPr>
          <w:fldChar w:fldCharType="begin"/>
        </w:r>
        <w:r>
          <w:rPr>
            <w:noProof/>
            <w:webHidden/>
          </w:rPr>
          <w:instrText xml:space="preserve"> PAGEREF _Toc103718616 \h </w:instrText>
        </w:r>
      </w:ins>
      <w:r>
        <w:rPr>
          <w:noProof/>
          <w:webHidden/>
        </w:rPr>
      </w:r>
      <w:r>
        <w:rPr>
          <w:noProof/>
          <w:webHidden/>
        </w:rPr>
        <w:fldChar w:fldCharType="separate"/>
      </w:r>
      <w:r w:rsidR="00EA738E">
        <w:rPr>
          <w:noProof/>
          <w:webHidden/>
        </w:rPr>
        <w:t>5</w:t>
      </w:r>
      <w:ins w:id="67" w:author="李 哲玮" w:date="2022-05-17T22:23:00Z">
        <w:r>
          <w:rPr>
            <w:noProof/>
            <w:webHidden/>
          </w:rPr>
          <w:fldChar w:fldCharType="end"/>
        </w:r>
        <w:r w:rsidRPr="00E956A7">
          <w:rPr>
            <w:rStyle w:val="af7"/>
            <w:noProof/>
          </w:rPr>
          <w:fldChar w:fldCharType="end"/>
        </w:r>
      </w:ins>
    </w:p>
    <w:p w14:paraId="704AEBB0" w14:textId="6E0BD2B9" w:rsidR="00012F8F" w:rsidRDefault="00012F8F">
      <w:pPr>
        <w:pStyle w:val="TOC2"/>
        <w:tabs>
          <w:tab w:val="start" w:pos="49.35pt"/>
          <w:tab w:val="end" w:leader="dot" w:pos="506pt"/>
        </w:tabs>
        <w:rPr>
          <w:ins w:id="68" w:author="李 哲玮" w:date="2022-05-17T22:23:00Z"/>
          <w:rFonts w:asciiTheme="minorHAnsi" w:eastAsiaTheme="minorEastAsia" w:hAnsiTheme="minorHAnsi" w:cstheme="minorBidi"/>
          <w:bCs w:val="0"/>
          <w:iCs w:val="0"/>
          <w:noProof/>
          <w:kern w:val="2"/>
          <w:sz w:val="21"/>
        </w:rPr>
      </w:pPr>
      <w:ins w:id="69" w:author="李 哲玮" w:date="2022-05-17T22:23:00Z">
        <w:r w:rsidRPr="00E956A7">
          <w:rPr>
            <w:rStyle w:val="af7"/>
            <w:noProof/>
          </w:rPr>
          <w:fldChar w:fldCharType="begin"/>
        </w:r>
        <w:r w:rsidRPr="00E956A7">
          <w:rPr>
            <w:rStyle w:val="af7"/>
            <w:noProof/>
          </w:rPr>
          <w:instrText xml:space="preserve"> </w:instrText>
        </w:r>
        <w:r>
          <w:rPr>
            <w:noProof/>
          </w:rPr>
          <w:instrText>HYPERLINK \l "_Toc103718617"</w:instrText>
        </w:r>
        <w:r w:rsidRPr="00E956A7">
          <w:rPr>
            <w:rStyle w:val="af7"/>
            <w:noProof/>
          </w:rPr>
          <w:instrText xml:space="preserve"> </w:instrText>
        </w:r>
        <w:r w:rsidRPr="00E956A7">
          <w:rPr>
            <w:rStyle w:val="af7"/>
            <w:noProof/>
          </w:rPr>
          <w:fldChar w:fldCharType="separate"/>
        </w:r>
        <w:r w:rsidRPr="00E956A7">
          <w:rPr>
            <w:rStyle w:val="af7"/>
            <w:noProof/>
          </w:rPr>
          <w:t>1.5</w:t>
        </w:r>
        <w:r>
          <w:rPr>
            <w:rFonts w:asciiTheme="minorHAnsi" w:eastAsiaTheme="minorEastAsia" w:hAnsiTheme="minorHAnsi" w:cstheme="minorBidi"/>
            <w:bCs w:val="0"/>
            <w:iCs w:val="0"/>
            <w:noProof/>
            <w:kern w:val="2"/>
            <w:sz w:val="21"/>
          </w:rPr>
          <w:tab/>
        </w:r>
        <w:r w:rsidRPr="00E956A7">
          <w:rPr>
            <w:rStyle w:val="af7"/>
            <w:noProof/>
          </w:rPr>
          <w:t>论文组织结构</w:t>
        </w:r>
        <w:r>
          <w:rPr>
            <w:noProof/>
            <w:webHidden/>
          </w:rPr>
          <w:tab/>
        </w:r>
        <w:r>
          <w:rPr>
            <w:noProof/>
            <w:webHidden/>
          </w:rPr>
          <w:fldChar w:fldCharType="begin"/>
        </w:r>
        <w:r>
          <w:rPr>
            <w:noProof/>
            <w:webHidden/>
          </w:rPr>
          <w:instrText xml:space="preserve"> PAGEREF _Toc103718617 \h </w:instrText>
        </w:r>
      </w:ins>
      <w:r>
        <w:rPr>
          <w:noProof/>
          <w:webHidden/>
        </w:rPr>
      </w:r>
      <w:r>
        <w:rPr>
          <w:noProof/>
          <w:webHidden/>
        </w:rPr>
        <w:fldChar w:fldCharType="separate"/>
      </w:r>
      <w:r w:rsidR="00EA738E">
        <w:rPr>
          <w:noProof/>
          <w:webHidden/>
        </w:rPr>
        <w:t>5</w:t>
      </w:r>
      <w:ins w:id="70" w:author="李 哲玮" w:date="2022-05-17T22:23:00Z">
        <w:r>
          <w:rPr>
            <w:noProof/>
            <w:webHidden/>
          </w:rPr>
          <w:fldChar w:fldCharType="end"/>
        </w:r>
        <w:r w:rsidRPr="00E956A7">
          <w:rPr>
            <w:rStyle w:val="af7"/>
            <w:noProof/>
          </w:rPr>
          <w:fldChar w:fldCharType="end"/>
        </w:r>
      </w:ins>
    </w:p>
    <w:p w14:paraId="0540A67E" w14:textId="4EDB9C80" w:rsidR="00012F8F" w:rsidRDefault="00012F8F">
      <w:pPr>
        <w:pStyle w:val="TOC1"/>
        <w:tabs>
          <w:tab w:val="start" w:pos="34.50pt"/>
          <w:tab w:val="end" w:leader="dot" w:pos="506pt"/>
        </w:tabs>
        <w:rPr>
          <w:ins w:id="71" w:author="李 哲玮" w:date="2022-05-17T22:23:00Z"/>
          <w:rFonts w:asciiTheme="minorHAnsi" w:eastAsiaTheme="minorEastAsia" w:hAnsiTheme="minorHAnsi" w:cstheme="minorBidi"/>
          <w:noProof/>
          <w:kern w:val="2"/>
          <w:sz w:val="21"/>
          <w:szCs w:val="22"/>
        </w:rPr>
        <w:pPrChange w:id="72" w:author="李 哲玮" w:date="2022-05-17T22:23:00Z">
          <w:pPr>
            <w:pStyle w:val="TOC1"/>
            <w:tabs>
              <w:tab w:val="start" w:pos="49.35pt"/>
              <w:tab w:val="end" w:leader="dot" w:pos="506pt"/>
            </w:tabs>
          </w:pPr>
        </w:pPrChange>
      </w:pPr>
      <w:ins w:id="73" w:author="李 哲玮" w:date="2022-05-17T22:23:00Z">
        <w:r w:rsidRPr="00E956A7">
          <w:rPr>
            <w:rStyle w:val="af7"/>
            <w:noProof/>
          </w:rPr>
          <w:fldChar w:fldCharType="begin"/>
        </w:r>
        <w:r w:rsidRPr="00E956A7">
          <w:rPr>
            <w:rStyle w:val="af7"/>
            <w:noProof/>
          </w:rPr>
          <w:instrText xml:space="preserve"> </w:instrText>
        </w:r>
        <w:r>
          <w:rPr>
            <w:noProof/>
          </w:rPr>
          <w:instrText>HYPERLINK \l "_Toc103718618"</w:instrText>
        </w:r>
        <w:r w:rsidRPr="00E956A7">
          <w:rPr>
            <w:rStyle w:val="af7"/>
            <w:noProof/>
          </w:rPr>
          <w:instrText xml:space="preserve"> </w:instrText>
        </w:r>
        <w:r w:rsidRPr="00E956A7">
          <w:rPr>
            <w:rStyle w:val="af7"/>
            <w:noProof/>
          </w:rPr>
          <w:fldChar w:fldCharType="separate"/>
        </w:r>
        <w:r w:rsidRPr="00E956A7">
          <w:rPr>
            <w:rStyle w:val="af7"/>
            <w:noProof/>
          </w:rPr>
          <w:t>2</w:t>
        </w:r>
        <w:r>
          <w:rPr>
            <w:rFonts w:asciiTheme="minorHAnsi" w:eastAsiaTheme="minorEastAsia" w:hAnsiTheme="minorHAnsi" w:cstheme="minorBidi"/>
            <w:noProof/>
            <w:kern w:val="2"/>
            <w:sz w:val="21"/>
            <w:szCs w:val="22"/>
          </w:rPr>
          <w:tab/>
        </w:r>
        <w:r w:rsidRPr="00E956A7">
          <w:rPr>
            <w:rStyle w:val="af7"/>
            <w:noProof/>
          </w:rPr>
          <w:t>相关基础知识</w:t>
        </w:r>
        <w:r>
          <w:rPr>
            <w:noProof/>
            <w:webHidden/>
          </w:rPr>
          <w:tab/>
        </w:r>
        <w:r>
          <w:rPr>
            <w:noProof/>
            <w:webHidden/>
          </w:rPr>
          <w:fldChar w:fldCharType="begin"/>
        </w:r>
        <w:r>
          <w:rPr>
            <w:noProof/>
            <w:webHidden/>
          </w:rPr>
          <w:instrText xml:space="preserve"> PAGEREF _Toc103718618 \h </w:instrText>
        </w:r>
      </w:ins>
      <w:r>
        <w:rPr>
          <w:noProof/>
          <w:webHidden/>
        </w:rPr>
      </w:r>
      <w:r>
        <w:rPr>
          <w:noProof/>
          <w:webHidden/>
        </w:rPr>
        <w:fldChar w:fldCharType="separate"/>
      </w:r>
      <w:r w:rsidR="00EA738E">
        <w:rPr>
          <w:noProof/>
          <w:webHidden/>
        </w:rPr>
        <w:t>7</w:t>
      </w:r>
      <w:ins w:id="74" w:author="李 哲玮" w:date="2022-05-17T22:23:00Z">
        <w:r>
          <w:rPr>
            <w:noProof/>
            <w:webHidden/>
          </w:rPr>
          <w:fldChar w:fldCharType="end"/>
        </w:r>
        <w:r w:rsidRPr="00E956A7">
          <w:rPr>
            <w:rStyle w:val="af7"/>
            <w:noProof/>
          </w:rPr>
          <w:fldChar w:fldCharType="end"/>
        </w:r>
      </w:ins>
    </w:p>
    <w:p w14:paraId="1C3FE473" w14:textId="299A075B" w:rsidR="00012F8F" w:rsidRDefault="00012F8F">
      <w:pPr>
        <w:pStyle w:val="TOC2"/>
        <w:tabs>
          <w:tab w:val="start" w:pos="49.35pt"/>
          <w:tab w:val="end" w:leader="dot" w:pos="506pt"/>
        </w:tabs>
        <w:rPr>
          <w:ins w:id="75" w:author="李 哲玮" w:date="2022-05-17T22:23:00Z"/>
          <w:rFonts w:asciiTheme="minorHAnsi" w:eastAsiaTheme="minorEastAsia" w:hAnsiTheme="minorHAnsi" w:cstheme="minorBidi"/>
          <w:bCs w:val="0"/>
          <w:iCs w:val="0"/>
          <w:noProof/>
          <w:kern w:val="2"/>
          <w:sz w:val="21"/>
        </w:rPr>
      </w:pPr>
      <w:ins w:id="76" w:author="李 哲玮" w:date="2022-05-17T22:23:00Z">
        <w:r w:rsidRPr="00E956A7">
          <w:rPr>
            <w:rStyle w:val="af7"/>
            <w:noProof/>
          </w:rPr>
          <w:fldChar w:fldCharType="begin"/>
        </w:r>
        <w:r w:rsidRPr="00E956A7">
          <w:rPr>
            <w:rStyle w:val="af7"/>
            <w:noProof/>
          </w:rPr>
          <w:instrText xml:space="preserve"> </w:instrText>
        </w:r>
        <w:r>
          <w:rPr>
            <w:noProof/>
          </w:rPr>
          <w:instrText>HYPERLINK \l "_Toc103718619"</w:instrText>
        </w:r>
        <w:r w:rsidRPr="00E956A7">
          <w:rPr>
            <w:rStyle w:val="af7"/>
            <w:noProof/>
          </w:rPr>
          <w:instrText xml:space="preserve"> </w:instrText>
        </w:r>
        <w:r w:rsidRPr="00E956A7">
          <w:rPr>
            <w:rStyle w:val="af7"/>
            <w:noProof/>
          </w:rPr>
          <w:fldChar w:fldCharType="separate"/>
        </w:r>
        <w:r w:rsidRPr="00E956A7">
          <w:rPr>
            <w:rStyle w:val="af7"/>
            <w:noProof/>
          </w:rPr>
          <w:t>2.1</w:t>
        </w:r>
        <w:r>
          <w:rPr>
            <w:rFonts w:asciiTheme="minorHAnsi" w:eastAsiaTheme="minorEastAsia" w:hAnsiTheme="minorHAnsi" w:cstheme="minorBidi"/>
            <w:bCs w:val="0"/>
            <w:iCs w:val="0"/>
            <w:noProof/>
            <w:kern w:val="2"/>
            <w:sz w:val="21"/>
          </w:rPr>
          <w:tab/>
        </w:r>
        <w:r w:rsidRPr="00E956A7">
          <w:rPr>
            <w:rStyle w:val="af7"/>
            <w:noProof/>
          </w:rPr>
          <w:t>深度神经网络</w:t>
        </w:r>
        <w:r>
          <w:rPr>
            <w:noProof/>
            <w:webHidden/>
          </w:rPr>
          <w:tab/>
        </w:r>
        <w:r>
          <w:rPr>
            <w:noProof/>
            <w:webHidden/>
          </w:rPr>
          <w:fldChar w:fldCharType="begin"/>
        </w:r>
        <w:r>
          <w:rPr>
            <w:noProof/>
            <w:webHidden/>
          </w:rPr>
          <w:instrText xml:space="preserve"> PAGEREF _Toc103718619 \h </w:instrText>
        </w:r>
      </w:ins>
      <w:r>
        <w:rPr>
          <w:noProof/>
          <w:webHidden/>
        </w:rPr>
      </w:r>
      <w:r>
        <w:rPr>
          <w:noProof/>
          <w:webHidden/>
        </w:rPr>
        <w:fldChar w:fldCharType="separate"/>
      </w:r>
      <w:r w:rsidR="00EA738E">
        <w:rPr>
          <w:noProof/>
          <w:webHidden/>
        </w:rPr>
        <w:t>7</w:t>
      </w:r>
      <w:ins w:id="77" w:author="李 哲玮" w:date="2022-05-17T22:23:00Z">
        <w:r>
          <w:rPr>
            <w:noProof/>
            <w:webHidden/>
          </w:rPr>
          <w:fldChar w:fldCharType="end"/>
        </w:r>
        <w:r w:rsidRPr="00E956A7">
          <w:rPr>
            <w:rStyle w:val="af7"/>
            <w:noProof/>
          </w:rPr>
          <w:fldChar w:fldCharType="end"/>
        </w:r>
      </w:ins>
    </w:p>
    <w:p w14:paraId="5A2BDDDA" w14:textId="773AAECF" w:rsidR="00012F8F" w:rsidRDefault="00012F8F">
      <w:pPr>
        <w:pStyle w:val="TOC3"/>
        <w:tabs>
          <w:tab w:val="start" w:pos="70.85pt"/>
          <w:tab w:val="end" w:leader="dot" w:pos="506pt"/>
        </w:tabs>
        <w:rPr>
          <w:ins w:id="78" w:author="李 哲玮" w:date="2022-05-17T22:23:00Z"/>
          <w:rFonts w:asciiTheme="minorHAnsi" w:eastAsiaTheme="minorEastAsia" w:hAnsiTheme="minorHAnsi" w:cstheme="minorBidi"/>
          <w:noProof/>
          <w:kern w:val="2"/>
          <w:sz w:val="21"/>
          <w:szCs w:val="22"/>
        </w:rPr>
      </w:pPr>
      <w:ins w:id="79" w:author="李 哲玮" w:date="2022-05-17T22:23:00Z">
        <w:r w:rsidRPr="00E956A7">
          <w:rPr>
            <w:rStyle w:val="af7"/>
            <w:noProof/>
          </w:rPr>
          <w:fldChar w:fldCharType="begin"/>
        </w:r>
        <w:r w:rsidRPr="00E956A7">
          <w:rPr>
            <w:rStyle w:val="af7"/>
            <w:noProof/>
          </w:rPr>
          <w:instrText xml:space="preserve"> </w:instrText>
        </w:r>
        <w:r>
          <w:rPr>
            <w:noProof/>
          </w:rPr>
          <w:instrText>HYPERLINK \l "_Toc103718620"</w:instrText>
        </w:r>
        <w:r w:rsidRPr="00E956A7">
          <w:rPr>
            <w:rStyle w:val="af7"/>
            <w:noProof/>
          </w:rPr>
          <w:instrText xml:space="preserve"> </w:instrText>
        </w:r>
        <w:r w:rsidRPr="00E956A7">
          <w:rPr>
            <w:rStyle w:val="af7"/>
            <w:noProof/>
          </w:rPr>
          <w:fldChar w:fldCharType="separate"/>
        </w:r>
        <w:r w:rsidRPr="00E956A7">
          <w:rPr>
            <w:rStyle w:val="af7"/>
            <w:noProof/>
          </w:rPr>
          <w:t>2.1.1</w:t>
        </w:r>
        <w:r>
          <w:rPr>
            <w:rFonts w:asciiTheme="minorHAnsi" w:eastAsiaTheme="minorEastAsia" w:hAnsiTheme="minorHAnsi" w:cstheme="minorBidi"/>
            <w:noProof/>
            <w:kern w:val="2"/>
            <w:sz w:val="21"/>
            <w:szCs w:val="22"/>
          </w:rPr>
          <w:tab/>
        </w:r>
        <w:r w:rsidRPr="00E956A7">
          <w:rPr>
            <w:rStyle w:val="af7"/>
            <w:noProof/>
          </w:rPr>
          <w:t>全连接层</w:t>
        </w:r>
        <w:r>
          <w:rPr>
            <w:noProof/>
            <w:webHidden/>
          </w:rPr>
          <w:tab/>
        </w:r>
        <w:r>
          <w:rPr>
            <w:noProof/>
            <w:webHidden/>
          </w:rPr>
          <w:fldChar w:fldCharType="begin"/>
        </w:r>
        <w:r>
          <w:rPr>
            <w:noProof/>
            <w:webHidden/>
          </w:rPr>
          <w:instrText xml:space="preserve"> PAGEREF _Toc103718620 \h </w:instrText>
        </w:r>
      </w:ins>
      <w:r>
        <w:rPr>
          <w:noProof/>
          <w:webHidden/>
        </w:rPr>
      </w:r>
      <w:r>
        <w:rPr>
          <w:noProof/>
          <w:webHidden/>
        </w:rPr>
        <w:fldChar w:fldCharType="separate"/>
      </w:r>
      <w:r w:rsidR="00EA738E">
        <w:rPr>
          <w:noProof/>
          <w:webHidden/>
        </w:rPr>
        <w:t>7</w:t>
      </w:r>
      <w:ins w:id="80" w:author="李 哲玮" w:date="2022-05-17T22:23:00Z">
        <w:r>
          <w:rPr>
            <w:noProof/>
            <w:webHidden/>
          </w:rPr>
          <w:fldChar w:fldCharType="end"/>
        </w:r>
        <w:r w:rsidRPr="00E956A7">
          <w:rPr>
            <w:rStyle w:val="af7"/>
            <w:noProof/>
          </w:rPr>
          <w:fldChar w:fldCharType="end"/>
        </w:r>
      </w:ins>
    </w:p>
    <w:p w14:paraId="5FEAD85F" w14:textId="425E273D" w:rsidR="00012F8F" w:rsidRDefault="00012F8F">
      <w:pPr>
        <w:pStyle w:val="TOC3"/>
        <w:tabs>
          <w:tab w:val="start" w:pos="70.85pt"/>
          <w:tab w:val="end" w:leader="dot" w:pos="506pt"/>
        </w:tabs>
        <w:rPr>
          <w:ins w:id="81" w:author="李 哲玮" w:date="2022-05-17T22:23:00Z"/>
          <w:rFonts w:asciiTheme="minorHAnsi" w:eastAsiaTheme="minorEastAsia" w:hAnsiTheme="minorHAnsi" w:cstheme="minorBidi"/>
          <w:noProof/>
          <w:kern w:val="2"/>
          <w:sz w:val="21"/>
          <w:szCs w:val="22"/>
        </w:rPr>
      </w:pPr>
      <w:ins w:id="82" w:author="李 哲玮" w:date="2022-05-17T22:23:00Z">
        <w:r w:rsidRPr="00E956A7">
          <w:rPr>
            <w:rStyle w:val="af7"/>
            <w:noProof/>
          </w:rPr>
          <w:fldChar w:fldCharType="begin"/>
        </w:r>
        <w:r w:rsidRPr="00E956A7">
          <w:rPr>
            <w:rStyle w:val="af7"/>
            <w:noProof/>
          </w:rPr>
          <w:instrText xml:space="preserve"> </w:instrText>
        </w:r>
        <w:r>
          <w:rPr>
            <w:noProof/>
          </w:rPr>
          <w:instrText>HYPERLINK \l "_Toc103718621"</w:instrText>
        </w:r>
        <w:r w:rsidRPr="00E956A7">
          <w:rPr>
            <w:rStyle w:val="af7"/>
            <w:noProof/>
          </w:rPr>
          <w:instrText xml:space="preserve"> </w:instrText>
        </w:r>
        <w:r w:rsidRPr="00E956A7">
          <w:rPr>
            <w:rStyle w:val="af7"/>
            <w:noProof/>
          </w:rPr>
          <w:fldChar w:fldCharType="separate"/>
        </w:r>
        <w:r w:rsidRPr="00E956A7">
          <w:rPr>
            <w:rStyle w:val="af7"/>
            <w:noProof/>
          </w:rPr>
          <w:t>2.1.2</w:t>
        </w:r>
        <w:r>
          <w:rPr>
            <w:rFonts w:asciiTheme="minorHAnsi" w:eastAsiaTheme="minorEastAsia" w:hAnsiTheme="minorHAnsi" w:cstheme="minorBidi"/>
            <w:noProof/>
            <w:kern w:val="2"/>
            <w:sz w:val="21"/>
            <w:szCs w:val="22"/>
          </w:rPr>
          <w:tab/>
        </w:r>
        <w:r w:rsidRPr="00E956A7">
          <w:rPr>
            <w:rStyle w:val="af7"/>
            <w:noProof/>
          </w:rPr>
          <w:t>层规范化层</w:t>
        </w:r>
        <w:r>
          <w:rPr>
            <w:noProof/>
            <w:webHidden/>
          </w:rPr>
          <w:tab/>
        </w:r>
        <w:r>
          <w:rPr>
            <w:noProof/>
            <w:webHidden/>
          </w:rPr>
          <w:fldChar w:fldCharType="begin"/>
        </w:r>
        <w:r>
          <w:rPr>
            <w:noProof/>
            <w:webHidden/>
          </w:rPr>
          <w:instrText xml:space="preserve"> PAGEREF _Toc103718621 \h </w:instrText>
        </w:r>
      </w:ins>
      <w:r>
        <w:rPr>
          <w:noProof/>
          <w:webHidden/>
        </w:rPr>
      </w:r>
      <w:r>
        <w:rPr>
          <w:noProof/>
          <w:webHidden/>
        </w:rPr>
        <w:fldChar w:fldCharType="separate"/>
      </w:r>
      <w:r w:rsidR="00EA738E">
        <w:rPr>
          <w:noProof/>
          <w:webHidden/>
        </w:rPr>
        <w:t>8</w:t>
      </w:r>
      <w:ins w:id="83" w:author="李 哲玮" w:date="2022-05-17T22:23:00Z">
        <w:r>
          <w:rPr>
            <w:noProof/>
            <w:webHidden/>
          </w:rPr>
          <w:fldChar w:fldCharType="end"/>
        </w:r>
        <w:r w:rsidRPr="00E956A7">
          <w:rPr>
            <w:rStyle w:val="af7"/>
            <w:noProof/>
          </w:rPr>
          <w:fldChar w:fldCharType="end"/>
        </w:r>
      </w:ins>
    </w:p>
    <w:p w14:paraId="4F7BAF18" w14:textId="6EB4C850" w:rsidR="00012F8F" w:rsidRDefault="00012F8F">
      <w:pPr>
        <w:pStyle w:val="TOC2"/>
        <w:tabs>
          <w:tab w:val="start" w:pos="49.35pt"/>
          <w:tab w:val="end" w:leader="dot" w:pos="506pt"/>
        </w:tabs>
        <w:rPr>
          <w:ins w:id="84" w:author="李 哲玮" w:date="2022-05-17T22:23:00Z"/>
          <w:rFonts w:asciiTheme="minorHAnsi" w:eastAsiaTheme="minorEastAsia" w:hAnsiTheme="minorHAnsi" w:cstheme="minorBidi"/>
          <w:bCs w:val="0"/>
          <w:iCs w:val="0"/>
          <w:noProof/>
          <w:kern w:val="2"/>
          <w:sz w:val="21"/>
        </w:rPr>
      </w:pPr>
      <w:ins w:id="85" w:author="李 哲玮" w:date="2022-05-17T22:23:00Z">
        <w:r w:rsidRPr="00E956A7">
          <w:rPr>
            <w:rStyle w:val="af7"/>
            <w:noProof/>
          </w:rPr>
          <w:fldChar w:fldCharType="begin"/>
        </w:r>
        <w:r w:rsidRPr="00E956A7">
          <w:rPr>
            <w:rStyle w:val="af7"/>
            <w:noProof/>
          </w:rPr>
          <w:instrText xml:space="preserve"> </w:instrText>
        </w:r>
        <w:r>
          <w:rPr>
            <w:noProof/>
          </w:rPr>
          <w:instrText>HYPERLINK \l "_Toc103718622"</w:instrText>
        </w:r>
        <w:r w:rsidRPr="00E956A7">
          <w:rPr>
            <w:rStyle w:val="af7"/>
            <w:noProof/>
          </w:rPr>
          <w:instrText xml:space="preserve"> </w:instrText>
        </w:r>
        <w:r w:rsidRPr="00E956A7">
          <w:rPr>
            <w:rStyle w:val="af7"/>
            <w:noProof/>
          </w:rPr>
          <w:fldChar w:fldCharType="separate"/>
        </w:r>
        <w:r w:rsidRPr="00E956A7">
          <w:rPr>
            <w:rStyle w:val="af7"/>
            <w:noProof/>
          </w:rPr>
          <w:t>2.2</w:t>
        </w:r>
        <w:r>
          <w:rPr>
            <w:rFonts w:asciiTheme="minorHAnsi" w:eastAsiaTheme="minorEastAsia" w:hAnsiTheme="minorHAnsi" w:cstheme="minorBidi"/>
            <w:bCs w:val="0"/>
            <w:iCs w:val="0"/>
            <w:noProof/>
            <w:kern w:val="2"/>
            <w:sz w:val="21"/>
          </w:rPr>
          <w:tab/>
        </w:r>
        <w:r w:rsidRPr="00E956A7">
          <w:rPr>
            <w:rStyle w:val="af7"/>
            <w:noProof/>
          </w:rPr>
          <w:t>激活函数</w:t>
        </w:r>
        <w:r>
          <w:rPr>
            <w:noProof/>
            <w:webHidden/>
          </w:rPr>
          <w:tab/>
        </w:r>
        <w:r>
          <w:rPr>
            <w:noProof/>
            <w:webHidden/>
          </w:rPr>
          <w:fldChar w:fldCharType="begin"/>
        </w:r>
        <w:r>
          <w:rPr>
            <w:noProof/>
            <w:webHidden/>
          </w:rPr>
          <w:instrText xml:space="preserve"> PAGEREF _Toc103718622 \h </w:instrText>
        </w:r>
      </w:ins>
      <w:r>
        <w:rPr>
          <w:noProof/>
          <w:webHidden/>
        </w:rPr>
      </w:r>
      <w:r>
        <w:rPr>
          <w:noProof/>
          <w:webHidden/>
        </w:rPr>
        <w:fldChar w:fldCharType="separate"/>
      </w:r>
      <w:r w:rsidR="00EA738E">
        <w:rPr>
          <w:noProof/>
          <w:webHidden/>
        </w:rPr>
        <w:t>8</w:t>
      </w:r>
      <w:ins w:id="86" w:author="李 哲玮" w:date="2022-05-17T22:23:00Z">
        <w:r>
          <w:rPr>
            <w:noProof/>
            <w:webHidden/>
          </w:rPr>
          <w:fldChar w:fldCharType="end"/>
        </w:r>
        <w:r w:rsidRPr="00E956A7">
          <w:rPr>
            <w:rStyle w:val="af7"/>
            <w:noProof/>
          </w:rPr>
          <w:fldChar w:fldCharType="end"/>
        </w:r>
      </w:ins>
    </w:p>
    <w:p w14:paraId="56F90BDA" w14:textId="44B0CF1B" w:rsidR="00012F8F" w:rsidRDefault="00012F8F">
      <w:pPr>
        <w:pStyle w:val="TOC2"/>
        <w:tabs>
          <w:tab w:val="start" w:pos="49.35pt"/>
          <w:tab w:val="end" w:leader="dot" w:pos="506pt"/>
        </w:tabs>
        <w:rPr>
          <w:ins w:id="87" w:author="李 哲玮" w:date="2022-05-17T22:23:00Z"/>
          <w:rFonts w:asciiTheme="minorHAnsi" w:eastAsiaTheme="minorEastAsia" w:hAnsiTheme="minorHAnsi" w:cstheme="minorBidi"/>
          <w:bCs w:val="0"/>
          <w:iCs w:val="0"/>
          <w:noProof/>
          <w:kern w:val="2"/>
          <w:sz w:val="21"/>
        </w:rPr>
      </w:pPr>
      <w:ins w:id="88" w:author="李 哲玮" w:date="2022-05-17T22:23:00Z">
        <w:r w:rsidRPr="00E956A7">
          <w:rPr>
            <w:rStyle w:val="af7"/>
            <w:noProof/>
          </w:rPr>
          <w:fldChar w:fldCharType="begin"/>
        </w:r>
        <w:r w:rsidRPr="00E956A7">
          <w:rPr>
            <w:rStyle w:val="af7"/>
            <w:noProof/>
          </w:rPr>
          <w:instrText xml:space="preserve"> </w:instrText>
        </w:r>
        <w:r>
          <w:rPr>
            <w:noProof/>
          </w:rPr>
          <w:instrText>HYPERLINK \l "_Toc103718623"</w:instrText>
        </w:r>
        <w:r w:rsidRPr="00E956A7">
          <w:rPr>
            <w:rStyle w:val="af7"/>
            <w:noProof/>
          </w:rPr>
          <w:instrText xml:space="preserve"> </w:instrText>
        </w:r>
        <w:r w:rsidRPr="00E956A7">
          <w:rPr>
            <w:rStyle w:val="af7"/>
            <w:noProof/>
          </w:rPr>
          <w:fldChar w:fldCharType="separate"/>
        </w:r>
        <w:r w:rsidRPr="00E956A7">
          <w:rPr>
            <w:rStyle w:val="af7"/>
            <w:noProof/>
          </w:rPr>
          <w:t>2.3</w:t>
        </w:r>
        <w:r>
          <w:rPr>
            <w:rFonts w:asciiTheme="minorHAnsi" w:eastAsiaTheme="minorEastAsia" w:hAnsiTheme="minorHAnsi" w:cstheme="minorBidi"/>
            <w:bCs w:val="0"/>
            <w:iCs w:val="0"/>
            <w:noProof/>
            <w:kern w:val="2"/>
            <w:sz w:val="21"/>
          </w:rPr>
          <w:tab/>
        </w:r>
        <w:r w:rsidRPr="00E956A7">
          <w:rPr>
            <w:rStyle w:val="af7"/>
            <w:noProof/>
          </w:rPr>
          <w:t>损失函数</w:t>
        </w:r>
        <w:r>
          <w:rPr>
            <w:noProof/>
            <w:webHidden/>
          </w:rPr>
          <w:tab/>
        </w:r>
        <w:r>
          <w:rPr>
            <w:noProof/>
            <w:webHidden/>
          </w:rPr>
          <w:fldChar w:fldCharType="begin"/>
        </w:r>
        <w:r>
          <w:rPr>
            <w:noProof/>
            <w:webHidden/>
          </w:rPr>
          <w:instrText xml:space="preserve"> PAGEREF _Toc103718623 \h </w:instrText>
        </w:r>
      </w:ins>
      <w:r>
        <w:rPr>
          <w:noProof/>
          <w:webHidden/>
        </w:rPr>
      </w:r>
      <w:r>
        <w:rPr>
          <w:noProof/>
          <w:webHidden/>
        </w:rPr>
        <w:fldChar w:fldCharType="separate"/>
      </w:r>
      <w:r w:rsidR="00EA738E">
        <w:rPr>
          <w:noProof/>
          <w:webHidden/>
        </w:rPr>
        <w:t>9</w:t>
      </w:r>
      <w:ins w:id="89" w:author="李 哲玮" w:date="2022-05-17T22:23:00Z">
        <w:r>
          <w:rPr>
            <w:noProof/>
            <w:webHidden/>
          </w:rPr>
          <w:fldChar w:fldCharType="end"/>
        </w:r>
        <w:r w:rsidRPr="00E956A7">
          <w:rPr>
            <w:rStyle w:val="af7"/>
            <w:noProof/>
          </w:rPr>
          <w:fldChar w:fldCharType="end"/>
        </w:r>
      </w:ins>
    </w:p>
    <w:p w14:paraId="2B4885C2" w14:textId="5D78EC9E" w:rsidR="00012F8F" w:rsidRDefault="00012F8F">
      <w:pPr>
        <w:pStyle w:val="TOC2"/>
        <w:tabs>
          <w:tab w:val="start" w:pos="49.35pt"/>
          <w:tab w:val="end" w:leader="dot" w:pos="506pt"/>
        </w:tabs>
        <w:rPr>
          <w:ins w:id="90" w:author="李 哲玮" w:date="2022-05-17T22:23:00Z"/>
          <w:rFonts w:asciiTheme="minorHAnsi" w:eastAsiaTheme="minorEastAsia" w:hAnsiTheme="minorHAnsi" w:cstheme="minorBidi"/>
          <w:bCs w:val="0"/>
          <w:iCs w:val="0"/>
          <w:noProof/>
          <w:kern w:val="2"/>
          <w:sz w:val="21"/>
        </w:rPr>
      </w:pPr>
      <w:ins w:id="91" w:author="李 哲玮" w:date="2022-05-17T22:23:00Z">
        <w:r w:rsidRPr="00E956A7">
          <w:rPr>
            <w:rStyle w:val="af7"/>
            <w:noProof/>
          </w:rPr>
          <w:fldChar w:fldCharType="begin"/>
        </w:r>
        <w:r w:rsidRPr="00E956A7">
          <w:rPr>
            <w:rStyle w:val="af7"/>
            <w:noProof/>
          </w:rPr>
          <w:instrText xml:space="preserve"> </w:instrText>
        </w:r>
        <w:r>
          <w:rPr>
            <w:noProof/>
          </w:rPr>
          <w:instrText>HYPERLINK \l "_Toc103718624"</w:instrText>
        </w:r>
        <w:r w:rsidRPr="00E956A7">
          <w:rPr>
            <w:rStyle w:val="af7"/>
            <w:noProof/>
          </w:rPr>
          <w:instrText xml:space="preserve"> </w:instrText>
        </w:r>
        <w:r w:rsidRPr="00E956A7">
          <w:rPr>
            <w:rStyle w:val="af7"/>
            <w:noProof/>
          </w:rPr>
          <w:fldChar w:fldCharType="separate"/>
        </w:r>
        <w:r w:rsidRPr="00E956A7">
          <w:rPr>
            <w:rStyle w:val="af7"/>
            <w:noProof/>
          </w:rPr>
          <w:t>2.4</w:t>
        </w:r>
        <w:r>
          <w:rPr>
            <w:rFonts w:asciiTheme="minorHAnsi" w:eastAsiaTheme="minorEastAsia" w:hAnsiTheme="minorHAnsi" w:cstheme="minorBidi"/>
            <w:bCs w:val="0"/>
            <w:iCs w:val="0"/>
            <w:noProof/>
            <w:kern w:val="2"/>
            <w:sz w:val="21"/>
          </w:rPr>
          <w:tab/>
        </w:r>
        <w:r w:rsidRPr="00E956A7">
          <w:rPr>
            <w:rStyle w:val="af7"/>
            <w:noProof/>
          </w:rPr>
          <w:t>小结</w:t>
        </w:r>
        <w:r>
          <w:rPr>
            <w:noProof/>
            <w:webHidden/>
          </w:rPr>
          <w:tab/>
        </w:r>
        <w:r>
          <w:rPr>
            <w:noProof/>
            <w:webHidden/>
          </w:rPr>
          <w:fldChar w:fldCharType="begin"/>
        </w:r>
        <w:r>
          <w:rPr>
            <w:noProof/>
            <w:webHidden/>
          </w:rPr>
          <w:instrText xml:space="preserve"> PAGEREF _Toc103718624 \h </w:instrText>
        </w:r>
      </w:ins>
      <w:r>
        <w:rPr>
          <w:noProof/>
          <w:webHidden/>
        </w:rPr>
      </w:r>
      <w:r>
        <w:rPr>
          <w:noProof/>
          <w:webHidden/>
        </w:rPr>
        <w:fldChar w:fldCharType="separate"/>
      </w:r>
      <w:r w:rsidR="00EA738E">
        <w:rPr>
          <w:noProof/>
          <w:webHidden/>
        </w:rPr>
        <w:t>10</w:t>
      </w:r>
      <w:ins w:id="92" w:author="李 哲玮" w:date="2022-05-17T22:23:00Z">
        <w:r>
          <w:rPr>
            <w:noProof/>
            <w:webHidden/>
          </w:rPr>
          <w:fldChar w:fldCharType="end"/>
        </w:r>
        <w:r w:rsidRPr="00E956A7">
          <w:rPr>
            <w:rStyle w:val="af7"/>
            <w:noProof/>
          </w:rPr>
          <w:fldChar w:fldCharType="end"/>
        </w:r>
      </w:ins>
    </w:p>
    <w:p w14:paraId="18403BF8" w14:textId="250A84DF" w:rsidR="00012F8F" w:rsidRDefault="00012F8F">
      <w:pPr>
        <w:pStyle w:val="TOC1"/>
        <w:tabs>
          <w:tab w:val="start" w:pos="34.50pt"/>
          <w:tab w:val="end" w:leader="dot" w:pos="506pt"/>
        </w:tabs>
        <w:rPr>
          <w:ins w:id="93" w:author="李 哲玮" w:date="2022-05-17T22:23:00Z"/>
          <w:rFonts w:asciiTheme="minorHAnsi" w:eastAsiaTheme="minorEastAsia" w:hAnsiTheme="minorHAnsi" w:cstheme="minorBidi"/>
          <w:noProof/>
          <w:kern w:val="2"/>
          <w:sz w:val="21"/>
          <w:szCs w:val="22"/>
        </w:rPr>
        <w:pPrChange w:id="94" w:author="李 哲玮" w:date="2022-05-17T22:23:00Z">
          <w:pPr>
            <w:pStyle w:val="TOC1"/>
            <w:tabs>
              <w:tab w:val="start" w:pos="49.35pt"/>
              <w:tab w:val="end" w:leader="dot" w:pos="506pt"/>
            </w:tabs>
          </w:pPr>
        </w:pPrChange>
      </w:pPr>
      <w:ins w:id="95" w:author="李 哲玮" w:date="2022-05-17T22:23:00Z">
        <w:r w:rsidRPr="00E956A7">
          <w:rPr>
            <w:rStyle w:val="af7"/>
            <w:noProof/>
          </w:rPr>
          <w:fldChar w:fldCharType="begin"/>
        </w:r>
        <w:r w:rsidRPr="00E956A7">
          <w:rPr>
            <w:rStyle w:val="af7"/>
            <w:noProof/>
          </w:rPr>
          <w:instrText xml:space="preserve"> </w:instrText>
        </w:r>
        <w:r>
          <w:rPr>
            <w:noProof/>
          </w:rPr>
          <w:instrText>HYPERLINK \l "_Toc103718625"</w:instrText>
        </w:r>
        <w:r w:rsidRPr="00E956A7">
          <w:rPr>
            <w:rStyle w:val="af7"/>
            <w:noProof/>
          </w:rPr>
          <w:instrText xml:space="preserve"> </w:instrText>
        </w:r>
        <w:r w:rsidRPr="00E956A7">
          <w:rPr>
            <w:rStyle w:val="af7"/>
            <w:noProof/>
          </w:rPr>
          <w:fldChar w:fldCharType="separate"/>
        </w:r>
        <w:r w:rsidRPr="00E956A7">
          <w:rPr>
            <w:rStyle w:val="af7"/>
            <w:noProof/>
          </w:rPr>
          <w:t>3</w:t>
        </w:r>
        <w:r>
          <w:rPr>
            <w:rFonts w:asciiTheme="minorHAnsi" w:eastAsiaTheme="minorEastAsia" w:hAnsiTheme="minorHAnsi" w:cstheme="minorBidi"/>
            <w:noProof/>
            <w:kern w:val="2"/>
            <w:sz w:val="21"/>
            <w:szCs w:val="22"/>
          </w:rPr>
          <w:tab/>
        </w:r>
        <w:r w:rsidRPr="00E956A7">
          <w:rPr>
            <w:rStyle w:val="af7"/>
            <w:noProof/>
          </w:rPr>
          <w:t>基于</w:t>
        </w:r>
        <w:r w:rsidRPr="00E956A7">
          <w:rPr>
            <w:rStyle w:val="af7"/>
            <w:noProof/>
          </w:rPr>
          <w:t> BERT </w:t>
        </w:r>
        <w:r w:rsidRPr="00E956A7">
          <w:rPr>
            <w:rStyle w:val="af7"/>
            <w:noProof/>
          </w:rPr>
          <w:t>的鲁棒性问答系统</w:t>
        </w:r>
        <w:r>
          <w:rPr>
            <w:noProof/>
            <w:webHidden/>
          </w:rPr>
          <w:tab/>
        </w:r>
        <w:r>
          <w:rPr>
            <w:noProof/>
            <w:webHidden/>
          </w:rPr>
          <w:fldChar w:fldCharType="begin"/>
        </w:r>
        <w:r>
          <w:rPr>
            <w:noProof/>
            <w:webHidden/>
          </w:rPr>
          <w:instrText xml:space="preserve"> PAGEREF _Toc103718625 \h </w:instrText>
        </w:r>
      </w:ins>
      <w:r>
        <w:rPr>
          <w:noProof/>
          <w:webHidden/>
        </w:rPr>
      </w:r>
      <w:r>
        <w:rPr>
          <w:noProof/>
          <w:webHidden/>
        </w:rPr>
        <w:fldChar w:fldCharType="separate"/>
      </w:r>
      <w:r w:rsidR="00EA738E">
        <w:rPr>
          <w:noProof/>
          <w:webHidden/>
        </w:rPr>
        <w:t>11</w:t>
      </w:r>
      <w:ins w:id="96" w:author="李 哲玮" w:date="2022-05-17T22:23:00Z">
        <w:r>
          <w:rPr>
            <w:noProof/>
            <w:webHidden/>
          </w:rPr>
          <w:fldChar w:fldCharType="end"/>
        </w:r>
        <w:r w:rsidRPr="00E956A7">
          <w:rPr>
            <w:rStyle w:val="af7"/>
            <w:noProof/>
          </w:rPr>
          <w:fldChar w:fldCharType="end"/>
        </w:r>
      </w:ins>
    </w:p>
    <w:p w14:paraId="7349606C" w14:textId="2C9C1973" w:rsidR="00012F8F" w:rsidRDefault="00012F8F">
      <w:pPr>
        <w:pStyle w:val="TOC2"/>
        <w:tabs>
          <w:tab w:val="start" w:pos="49.35pt"/>
          <w:tab w:val="end" w:leader="dot" w:pos="506pt"/>
        </w:tabs>
        <w:rPr>
          <w:ins w:id="97" w:author="李 哲玮" w:date="2022-05-17T22:23:00Z"/>
          <w:rFonts w:asciiTheme="minorHAnsi" w:eastAsiaTheme="minorEastAsia" w:hAnsiTheme="minorHAnsi" w:cstheme="minorBidi"/>
          <w:bCs w:val="0"/>
          <w:iCs w:val="0"/>
          <w:noProof/>
          <w:kern w:val="2"/>
          <w:sz w:val="21"/>
        </w:rPr>
      </w:pPr>
      <w:ins w:id="98" w:author="李 哲玮" w:date="2022-05-17T22:23:00Z">
        <w:r w:rsidRPr="00E956A7">
          <w:rPr>
            <w:rStyle w:val="af7"/>
            <w:noProof/>
          </w:rPr>
          <w:fldChar w:fldCharType="begin"/>
        </w:r>
        <w:r w:rsidRPr="00E956A7">
          <w:rPr>
            <w:rStyle w:val="af7"/>
            <w:noProof/>
          </w:rPr>
          <w:instrText xml:space="preserve"> </w:instrText>
        </w:r>
        <w:r>
          <w:rPr>
            <w:noProof/>
          </w:rPr>
          <w:instrText>HYPERLINK \l "_Toc103718626"</w:instrText>
        </w:r>
        <w:r w:rsidRPr="00E956A7">
          <w:rPr>
            <w:rStyle w:val="af7"/>
            <w:noProof/>
          </w:rPr>
          <w:instrText xml:space="preserve"> </w:instrText>
        </w:r>
        <w:r w:rsidRPr="00E956A7">
          <w:rPr>
            <w:rStyle w:val="af7"/>
            <w:noProof/>
          </w:rPr>
          <w:fldChar w:fldCharType="separate"/>
        </w:r>
        <w:r w:rsidRPr="00E956A7">
          <w:rPr>
            <w:rStyle w:val="af7"/>
            <w:noProof/>
          </w:rPr>
          <w:t>3.1</w:t>
        </w:r>
        <w:r>
          <w:rPr>
            <w:rFonts w:asciiTheme="minorHAnsi" w:eastAsiaTheme="minorEastAsia" w:hAnsiTheme="minorHAnsi" w:cstheme="minorBidi"/>
            <w:bCs w:val="0"/>
            <w:iCs w:val="0"/>
            <w:noProof/>
            <w:kern w:val="2"/>
            <w:sz w:val="21"/>
          </w:rPr>
          <w:tab/>
        </w:r>
        <w:r w:rsidRPr="00E956A7">
          <w:rPr>
            <w:rStyle w:val="af7"/>
            <w:noProof/>
          </w:rPr>
          <w:t>实验设置</w:t>
        </w:r>
        <w:r>
          <w:rPr>
            <w:noProof/>
            <w:webHidden/>
          </w:rPr>
          <w:tab/>
        </w:r>
        <w:r>
          <w:rPr>
            <w:noProof/>
            <w:webHidden/>
          </w:rPr>
          <w:fldChar w:fldCharType="begin"/>
        </w:r>
        <w:r>
          <w:rPr>
            <w:noProof/>
            <w:webHidden/>
          </w:rPr>
          <w:instrText xml:space="preserve"> PAGEREF _Toc103718626 \h </w:instrText>
        </w:r>
      </w:ins>
      <w:r>
        <w:rPr>
          <w:noProof/>
          <w:webHidden/>
        </w:rPr>
      </w:r>
      <w:r>
        <w:rPr>
          <w:noProof/>
          <w:webHidden/>
        </w:rPr>
        <w:fldChar w:fldCharType="separate"/>
      </w:r>
      <w:r w:rsidR="00EA738E">
        <w:rPr>
          <w:noProof/>
          <w:webHidden/>
        </w:rPr>
        <w:t>11</w:t>
      </w:r>
      <w:ins w:id="99" w:author="李 哲玮" w:date="2022-05-17T22:23:00Z">
        <w:r>
          <w:rPr>
            <w:noProof/>
            <w:webHidden/>
          </w:rPr>
          <w:fldChar w:fldCharType="end"/>
        </w:r>
        <w:r w:rsidRPr="00E956A7">
          <w:rPr>
            <w:rStyle w:val="af7"/>
            <w:noProof/>
          </w:rPr>
          <w:fldChar w:fldCharType="end"/>
        </w:r>
      </w:ins>
    </w:p>
    <w:p w14:paraId="61050C70" w14:textId="5862BF00" w:rsidR="00012F8F" w:rsidRDefault="00012F8F">
      <w:pPr>
        <w:pStyle w:val="TOC3"/>
        <w:tabs>
          <w:tab w:val="start" w:pos="70.85pt"/>
          <w:tab w:val="end" w:leader="dot" w:pos="506pt"/>
        </w:tabs>
        <w:rPr>
          <w:ins w:id="100" w:author="李 哲玮" w:date="2022-05-17T22:23:00Z"/>
          <w:rFonts w:asciiTheme="minorHAnsi" w:eastAsiaTheme="minorEastAsia" w:hAnsiTheme="minorHAnsi" w:cstheme="minorBidi"/>
          <w:noProof/>
          <w:kern w:val="2"/>
          <w:sz w:val="21"/>
          <w:szCs w:val="22"/>
        </w:rPr>
      </w:pPr>
      <w:ins w:id="101" w:author="李 哲玮" w:date="2022-05-17T22:23:00Z">
        <w:r w:rsidRPr="00E956A7">
          <w:rPr>
            <w:rStyle w:val="af7"/>
            <w:noProof/>
          </w:rPr>
          <w:fldChar w:fldCharType="begin"/>
        </w:r>
        <w:r w:rsidRPr="00E956A7">
          <w:rPr>
            <w:rStyle w:val="af7"/>
            <w:noProof/>
          </w:rPr>
          <w:instrText xml:space="preserve"> </w:instrText>
        </w:r>
        <w:r>
          <w:rPr>
            <w:noProof/>
          </w:rPr>
          <w:instrText>HYPERLINK \l "_Toc103718627"</w:instrText>
        </w:r>
        <w:r w:rsidRPr="00E956A7">
          <w:rPr>
            <w:rStyle w:val="af7"/>
            <w:noProof/>
          </w:rPr>
          <w:instrText xml:space="preserve"> </w:instrText>
        </w:r>
        <w:r w:rsidRPr="00E956A7">
          <w:rPr>
            <w:rStyle w:val="af7"/>
            <w:noProof/>
          </w:rPr>
          <w:fldChar w:fldCharType="separate"/>
        </w:r>
        <w:r w:rsidRPr="00E956A7">
          <w:rPr>
            <w:rStyle w:val="af7"/>
            <w:noProof/>
          </w:rPr>
          <w:t>3.1.1</w:t>
        </w:r>
        <w:r>
          <w:rPr>
            <w:rFonts w:asciiTheme="minorHAnsi" w:eastAsiaTheme="minorEastAsia" w:hAnsiTheme="minorHAnsi" w:cstheme="minorBidi"/>
            <w:noProof/>
            <w:kern w:val="2"/>
            <w:sz w:val="21"/>
            <w:szCs w:val="22"/>
          </w:rPr>
          <w:tab/>
        </w:r>
        <w:r w:rsidRPr="00E956A7">
          <w:rPr>
            <w:rStyle w:val="af7"/>
            <w:noProof/>
          </w:rPr>
          <w:t>问答系统</w:t>
        </w:r>
        <w:r>
          <w:rPr>
            <w:noProof/>
            <w:webHidden/>
          </w:rPr>
          <w:tab/>
        </w:r>
        <w:r>
          <w:rPr>
            <w:noProof/>
            <w:webHidden/>
          </w:rPr>
          <w:fldChar w:fldCharType="begin"/>
        </w:r>
        <w:r>
          <w:rPr>
            <w:noProof/>
            <w:webHidden/>
          </w:rPr>
          <w:instrText xml:space="preserve"> PAGEREF _Toc103718627 \h </w:instrText>
        </w:r>
      </w:ins>
      <w:r>
        <w:rPr>
          <w:noProof/>
          <w:webHidden/>
        </w:rPr>
      </w:r>
      <w:r>
        <w:rPr>
          <w:noProof/>
          <w:webHidden/>
        </w:rPr>
        <w:fldChar w:fldCharType="separate"/>
      </w:r>
      <w:r w:rsidR="00EA738E">
        <w:rPr>
          <w:noProof/>
          <w:webHidden/>
        </w:rPr>
        <w:t>11</w:t>
      </w:r>
      <w:ins w:id="102" w:author="李 哲玮" w:date="2022-05-17T22:23:00Z">
        <w:r>
          <w:rPr>
            <w:noProof/>
            <w:webHidden/>
          </w:rPr>
          <w:fldChar w:fldCharType="end"/>
        </w:r>
        <w:r w:rsidRPr="00E956A7">
          <w:rPr>
            <w:rStyle w:val="af7"/>
            <w:noProof/>
          </w:rPr>
          <w:fldChar w:fldCharType="end"/>
        </w:r>
      </w:ins>
    </w:p>
    <w:p w14:paraId="19BB129C" w14:textId="262B43AC" w:rsidR="00012F8F" w:rsidRDefault="00012F8F">
      <w:pPr>
        <w:pStyle w:val="TOC3"/>
        <w:tabs>
          <w:tab w:val="start" w:pos="70.85pt"/>
          <w:tab w:val="end" w:leader="dot" w:pos="506pt"/>
        </w:tabs>
        <w:rPr>
          <w:ins w:id="103" w:author="李 哲玮" w:date="2022-05-17T22:23:00Z"/>
          <w:rFonts w:asciiTheme="minorHAnsi" w:eastAsiaTheme="minorEastAsia" w:hAnsiTheme="minorHAnsi" w:cstheme="minorBidi"/>
          <w:noProof/>
          <w:kern w:val="2"/>
          <w:sz w:val="21"/>
          <w:szCs w:val="22"/>
        </w:rPr>
      </w:pPr>
      <w:ins w:id="104" w:author="李 哲玮" w:date="2022-05-17T22:23:00Z">
        <w:r w:rsidRPr="00E956A7">
          <w:rPr>
            <w:rStyle w:val="af7"/>
            <w:noProof/>
          </w:rPr>
          <w:fldChar w:fldCharType="begin"/>
        </w:r>
        <w:r w:rsidRPr="00E956A7">
          <w:rPr>
            <w:rStyle w:val="af7"/>
            <w:noProof/>
          </w:rPr>
          <w:instrText xml:space="preserve"> </w:instrText>
        </w:r>
        <w:r>
          <w:rPr>
            <w:noProof/>
          </w:rPr>
          <w:instrText>HYPERLINK \l "_Toc103718628"</w:instrText>
        </w:r>
        <w:r w:rsidRPr="00E956A7">
          <w:rPr>
            <w:rStyle w:val="af7"/>
            <w:noProof/>
          </w:rPr>
          <w:instrText xml:space="preserve"> </w:instrText>
        </w:r>
        <w:r w:rsidRPr="00E956A7">
          <w:rPr>
            <w:rStyle w:val="af7"/>
            <w:noProof/>
          </w:rPr>
          <w:fldChar w:fldCharType="separate"/>
        </w:r>
        <w:r w:rsidRPr="00E956A7">
          <w:rPr>
            <w:rStyle w:val="af7"/>
            <w:noProof/>
          </w:rPr>
          <w:t>3.1.2</w:t>
        </w:r>
        <w:r>
          <w:rPr>
            <w:rFonts w:asciiTheme="minorHAnsi" w:eastAsiaTheme="minorEastAsia" w:hAnsiTheme="minorHAnsi" w:cstheme="minorBidi"/>
            <w:noProof/>
            <w:kern w:val="2"/>
            <w:sz w:val="21"/>
            <w:szCs w:val="22"/>
          </w:rPr>
          <w:tab/>
        </w:r>
        <w:r w:rsidRPr="00E956A7">
          <w:rPr>
            <w:rStyle w:val="af7"/>
            <w:noProof/>
          </w:rPr>
          <w:t>鲁棒性问答系统</w:t>
        </w:r>
        <w:r>
          <w:rPr>
            <w:noProof/>
            <w:webHidden/>
          </w:rPr>
          <w:tab/>
        </w:r>
        <w:r>
          <w:rPr>
            <w:noProof/>
            <w:webHidden/>
          </w:rPr>
          <w:fldChar w:fldCharType="begin"/>
        </w:r>
        <w:r>
          <w:rPr>
            <w:noProof/>
            <w:webHidden/>
          </w:rPr>
          <w:instrText xml:space="preserve"> PAGEREF _Toc103718628 \h </w:instrText>
        </w:r>
      </w:ins>
      <w:r>
        <w:rPr>
          <w:noProof/>
          <w:webHidden/>
        </w:rPr>
      </w:r>
      <w:r>
        <w:rPr>
          <w:noProof/>
          <w:webHidden/>
        </w:rPr>
        <w:fldChar w:fldCharType="separate"/>
      </w:r>
      <w:r w:rsidR="00EA738E">
        <w:rPr>
          <w:noProof/>
          <w:webHidden/>
        </w:rPr>
        <w:t>11</w:t>
      </w:r>
      <w:ins w:id="105" w:author="李 哲玮" w:date="2022-05-17T22:23:00Z">
        <w:r>
          <w:rPr>
            <w:noProof/>
            <w:webHidden/>
          </w:rPr>
          <w:fldChar w:fldCharType="end"/>
        </w:r>
        <w:r w:rsidRPr="00E956A7">
          <w:rPr>
            <w:rStyle w:val="af7"/>
            <w:noProof/>
          </w:rPr>
          <w:fldChar w:fldCharType="end"/>
        </w:r>
      </w:ins>
    </w:p>
    <w:p w14:paraId="38C5B00E" w14:textId="19054030" w:rsidR="00012F8F" w:rsidRDefault="00012F8F">
      <w:pPr>
        <w:pStyle w:val="TOC2"/>
        <w:tabs>
          <w:tab w:val="start" w:pos="49.35pt"/>
          <w:tab w:val="end" w:leader="dot" w:pos="506pt"/>
        </w:tabs>
        <w:rPr>
          <w:ins w:id="106" w:author="李 哲玮" w:date="2022-05-17T22:23:00Z"/>
          <w:rFonts w:asciiTheme="minorHAnsi" w:eastAsiaTheme="minorEastAsia" w:hAnsiTheme="minorHAnsi" w:cstheme="minorBidi"/>
          <w:bCs w:val="0"/>
          <w:iCs w:val="0"/>
          <w:noProof/>
          <w:kern w:val="2"/>
          <w:sz w:val="21"/>
        </w:rPr>
      </w:pPr>
      <w:ins w:id="107" w:author="李 哲玮" w:date="2022-05-17T22:23:00Z">
        <w:r w:rsidRPr="00E956A7">
          <w:rPr>
            <w:rStyle w:val="af7"/>
            <w:noProof/>
          </w:rPr>
          <w:fldChar w:fldCharType="begin"/>
        </w:r>
        <w:r w:rsidRPr="00E956A7">
          <w:rPr>
            <w:rStyle w:val="af7"/>
            <w:noProof/>
          </w:rPr>
          <w:instrText xml:space="preserve"> </w:instrText>
        </w:r>
        <w:r>
          <w:rPr>
            <w:noProof/>
          </w:rPr>
          <w:instrText>HYPERLINK \l "_Toc103718629"</w:instrText>
        </w:r>
        <w:r w:rsidRPr="00E956A7">
          <w:rPr>
            <w:rStyle w:val="af7"/>
            <w:noProof/>
          </w:rPr>
          <w:instrText xml:space="preserve"> </w:instrText>
        </w:r>
        <w:r w:rsidRPr="00E956A7">
          <w:rPr>
            <w:rStyle w:val="af7"/>
            <w:noProof/>
          </w:rPr>
          <w:fldChar w:fldCharType="separate"/>
        </w:r>
        <w:r w:rsidRPr="00E956A7">
          <w:rPr>
            <w:rStyle w:val="af7"/>
            <w:noProof/>
          </w:rPr>
          <w:t>3.2</w:t>
        </w:r>
        <w:r>
          <w:rPr>
            <w:rFonts w:asciiTheme="minorHAnsi" w:eastAsiaTheme="minorEastAsia" w:hAnsiTheme="minorHAnsi" w:cstheme="minorBidi"/>
            <w:bCs w:val="0"/>
            <w:iCs w:val="0"/>
            <w:noProof/>
            <w:kern w:val="2"/>
            <w:sz w:val="21"/>
          </w:rPr>
          <w:tab/>
        </w:r>
        <w:r w:rsidRPr="00E956A7">
          <w:rPr>
            <w:rStyle w:val="af7"/>
            <w:noProof/>
          </w:rPr>
          <w:t>实验过程</w:t>
        </w:r>
        <w:r>
          <w:rPr>
            <w:noProof/>
            <w:webHidden/>
          </w:rPr>
          <w:tab/>
        </w:r>
        <w:r>
          <w:rPr>
            <w:noProof/>
            <w:webHidden/>
          </w:rPr>
          <w:fldChar w:fldCharType="begin"/>
        </w:r>
        <w:r>
          <w:rPr>
            <w:noProof/>
            <w:webHidden/>
          </w:rPr>
          <w:instrText xml:space="preserve"> PAGEREF _Toc103718629 \h </w:instrText>
        </w:r>
      </w:ins>
      <w:r>
        <w:rPr>
          <w:noProof/>
          <w:webHidden/>
        </w:rPr>
      </w:r>
      <w:r>
        <w:rPr>
          <w:noProof/>
          <w:webHidden/>
        </w:rPr>
        <w:fldChar w:fldCharType="separate"/>
      </w:r>
      <w:r w:rsidR="00EA738E">
        <w:rPr>
          <w:noProof/>
          <w:webHidden/>
        </w:rPr>
        <w:t>12</w:t>
      </w:r>
      <w:ins w:id="108" w:author="李 哲玮" w:date="2022-05-17T22:23:00Z">
        <w:r>
          <w:rPr>
            <w:noProof/>
            <w:webHidden/>
          </w:rPr>
          <w:fldChar w:fldCharType="end"/>
        </w:r>
        <w:r w:rsidRPr="00E956A7">
          <w:rPr>
            <w:rStyle w:val="af7"/>
            <w:noProof/>
          </w:rPr>
          <w:fldChar w:fldCharType="end"/>
        </w:r>
      </w:ins>
    </w:p>
    <w:p w14:paraId="12FFEA92" w14:textId="2F1EC2F3" w:rsidR="00012F8F" w:rsidRDefault="00012F8F">
      <w:pPr>
        <w:pStyle w:val="TOC3"/>
        <w:tabs>
          <w:tab w:val="start" w:pos="70.85pt"/>
          <w:tab w:val="end" w:leader="dot" w:pos="506pt"/>
        </w:tabs>
        <w:rPr>
          <w:ins w:id="109" w:author="李 哲玮" w:date="2022-05-17T22:23:00Z"/>
          <w:rFonts w:asciiTheme="minorHAnsi" w:eastAsiaTheme="minorEastAsia" w:hAnsiTheme="minorHAnsi" w:cstheme="minorBidi"/>
          <w:noProof/>
          <w:kern w:val="2"/>
          <w:sz w:val="21"/>
          <w:szCs w:val="22"/>
        </w:rPr>
      </w:pPr>
      <w:ins w:id="110" w:author="李 哲玮" w:date="2022-05-17T22:23:00Z">
        <w:r w:rsidRPr="00E956A7">
          <w:rPr>
            <w:rStyle w:val="af7"/>
            <w:noProof/>
          </w:rPr>
          <w:fldChar w:fldCharType="begin"/>
        </w:r>
        <w:r w:rsidRPr="00E956A7">
          <w:rPr>
            <w:rStyle w:val="af7"/>
            <w:noProof/>
          </w:rPr>
          <w:instrText xml:space="preserve"> </w:instrText>
        </w:r>
        <w:r>
          <w:rPr>
            <w:noProof/>
          </w:rPr>
          <w:instrText>HYPERLINK \l "_Toc103718630"</w:instrText>
        </w:r>
        <w:r w:rsidRPr="00E956A7">
          <w:rPr>
            <w:rStyle w:val="af7"/>
            <w:noProof/>
          </w:rPr>
          <w:instrText xml:space="preserve"> </w:instrText>
        </w:r>
        <w:r w:rsidRPr="00E956A7">
          <w:rPr>
            <w:rStyle w:val="af7"/>
            <w:noProof/>
          </w:rPr>
          <w:fldChar w:fldCharType="separate"/>
        </w:r>
        <w:r w:rsidRPr="00E956A7">
          <w:rPr>
            <w:rStyle w:val="af7"/>
            <w:noProof/>
          </w:rPr>
          <w:t>3.2.1</w:t>
        </w:r>
        <w:r>
          <w:rPr>
            <w:rFonts w:asciiTheme="minorHAnsi" w:eastAsiaTheme="minorEastAsia" w:hAnsiTheme="minorHAnsi" w:cstheme="minorBidi"/>
            <w:noProof/>
            <w:kern w:val="2"/>
            <w:sz w:val="21"/>
            <w:szCs w:val="22"/>
          </w:rPr>
          <w:tab/>
        </w:r>
        <w:r w:rsidRPr="00E956A7">
          <w:rPr>
            <w:rStyle w:val="af7"/>
            <w:noProof/>
          </w:rPr>
          <w:t>基于预训练语言模型的问答系统</w:t>
        </w:r>
        <w:r>
          <w:rPr>
            <w:noProof/>
            <w:webHidden/>
          </w:rPr>
          <w:tab/>
        </w:r>
        <w:r>
          <w:rPr>
            <w:noProof/>
            <w:webHidden/>
          </w:rPr>
          <w:fldChar w:fldCharType="begin"/>
        </w:r>
        <w:r>
          <w:rPr>
            <w:noProof/>
            <w:webHidden/>
          </w:rPr>
          <w:instrText xml:space="preserve"> PAGEREF _Toc103718630 \h </w:instrText>
        </w:r>
      </w:ins>
      <w:r>
        <w:rPr>
          <w:noProof/>
          <w:webHidden/>
        </w:rPr>
      </w:r>
      <w:r>
        <w:rPr>
          <w:noProof/>
          <w:webHidden/>
        </w:rPr>
        <w:fldChar w:fldCharType="separate"/>
      </w:r>
      <w:r w:rsidR="00EA738E">
        <w:rPr>
          <w:noProof/>
          <w:webHidden/>
        </w:rPr>
        <w:t>12</w:t>
      </w:r>
      <w:ins w:id="111" w:author="李 哲玮" w:date="2022-05-17T22:23:00Z">
        <w:r>
          <w:rPr>
            <w:noProof/>
            <w:webHidden/>
          </w:rPr>
          <w:fldChar w:fldCharType="end"/>
        </w:r>
        <w:r w:rsidRPr="00E956A7">
          <w:rPr>
            <w:rStyle w:val="af7"/>
            <w:noProof/>
          </w:rPr>
          <w:fldChar w:fldCharType="end"/>
        </w:r>
      </w:ins>
    </w:p>
    <w:p w14:paraId="7ED6A293" w14:textId="3E91D505" w:rsidR="00012F8F" w:rsidRDefault="00012F8F">
      <w:pPr>
        <w:pStyle w:val="TOC3"/>
        <w:tabs>
          <w:tab w:val="start" w:pos="70.85pt"/>
          <w:tab w:val="end" w:leader="dot" w:pos="506pt"/>
        </w:tabs>
        <w:rPr>
          <w:ins w:id="112" w:author="李 哲玮" w:date="2022-05-17T22:23:00Z"/>
          <w:rFonts w:asciiTheme="minorHAnsi" w:eastAsiaTheme="minorEastAsia" w:hAnsiTheme="minorHAnsi" w:cstheme="minorBidi"/>
          <w:noProof/>
          <w:kern w:val="2"/>
          <w:sz w:val="21"/>
          <w:szCs w:val="22"/>
        </w:rPr>
      </w:pPr>
      <w:ins w:id="113" w:author="李 哲玮" w:date="2022-05-17T22:23:00Z">
        <w:r w:rsidRPr="00E956A7">
          <w:rPr>
            <w:rStyle w:val="af7"/>
            <w:noProof/>
          </w:rPr>
          <w:fldChar w:fldCharType="begin"/>
        </w:r>
        <w:r w:rsidRPr="00E956A7">
          <w:rPr>
            <w:rStyle w:val="af7"/>
            <w:noProof/>
          </w:rPr>
          <w:instrText xml:space="preserve"> </w:instrText>
        </w:r>
        <w:r>
          <w:rPr>
            <w:noProof/>
          </w:rPr>
          <w:instrText>HYPERLINK \l "_Toc103718631"</w:instrText>
        </w:r>
        <w:r w:rsidRPr="00E956A7">
          <w:rPr>
            <w:rStyle w:val="af7"/>
            <w:noProof/>
          </w:rPr>
          <w:instrText xml:space="preserve"> </w:instrText>
        </w:r>
        <w:r w:rsidRPr="00E956A7">
          <w:rPr>
            <w:rStyle w:val="af7"/>
            <w:noProof/>
          </w:rPr>
          <w:fldChar w:fldCharType="separate"/>
        </w:r>
        <w:r w:rsidRPr="00E956A7">
          <w:rPr>
            <w:rStyle w:val="af7"/>
            <w:noProof/>
          </w:rPr>
          <w:t>3.2.2</w:t>
        </w:r>
        <w:r>
          <w:rPr>
            <w:rFonts w:asciiTheme="minorHAnsi" w:eastAsiaTheme="minorEastAsia" w:hAnsiTheme="minorHAnsi" w:cstheme="minorBidi"/>
            <w:noProof/>
            <w:kern w:val="2"/>
            <w:sz w:val="21"/>
            <w:szCs w:val="22"/>
          </w:rPr>
          <w:tab/>
        </w:r>
        <w:r w:rsidRPr="00E956A7">
          <w:rPr>
            <w:rStyle w:val="af7"/>
            <w:noProof/>
          </w:rPr>
          <w:t>对抗训练</w:t>
        </w:r>
        <w:r>
          <w:rPr>
            <w:noProof/>
            <w:webHidden/>
          </w:rPr>
          <w:tab/>
        </w:r>
        <w:r>
          <w:rPr>
            <w:noProof/>
            <w:webHidden/>
          </w:rPr>
          <w:fldChar w:fldCharType="begin"/>
        </w:r>
        <w:r>
          <w:rPr>
            <w:noProof/>
            <w:webHidden/>
          </w:rPr>
          <w:instrText xml:space="preserve"> PAGEREF _Toc103718631 \h </w:instrText>
        </w:r>
      </w:ins>
      <w:r>
        <w:rPr>
          <w:noProof/>
          <w:webHidden/>
        </w:rPr>
      </w:r>
      <w:r>
        <w:rPr>
          <w:noProof/>
          <w:webHidden/>
        </w:rPr>
        <w:fldChar w:fldCharType="separate"/>
      </w:r>
      <w:r w:rsidR="00EA738E">
        <w:rPr>
          <w:noProof/>
          <w:webHidden/>
        </w:rPr>
        <w:t>15</w:t>
      </w:r>
      <w:ins w:id="114" w:author="李 哲玮" w:date="2022-05-17T22:23:00Z">
        <w:r>
          <w:rPr>
            <w:noProof/>
            <w:webHidden/>
          </w:rPr>
          <w:fldChar w:fldCharType="end"/>
        </w:r>
        <w:r w:rsidRPr="00E956A7">
          <w:rPr>
            <w:rStyle w:val="af7"/>
            <w:noProof/>
          </w:rPr>
          <w:fldChar w:fldCharType="end"/>
        </w:r>
      </w:ins>
    </w:p>
    <w:p w14:paraId="0B27E2CF" w14:textId="27D3249F" w:rsidR="00012F8F" w:rsidRDefault="00012F8F">
      <w:pPr>
        <w:pStyle w:val="TOC3"/>
        <w:tabs>
          <w:tab w:val="start" w:pos="70.85pt"/>
          <w:tab w:val="end" w:leader="dot" w:pos="506pt"/>
        </w:tabs>
        <w:rPr>
          <w:ins w:id="115" w:author="李 哲玮" w:date="2022-05-17T22:23:00Z"/>
          <w:rFonts w:asciiTheme="minorHAnsi" w:eastAsiaTheme="minorEastAsia" w:hAnsiTheme="minorHAnsi" w:cstheme="minorBidi"/>
          <w:noProof/>
          <w:kern w:val="2"/>
          <w:sz w:val="21"/>
          <w:szCs w:val="22"/>
        </w:rPr>
      </w:pPr>
      <w:ins w:id="116" w:author="李 哲玮" w:date="2022-05-17T22:23:00Z">
        <w:r w:rsidRPr="00E956A7">
          <w:rPr>
            <w:rStyle w:val="af7"/>
            <w:noProof/>
          </w:rPr>
          <w:fldChar w:fldCharType="begin"/>
        </w:r>
        <w:r w:rsidRPr="00E956A7">
          <w:rPr>
            <w:rStyle w:val="af7"/>
            <w:noProof/>
          </w:rPr>
          <w:instrText xml:space="preserve"> </w:instrText>
        </w:r>
        <w:r>
          <w:rPr>
            <w:noProof/>
          </w:rPr>
          <w:instrText>HYPERLINK \l "_Toc103718632"</w:instrText>
        </w:r>
        <w:r w:rsidRPr="00E956A7">
          <w:rPr>
            <w:rStyle w:val="af7"/>
            <w:noProof/>
          </w:rPr>
          <w:instrText xml:space="preserve"> </w:instrText>
        </w:r>
        <w:r w:rsidRPr="00E956A7">
          <w:rPr>
            <w:rStyle w:val="af7"/>
            <w:noProof/>
          </w:rPr>
          <w:fldChar w:fldCharType="separate"/>
        </w:r>
        <w:r w:rsidRPr="00E956A7">
          <w:rPr>
            <w:rStyle w:val="af7"/>
            <w:noProof/>
          </w:rPr>
          <w:t>3.2.3</w:t>
        </w:r>
        <w:r>
          <w:rPr>
            <w:rFonts w:asciiTheme="minorHAnsi" w:eastAsiaTheme="minorEastAsia" w:hAnsiTheme="minorHAnsi" w:cstheme="minorBidi"/>
            <w:noProof/>
            <w:kern w:val="2"/>
            <w:sz w:val="21"/>
            <w:szCs w:val="22"/>
          </w:rPr>
          <w:tab/>
        </w:r>
        <w:r w:rsidRPr="00E956A7">
          <w:rPr>
            <w:rStyle w:val="af7"/>
            <w:noProof/>
          </w:rPr>
          <w:t>数据增强</w:t>
        </w:r>
        <w:r>
          <w:rPr>
            <w:noProof/>
            <w:webHidden/>
          </w:rPr>
          <w:tab/>
        </w:r>
        <w:r>
          <w:rPr>
            <w:noProof/>
            <w:webHidden/>
          </w:rPr>
          <w:fldChar w:fldCharType="begin"/>
        </w:r>
        <w:r>
          <w:rPr>
            <w:noProof/>
            <w:webHidden/>
          </w:rPr>
          <w:instrText xml:space="preserve"> PAGEREF _Toc103718632 \h </w:instrText>
        </w:r>
      </w:ins>
      <w:r>
        <w:rPr>
          <w:noProof/>
          <w:webHidden/>
        </w:rPr>
      </w:r>
      <w:r>
        <w:rPr>
          <w:noProof/>
          <w:webHidden/>
        </w:rPr>
        <w:fldChar w:fldCharType="separate"/>
      </w:r>
      <w:r w:rsidR="00EA738E">
        <w:rPr>
          <w:noProof/>
          <w:webHidden/>
        </w:rPr>
        <w:t>16</w:t>
      </w:r>
      <w:ins w:id="117" w:author="李 哲玮" w:date="2022-05-17T22:23:00Z">
        <w:r>
          <w:rPr>
            <w:noProof/>
            <w:webHidden/>
          </w:rPr>
          <w:fldChar w:fldCharType="end"/>
        </w:r>
        <w:r w:rsidRPr="00E956A7">
          <w:rPr>
            <w:rStyle w:val="af7"/>
            <w:noProof/>
          </w:rPr>
          <w:fldChar w:fldCharType="end"/>
        </w:r>
      </w:ins>
    </w:p>
    <w:p w14:paraId="1434C6FD" w14:textId="68CE21A7" w:rsidR="00012F8F" w:rsidRDefault="00012F8F">
      <w:pPr>
        <w:pStyle w:val="TOC3"/>
        <w:tabs>
          <w:tab w:val="start" w:pos="70.85pt"/>
          <w:tab w:val="end" w:leader="dot" w:pos="506pt"/>
        </w:tabs>
        <w:rPr>
          <w:ins w:id="118" w:author="李 哲玮" w:date="2022-05-17T22:23:00Z"/>
          <w:rFonts w:asciiTheme="minorHAnsi" w:eastAsiaTheme="minorEastAsia" w:hAnsiTheme="minorHAnsi" w:cstheme="minorBidi"/>
          <w:noProof/>
          <w:kern w:val="2"/>
          <w:sz w:val="21"/>
          <w:szCs w:val="22"/>
        </w:rPr>
      </w:pPr>
      <w:ins w:id="119" w:author="李 哲玮" w:date="2022-05-17T22:23:00Z">
        <w:r w:rsidRPr="00E956A7">
          <w:rPr>
            <w:rStyle w:val="af7"/>
            <w:noProof/>
          </w:rPr>
          <w:fldChar w:fldCharType="begin"/>
        </w:r>
        <w:r w:rsidRPr="00E956A7">
          <w:rPr>
            <w:rStyle w:val="af7"/>
            <w:noProof/>
          </w:rPr>
          <w:instrText xml:space="preserve"> </w:instrText>
        </w:r>
        <w:r>
          <w:rPr>
            <w:noProof/>
          </w:rPr>
          <w:instrText>HYPERLINK \l "_Toc103718633"</w:instrText>
        </w:r>
        <w:r w:rsidRPr="00E956A7">
          <w:rPr>
            <w:rStyle w:val="af7"/>
            <w:noProof/>
          </w:rPr>
          <w:instrText xml:space="preserve"> </w:instrText>
        </w:r>
        <w:r w:rsidRPr="00E956A7">
          <w:rPr>
            <w:rStyle w:val="af7"/>
            <w:noProof/>
          </w:rPr>
          <w:fldChar w:fldCharType="separate"/>
        </w:r>
        <w:r w:rsidRPr="00E956A7">
          <w:rPr>
            <w:rStyle w:val="af7"/>
            <w:noProof/>
          </w:rPr>
          <w:t>3.2.4</w:t>
        </w:r>
        <w:r>
          <w:rPr>
            <w:rFonts w:asciiTheme="minorHAnsi" w:eastAsiaTheme="minorEastAsia" w:hAnsiTheme="minorHAnsi" w:cstheme="minorBidi"/>
            <w:noProof/>
            <w:kern w:val="2"/>
            <w:sz w:val="21"/>
            <w:szCs w:val="22"/>
          </w:rPr>
          <w:tab/>
        </w:r>
        <w:r w:rsidRPr="00E956A7">
          <w:rPr>
            <w:rStyle w:val="af7"/>
            <w:noProof/>
          </w:rPr>
          <w:t>长度惩罚损失</w:t>
        </w:r>
        <w:r>
          <w:rPr>
            <w:noProof/>
            <w:webHidden/>
          </w:rPr>
          <w:tab/>
        </w:r>
        <w:r>
          <w:rPr>
            <w:noProof/>
            <w:webHidden/>
          </w:rPr>
          <w:fldChar w:fldCharType="begin"/>
        </w:r>
        <w:r>
          <w:rPr>
            <w:noProof/>
            <w:webHidden/>
          </w:rPr>
          <w:instrText xml:space="preserve"> PAGEREF _Toc103718633 \h </w:instrText>
        </w:r>
      </w:ins>
      <w:r>
        <w:rPr>
          <w:noProof/>
          <w:webHidden/>
        </w:rPr>
      </w:r>
      <w:r>
        <w:rPr>
          <w:noProof/>
          <w:webHidden/>
        </w:rPr>
        <w:fldChar w:fldCharType="separate"/>
      </w:r>
      <w:r w:rsidR="00EA738E">
        <w:rPr>
          <w:noProof/>
          <w:webHidden/>
        </w:rPr>
        <w:t>17</w:t>
      </w:r>
      <w:ins w:id="120" w:author="李 哲玮" w:date="2022-05-17T22:23:00Z">
        <w:r>
          <w:rPr>
            <w:noProof/>
            <w:webHidden/>
          </w:rPr>
          <w:fldChar w:fldCharType="end"/>
        </w:r>
        <w:r w:rsidRPr="00E956A7">
          <w:rPr>
            <w:rStyle w:val="af7"/>
            <w:noProof/>
          </w:rPr>
          <w:fldChar w:fldCharType="end"/>
        </w:r>
      </w:ins>
    </w:p>
    <w:p w14:paraId="47C29CB2" w14:textId="32C422F2" w:rsidR="00012F8F" w:rsidRDefault="00012F8F">
      <w:pPr>
        <w:pStyle w:val="TOC2"/>
        <w:tabs>
          <w:tab w:val="start" w:pos="49.35pt"/>
          <w:tab w:val="end" w:leader="dot" w:pos="506pt"/>
        </w:tabs>
        <w:rPr>
          <w:ins w:id="121" w:author="李 哲玮" w:date="2022-05-17T22:23:00Z"/>
          <w:rFonts w:asciiTheme="minorHAnsi" w:eastAsiaTheme="minorEastAsia" w:hAnsiTheme="minorHAnsi" w:cstheme="minorBidi"/>
          <w:bCs w:val="0"/>
          <w:iCs w:val="0"/>
          <w:noProof/>
          <w:kern w:val="2"/>
          <w:sz w:val="21"/>
        </w:rPr>
      </w:pPr>
      <w:ins w:id="122" w:author="李 哲玮" w:date="2022-05-17T22:23:00Z">
        <w:r w:rsidRPr="00E956A7">
          <w:rPr>
            <w:rStyle w:val="af7"/>
            <w:noProof/>
          </w:rPr>
          <w:fldChar w:fldCharType="begin"/>
        </w:r>
        <w:r w:rsidRPr="00E956A7">
          <w:rPr>
            <w:rStyle w:val="af7"/>
            <w:noProof/>
          </w:rPr>
          <w:instrText xml:space="preserve"> </w:instrText>
        </w:r>
        <w:r>
          <w:rPr>
            <w:noProof/>
          </w:rPr>
          <w:instrText>HYPERLINK \l "_Toc103718634"</w:instrText>
        </w:r>
        <w:r w:rsidRPr="00E956A7">
          <w:rPr>
            <w:rStyle w:val="af7"/>
            <w:noProof/>
          </w:rPr>
          <w:instrText xml:space="preserve"> </w:instrText>
        </w:r>
        <w:r w:rsidRPr="00E956A7">
          <w:rPr>
            <w:rStyle w:val="af7"/>
            <w:noProof/>
          </w:rPr>
          <w:fldChar w:fldCharType="separate"/>
        </w:r>
        <w:r w:rsidRPr="00E956A7">
          <w:rPr>
            <w:rStyle w:val="af7"/>
            <w:noProof/>
          </w:rPr>
          <w:t>3.3</w:t>
        </w:r>
        <w:r>
          <w:rPr>
            <w:rFonts w:asciiTheme="minorHAnsi" w:eastAsiaTheme="minorEastAsia" w:hAnsiTheme="minorHAnsi" w:cstheme="minorBidi"/>
            <w:bCs w:val="0"/>
            <w:iCs w:val="0"/>
            <w:noProof/>
            <w:kern w:val="2"/>
            <w:sz w:val="21"/>
          </w:rPr>
          <w:tab/>
        </w:r>
        <w:r w:rsidRPr="00E956A7">
          <w:rPr>
            <w:rStyle w:val="af7"/>
            <w:noProof/>
          </w:rPr>
          <w:t>小结</w:t>
        </w:r>
        <w:r>
          <w:rPr>
            <w:noProof/>
            <w:webHidden/>
          </w:rPr>
          <w:tab/>
        </w:r>
        <w:r>
          <w:rPr>
            <w:noProof/>
            <w:webHidden/>
          </w:rPr>
          <w:fldChar w:fldCharType="begin"/>
        </w:r>
        <w:r>
          <w:rPr>
            <w:noProof/>
            <w:webHidden/>
          </w:rPr>
          <w:instrText xml:space="preserve"> PAGEREF _Toc103718634 \h </w:instrText>
        </w:r>
      </w:ins>
      <w:r>
        <w:rPr>
          <w:noProof/>
          <w:webHidden/>
        </w:rPr>
      </w:r>
      <w:r>
        <w:rPr>
          <w:noProof/>
          <w:webHidden/>
        </w:rPr>
        <w:fldChar w:fldCharType="separate"/>
      </w:r>
      <w:r w:rsidR="00EA738E">
        <w:rPr>
          <w:noProof/>
          <w:webHidden/>
        </w:rPr>
        <w:t>18</w:t>
      </w:r>
      <w:ins w:id="123" w:author="李 哲玮" w:date="2022-05-17T22:23:00Z">
        <w:r>
          <w:rPr>
            <w:noProof/>
            <w:webHidden/>
          </w:rPr>
          <w:fldChar w:fldCharType="end"/>
        </w:r>
        <w:r w:rsidRPr="00E956A7">
          <w:rPr>
            <w:rStyle w:val="af7"/>
            <w:noProof/>
          </w:rPr>
          <w:fldChar w:fldCharType="end"/>
        </w:r>
      </w:ins>
    </w:p>
    <w:p w14:paraId="100228C4" w14:textId="4B798F07" w:rsidR="00012F8F" w:rsidRDefault="00012F8F">
      <w:pPr>
        <w:pStyle w:val="TOC1"/>
        <w:tabs>
          <w:tab w:val="start" w:pos="34.50pt"/>
          <w:tab w:val="end" w:leader="dot" w:pos="506pt"/>
        </w:tabs>
        <w:rPr>
          <w:ins w:id="124" w:author="李 哲玮" w:date="2022-05-17T22:23:00Z"/>
          <w:rFonts w:asciiTheme="minorHAnsi" w:eastAsiaTheme="minorEastAsia" w:hAnsiTheme="minorHAnsi" w:cstheme="minorBidi"/>
          <w:noProof/>
          <w:kern w:val="2"/>
          <w:sz w:val="21"/>
          <w:szCs w:val="22"/>
        </w:rPr>
        <w:pPrChange w:id="125" w:author="李 哲玮" w:date="2022-05-17T22:23:00Z">
          <w:pPr>
            <w:pStyle w:val="TOC1"/>
            <w:tabs>
              <w:tab w:val="start" w:pos="49.35pt"/>
              <w:tab w:val="end" w:leader="dot" w:pos="506pt"/>
            </w:tabs>
          </w:pPr>
        </w:pPrChange>
      </w:pPr>
      <w:ins w:id="126" w:author="李 哲玮" w:date="2022-05-17T22:23:00Z">
        <w:r w:rsidRPr="00E956A7">
          <w:rPr>
            <w:rStyle w:val="af7"/>
            <w:noProof/>
          </w:rPr>
          <w:fldChar w:fldCharType="begin"/>
        </w:r>
        <w:r w:rsidRPr="00E956A7">
          <w:rPr>
            <w:rStyle w:val="af7"/>
            <w:noProof/>
          </w:rPr>
          <w:instrText xml:space="preserve"> </w:instrText>
        </w:r>
        <w:r>
          <w:rPr>
            <w:noProof/>
          </w:rPr>
          <w:instrText>HYPERLINK \l "_Toc103718635"</w:instrText>
        </w:r>
        <w:r w:rsidRPr="00E956A7">
          <w:rPr>
            <w:rStyle w:val="af7"/>
            <w:noProof/>
          </w:rPr>
          <w:instrText xml:space="preserve"> </w:instrText>
        </w:r>
        <w:r w:rsidRPr="00E956A7">
          <w:rPr>
            <w:rStyle w:val="af7"/>
            <w:noProof/>
          </w:rPr>
          <w:fldChar w:fldCharType="separate"/>
        </w:r>
        <w:r w:rsidRPr="00E956A7">
          <w:rPr>
            <w:rStyle w:val="af7"/>
            <w:noProof/>
          </w:rPr>
          <w:t>4</w:t>
        </w:r>
        <w:r>
          <w:rPr>
            <w:rFonts w:asciiTheme="minorHAnsi" w:eastAsiaTheme="minorEastAsia" w:hAnsiTheme="minorHAnsi" w:cstheme="minorBidi"/>
            <w:noProof/>
            <w:kern w:val="2"/>
            <w:sz w:val="21"/>
            <w:szCs w:val="22"/>
          </w:rPr>
          <w:tab/>
        </w:r>
        <w:r w:rsidRPr="00E956A7">
          <w:rPr>
            <w:rStyle w:val="af7"/>
            <w:noProof/>
          </w:rPr>
          <w:t>实验结果以及分析</w:t>
        </w:r>
        <w:r>
          <w:rPr>
            <w:noProof/>
            <w:webHidden/>
          </w:rPr>
          <w:tab/>
        </w:r>
        <w:r>
          <w:rPr>
            <w:noProof/>
            <w:webHidden/>
          </w:rPr>
          <w:fldChar w:fldCharType="begin"/>
        </w:r>
        <w:r>
          <w:rPr>
            <w:noProof/>
            <w:webHidden/>
          </w:rPr>
          <w:instrText xml:space="preserve"> PAGEREF _Toc103718635 \h </w:instrText>
        </w:r>
      </w:ins>
      <w:r>
        <w:rPr>
          <w:noProof/>
          <w:webHidden/>
        </w:rPr>
      </w:r>
      <w:r>
        <w:rPr>
          <w:noProof/>
          <w:webHidden/>
        </w:rPr>
        <w:fldChar w:fldCharType="separate"/>
      </w:r>
      <w:r w:rsidR="00EA738E">
        <w:rPr>
          <w:noProof/>
          <w:webHidden/>
        </w:rPr>
        <w:t>19</w:t>
      </w:r>
      <w:ins w:id="127" w:author="李 哲玮" w:date="2022-05-17T22:23:00Z">
        <w:r>
          <w:rPr>
            <w:noProof/>
            <w:webHidden/>
          </w:rPr>
          <w:fldChar w:fldCharType="end"/>
        </w:r>
        <w:r w:rsidRPr="00E956A7">
          <w:rPr>
            <w:rStyle w:val="af7"/>
            <w:noProof/>
          </w:rPr>
          <w:fldChar w:fldCharType="end"/>
        </w:r>
      </w:ins>
    </w:p>
    <w:p w14:paraId="3DE2A159" w14:textId="33FC777F" w:rsidR="00012F8F" w:rsidRDefault="00012F8F">
      <w:pPr>
        <w:pStyle w:val="TOC2"/>
        <w:tabs>
          <w:tab w:val="start" w:pos="49.35pt"/>
          <w:tab w:val="end" w:leader="dot" w:pos="506pt"/>
        </w:tabs>
        <w:rPr>
          <w:ins w:id="128" w:author="李 哲玮" w:date="2022-05-17T22:23:00Z"/>
          <w:rFonts w:asciiTheme="minorHAnsi" w:eastAsiaTheme="minorEastAsia" w:hAnsiTheme="minorHAnsi" w:cstheme="minorBidi"/>
          <w:bCs w:val="0"/>
          <w:iCs w:val="0"/>
          <w:noProof/>
          <w:kern w:val="2"/>
          <w:sz w:val="21"/>
        </w:rPr>
      </w:pPr>
      <w:ins w:id="129" w:author="李 哲玮" w:date="2022-05-17T22:23:00Z">
        <w:r w:rsidRPr="00E956A7">
          <w:rPr>
            <w:rStyle w:val="af7"/>
            <w:noProof/>
          </w:rPr>
          <w:fldChar w:fldCharType="begin"/>
        </w:r>
        <w:r w:rsidRPr="00E956A7">
          <w:rPr>
            <w:rStyle w:val="af7"/>
            <w:noProof/>
          </w:rPr>
          <w:instrText xml:space="preserve"> </w:instrText>
        </w:r>
        <w:r>
          <w:rPr>
            <w:noProof/>
          </w:rPr>
          <w:instrText>HYPERLINK \l "_Toc103718636"</w:instrText>
        </w:r>
        <w:r w:rsidRPr="00E956A7">
          <w:rPr>
            <w:rStyle w:val="af7"/>
            <w:noProof/>
          </w:rPr>
          <w:instrText xml:space="preserve"> </w:instrText>
        </w:r>
        <w:r w:rsidRPr="00E956A7">
          <w:rPr>
            <w:rStyle w:val="af7"/>
            <w:noProof/>
          </w:rPr>
          <w:fldChar w:fldCharType="separate"/>
        </w:r>
        <w:r w:rsidRPr="00E956A7">
          <w:rPr>
            <w:rStyle w:val="af7"/>
            <w:noProof/>
          </w:rPr>
          <w:t>4.1</w:t>
        </w:r>
        <w:r>
          <w:rPr>
            <w:rFonts w:asciiTheme="minorHAnsi" w:eastAsiaTheme="minorEastAsia" w:hAnsiTheme="minorHAnsi" w:cstheme="minorBidi"/>
            <w:bCs w:val="0"/>
            <w:iCs w:val="0"/>
            <w:noProof/>
            <w:kern w:val="2"/>
            <w:sz w:val="21"/>
          </w:rPr>
          <w:tab/>
        </w:r>
        <w:r w:rsidRPr="00E956A7">
          <w:rPr>
            <w:rStyle w:val="af7"/>
            <w:noProof/>
          </w:rPr>
          <w:t>实验准备</w:t>
        </w:r>
        <w:r>
          <w:rPr>
            <w:noProof/>
            <w:webHidden/>
          </w:rPr>
          <w:tab/>
        </w:r>
        <w:r>
          <w:rPr>
            <w:noProof/>
            <w:webHidden/>
          </w:rPr>
          <w:fldChar w:fldCharType="begin"/>
        </w:r>
        <w:r>
          <w:rPr>
            <w:noProof/>
            <w:webHidden/>
          </w:rPr>
          <w:instrText xml:space="preserve"> PAGEREF _Toc103718636 \h </w:instrText>
        </w:r>
      </w:ins>
      <w:r>
        <w:rPr>
          <w:noProof/>
          <w:webHidden/>
        </w:rPr>
      </w:r>
      <w:r>
        <w:rPr>
          <w:noProof/>
          <w:webHidden/>
        </w:rPr>
        <w:fldChar w:fldCharType="separate"/>
      </w:r>
      <w:r w:rsidR="00EA738E">
        <w:rPr>
          <w:noProof/>
          <w:webHidden/>
        </w:rPr>
        <w:t>19</w:t>
      </w:r>
      <w:ins w:id="130" w:author="李 哲玮" w:date="2022-05-17T22:23:00Z">
        <w:r>
          <w:rPr>
            <w:noProof/>
            <w:webHidden/>
          </w:rPr>
          <w:fldChar w:fldCharType="end"/>
        </w:r>
        <w:r w:rsidRPr="00E956A7">
          <w:rPr>
            <w:rStyle w:val="af7"/>
            <w:noProof/>
          </w:rPr>
          <w:fldChar w:fldCharType="end"/>
        </w:r>
      </w:ins>
    </w:p>
    <w:p w14:paraId="3A54AB60" w14:textId="2BEE9AC6" w:rsidR="00012F8F" w:rsidRDefault="00012F8F">
      <w:pPr>
        <w:pStyle w:val="TOC3"/>
        <w:tabs>
          <w:tab w:val="start" w:pos="70.85pt"/>
          <w:tab w:val="end" w:leader="dot" w:pos="506pt"/>
        </w:tabs>
        <w:rPr>
          <w:ins w:id="131" w:author="李 哲玮" w:date="2022-05-17T22:23:00Z"/>
          <w:rFonts w:asciiTheme="minorHAnsi" w:eastAsiaTheme="minorEastAsia" w:hAnsiTheme="minorHAnsi" w:cstheme="minorBidi"/>
          <w:noProof/>
          <w:kern w:val="2"/>
          <w:sz w:val="21"/>
          <w:szCs w:val="22"/>
        </w:rPr>
      </w:pPr>
      <w:ins w:id="132" w:author="李 哲玮" w:date="2022-05-17T22:23:00Z">
        <w:r w:rsidRPr="00E956A7">
          <w:rPr>
            <w:rStyle w:val="af7"/>
            <w:noProof/>
          </w:rPr>
          <w:fldChar w:fldCharType="begin"/>
        </w:r>
        <w:r w:rsidRPr="00E956A7">
          <w:rPr>
            <w:rStyle w:val="af7"/>
            <w:noProof/>
          </w:rPr>
          <w:instrText xml:space="preserve"> </w:instrText>
        </w:r>
        <w:r>
          <w:rPr>
            <w:noProof/>
          </w:rPr>
          <w:instrText>HYPERLINK \l "_Toc103718637"</w:instrText>
        </w:r>
        <w:r w:rsidRPr="00E956A7">
          <w:rPr>
            <w:rStyle w:val="af7"/>
            <w:noProof/>
          </w:rPr>
          <w:instrText xml:space="preserve"> </w:instrText>
        </w:r>
        <w:r w:rsidRPr="00E956A7">
          <w:rPr>
            <w:rStyle w:val="af7"/>
            <w:noProof/>
          </w:rPr>
          <w:fldChar w:fldCharType="separate"/>
        </w:r>
        <w:r w:rsidRPr="00E956A7">
          <w:rPr>
            <w:rStyle w:val="af7"/>
            <w:noProof/>
          </w:rPr>
          <w:t>4.1.1</w:t>
        </w:r>
        <w:r>
          <w:rPr>
            <w:rFonts w:asciiTheme="minorHAnsi" w:eastAsiaTheme="minorEastAsia" w:hAnsiTheme="minorHAnsi" w:cstheme="minorBidi"/>
            <w:noProof/>
            <w:kern w:val="2"/>
            <w:sz w:val="21"/>
            <w:szCs w:val="22"/>
          </w:rPr>
          <w:tab/>
        </w:r>
        <w:r w:rsidRPr="00E956A7">
          <w:rPr>
            <w:rStyle w:val="af7"/>
            <w:noProof/>
          </w:rPr>
          <w:t>实验数据集</w:t>
        </w:r>
        <w:r>
          <w:rPr>
            <w:noProof/>
            <w:webHidden/>
          </w:rPr>
          <w:tab/>
        </w:r>
        <w:r>
          <w:rPr>
            <w:noProof/>
            <w:webHidden/>
          </w:rPr>
          <w:fldChar w:fldCharType="begin"/>
        </w:r>
        <w:r>
          <w:rPr>
            <w:noProof/>
            <w:webHidden/>
          </w:rPr>
          <w:instrText xml:space="preserve"> PAGEREF _Toc103718637 \h </w:instrText>
        </w:r>
      </w:ins>
      <w:r>
        <w:rPr>
          <w:noProof/>
          <w:webHidden/>
        </w:rPr>
      </w:r>
      <w:r>
        <w:rPr>
          <w:noProof/>
          <w:webHidden/>
        </w:rPr>
        <w:fldChar w:fldCharType="separate"/>
      </w:r>
      <w:r w:rsidR="00EA738E">
        <w:rPr>
          <w:noProof/>
          <w:webHidden/>
        </w:rPr>
        <w:t>19</w:t>
      </w:r>
      <w:ins w:id="133" w:author="李 哲玮" w:date="2022-05-17T22:23:00Z">
        <w:r>
          <w:rPr>
            <w:noProof/>
            <w:webHidden/>
          </w:rPr>
          <w:fldChar w:fldCharType="end"/>
        </w:r>
        <w:r w:rsidRPr="00E956A7">
          <w:rPr>
            <w:rStyle w:val="af7"/>
            <w:noProof/>
          </w:rPr>
          <w:fldChar w:fldCharType="end"/>
        </w:r>
      </w:ins>
    </w:p>
    <w:p w14:paraId="5D3F45C2" w14:textId="542D2034" w:rsidR="00012F8F" w:rsidRDefault="00012F8F">
      <w:pPr>
        <w:pStyle w:val="TOC3"/>
        <w:tabs>
          <w:tab w:val="start" w:pos="70.85pt"/>
          <w:tab w:val="end" w:leader="dot" w:pos="506pt"/>
        </w:tabs>
        <w:rPr>
          <w:ins w:id="134" w:author="李 哲玮" w:date="2022-05-17T22:23:00Z"/>
          <w:rFonts w:asciiTheme="minorHAnsi" w:eastAsiaTheme="minorEastAsia" w:hAnsiTheme="minorHAnsi" w:cstheme="minorBidi"/>
          <w:noProof/>
          <w:kern w:val="2"/>
          <w:sz w:val="21"/>
          <w:szCs w:val="22"/>
        </w:rPr>
      </w:pPr>
      <w:ins w:id="135" w:author="李 哲玮" w:date="2022-05-17T22:23:00Z">
        <w:r w:rsidRPr="00E956A7">
          <w:rPr>
            <w:rStyle w:val="af7"/>
            <w:noProof/>
          </w:rPr>
          <w:fldChar w:fldCharType="begin"/>
        </w:r>
        <w:r w:rsidRPr="00E956A7">
          <w:rPr>
            <w:rStyle w:val="af7"/>
            <w:noProof/>
          </w:rPr>
          <w:instrText xml:space="preserve"> </w:instrText>
        </w:r>
        <w:r>
          <w:rPr>
            <w:noProof/>
          </w:rPr>
          <w:instrText>HYPERLINK \l "_Toc103718638"</w:instrText>
        </w:r>
        <w:r w:rsidRPr="00E956A7">
          <w:rPr>
            <w:rStyle w:val="af7"/>
            <w:noProof/>
          </w:rPr>
          <w:instrText xml:space="preserve"> </w:instrText>
        </w:r>
        <w:r w:rsidRPr="00E956A7">
          <w:rPr>
            <w:rStyle w:val="af7"/>
            <w:noProof/>
          </w:rPr>
          <w:fldChar w:fldCharType="separate"/>
        </w:r>
        <w:r w:rsidRPr="00E956A7">
          <w:rPr>
            <w:rStyle w:val="af7"/>
            <w:noProof/>
          </w:rPr>
          <w:t>4.1.2</w:t>
        </w:r>
        <w:r>
          <w:rPr>
            <w:rFonts w:asciiTheme="minorHAnsi" w:eastAsiaTheme="minorEastAsia" w:hAnsiTheme="minorHAnsi" w:cstheme="minorBidi"/>
            <w:noProof/>
            <w:kern w:val="2"/>
            <w:sz w:val="21"/>
            <w:szCs w:val="22"/>
          </w:rPr>
          <w:tab/>
        </w:r>
        <w:r w:rsidRPr="00E956A7">
          <w:rPr>
            <w:rStyle w:val="af7"/>
            <w:noProof/>
          </w:rPr>
          <w:t>评估指标</w:t>
        </w:r>
        <w:r>
          <w:rPr>
            <w:noProof/>
            <w:webHidden/>
          </w:rPr>
          <w:tab/>
        </w:r>
        <w:r>
          <w:rPr>
            <w:noProof/>
            <w:webHidden/>
          </w:rPr>
          <w:fldChar w:fldCharType="begin"/>
        </w:r>
        <w:r>
          <w:rPr>
            <w:noProof/>
            <w:webHidden/>
          </w:rPr>
          <w:instrText xml:space="preserve"> PAGEREF _Toc103718638 \h </w:instrText>
        </w:r>
      </w:ins>
      <w:r>
        <w:rPr>
          <w:noProof/>
          <w:webHidden/>
        </w:rPr>
      </w:r>
      <w:r>
        <w:rPr>
          <w:noProof/>
          <w:webHidden/>
        </w:rPr>
        <w:fldChar w:fldCharType="separate"/>
      </w:r>
      <w:r w:rsidR="00EA738E">
        <w:rPr>
          <w:noProof/>
          <w:webHidden/>
        </w:rPr>
        <w:t>19</w:t>
      </w:r>
      <w:ins w:id="136" w:author="李 哲玮" w:date="2022-05-17T22:23:00Z">
        <w:r>
          <w:rPr>
            <w:noProof/>
            <w:webHidden/>
          </w:rPr>
          <w:fldChar w:fldCharType="end"/>
        </w:r>
        <w:r w:rsidRPr="00E956A7">
          <w:rPr>
            <w:rStyle w:val="af7"/>
            <w:noProof/>
          </w:rPr>
          <w:fldChar w:fldCharType="end"/>
        </w:r>
      </w:ins>
    </w:p>
    <w:p w14:paraId="5F64130B" w14:textId="4D78644A" w:rsidR="00012F8F" w:rsidRDefault="00012F8F">
      <w:pPr>
        <w:pStyle w:val="TOC3"/>
        <w:tabs>
          <w:tab w:val="start" w:pos="70.85pt"/>
          <w:tab w:val="end" w:leader="dot" w:pos="506pt"/>
        </w:tabs>
        <w:rPr>
          <w:ins w:id="137" w:author="李 哲玮" w:date="2022-05-17T22:23:00Z"/>
          <w:rFonts w:asciiTheme="minorHAnsi" w:eastAsiaTheme="minorEastAsia" w:hAnsiTheme="minorHAnsi" w:cstheme="minorBidi"/>
          <w:noProof/>
          <w:kern w:val="2"/>
          <w:sz w:val="21"/>
          <w:szCs w:val="22"/>
        </w:rPr>
      </w:pPr>
      <w:ins w:id="138" w:author="李 哲玮" w:date="2022-05-17T22:23:00Z">
        <w:r w:rsidRPr="00E956A7">
          <w:rPr>
            <w:rStyle w:val="af7"/>
            <w:noProof/>
          </w:rPr>
          <w:fldChar w:fldCharType="begin"/>
        </w:r>
        <w:r w:rsidRPr="00E956A7">
          <w:rPr>
            <w:rStyle w:val="af7"/>
            <w:noProof/>
          </w:rPr>
          <w:instrText xml:space="preserve"> </w:instrText>
        </w:r>
        <w:r>
          <w:rPr>
            <w:noProof/>
          </w:rPr>
          <w:instrText>HYPERLINK \l "_Toc103718639"</w:instrText>
        </w:r>
        <w:r w:rsidRPr="00E956A7">
          <w:rPr>
            <w:rStyle w:val="af7"/>
            <w:noProof/>
          </w:rPr>
          <w:instrText xml:space="preserve"> </w:instrText>
        </w:r>
        <w:r w:rsidRPr="00E956A7">
          <w:rPr>
            <w:rStyle w:val="af7"/>
            <w:noProof/>
          </w:rPr>
          <w:fldChar w:fldCharType="separate"/>
        </w:r>
        <w:r w:rsidRPr="00E956A7">
          <w:rPr>
            <w:rStyle w:val="af7"/>
            <w:noProof/>
          </w:rPr>
          <w:t>4.1.3</w:t>
        </w:r>
        <w:r>
          <w:rPr>
            <w:rFonts w:asciiTheme="minorHAnsi" w:eastAsiaTheme="minorEastAsia" w:hAnsiTheme="minorHAnsi" w:cstheme="minorBidi"/>
            <w:noProof/>
            <w:kern w:val="2"/>
            <w:sz w:val="21"/>
            <w:szCs w:val="22"/>
          </w:rPr>
          <w:tab/>
        </w:r>
        <w:r w:rsidRPr="00E956A7">
          <w:rPr>
            <w:rStyle w:val="af7"/>
            <w:noProof/>
          </w:rPr>
          <w:t>对比实验</w:t>
        </w:r>
        <w:r>
          <w:rPr>
            <w:noProof/>
            <w:webHidden/>
          </w:rPr>
          <w:tab/>
        </w:r>
        <w:r>
          <w:rPr>
            <w:noProof/>
            <w:webHidden/>
          </w:rPr>
          <w:fldChar w:fldCharType="begin"/>
        </w:r>
        <w:r>
          <w:rPr>
            <w:noProof/>
            <w:webHidden/>
          </w:rPr>
          <w:instrText xml:space="preserve"> PAGEREF _Toc103718639 \h </w:instrText>
        </w:r>
      </w:ins>
      <w:r>
        <w:rPr>
          <w:noProof/>
          <w:webHidden/>
        </w:rPr>
      </w:r>
      <w:r>
        <w:rPr>
          <w:noProof/>
          <w:webHidden/>
        </w:rPr>
        <w:fldChar w:fldCharType="separate"/>
      </w:r>
      <w:r w:rsidR="00EA738E">
        <w:rPr>
          <w:noProof/>
          <w:webHidden/>
        </w:rPr>
        <w:t>20</w:t>
      </w:r>
      <w:ins w:id="139" w:author="李 哲玮" w:date="2022-05-17T22:23:00Z">
        <w:r>
          <w:rPr>
            <w:noProof/>
            <w:webHidden/>
          </w:rPr>
          <w:fldChar w:fldCharType="end"/>
        </w:r>
        <w:r w:rsidRPr="00E956A7">
          <w:rPr>
            <w:rStyle w:val="af7"/>
            <w:noProof/>
          </w:rPr>
          <w:fldChar w:fldCharType="end"/>
        </w:r>
      </w:ins>
    </w:p>
    <w:p w14:paraId="1D3B7898" w14:textId="53BDE8E5" w:rsidR="00012F8F" w:rsidRDefault="00012F8F">
      <w:pPr>
        <w:pStyle w:val="TOC2"/>
        <w:tabs>
          <w:tab w:val="start" w:pos="49.35pt"/>
          <w:tab w:val="end" w:leader="dot" w:pos="506pt"/>
        </w:tabs>
        <w:rPr>
          <w:ins w:id="140" w:author="李 哲玮" w:date="2022-05-17T22:23:00Z"/>
          <w:rFonts w:asciiTheme="minorHAnsi" w:eastAsiaTheme="minorEastAsia" w:hAnsiTheme="minorHAnsi" w:cstheme="minorBidi"/>
          <w:bCs w:val="0"/>
          <w:iCs w:val="0"/>
          <w:noProof/>
          <w:kern w:val="2"/>
          <w:sz w:val="21"/>
        </w:rPr>
      </w:pPr>
      <w:ins w:id="141" w:author="李 哲玮" w:date="2022-05-17T22:23:00Z">
        <w:r w:rsidRPr="00E956A7">
          <w:rPr>
            <w:rStyle w:val="af7"/>
            <w:noProof/>
          </w:rPr>
          <w:fldChar w:fldCharType="begin"/>
        </w:r>
        <w:r w:rsidRPr="00E956A7">
          <w:rPr>
            <w:rStyle w:val="af7"/>
            <w:noProof/>
          </w:rPr>
          <w:instrText xml:space="preserve"> </w:instrText>
        </w:r>
        <w:r>
          <w:rPr>
            <w:noProof/>
          </w:rPr>
          <w:instrText>HYPERLINK \l "_Toc103718640"</w:instrText>
        </w:r>
        <w:r w:rsidRPr="00E956A7">
          <w:rPr>
            <w:rStyle w:val="af7"/>
            <w:noProof/>
          </w:rPr>
          <w:instrText xml:space="preserve"> </w:instrText>
        </w:r>
        <w:r w:rsidRPr="00E956A7">
          <w:rPr>
            <w:rStyle w:val="af7"/>
            <w:noProof/>
          </w:rPr>
          <w:fldChar w:fldCharType="separate"/>
        </w:r>
        <w:r w:rsidRPr="00E956A7">
          <w:rPr>
            <w:rStyle w:val="af7"/>
            <w:noProof/>
          </w:rPr>
          <w:t>4.2</w:t>
        </w:r>
        <w:r>
          <w:rPr>
            <w:rFonts w:asciiTheme="minorHAnsi" w:eastAsiaTheme="minorEastAsia" w:hAnsiTheme="minorHAnsi" w:cstheme="minorBidi"/>
            <w:bCs w:val="0"/>
            <w:iCs w:val="0"/>
            <w:noProof/>
            <w:kern w:val="2"/>
            <w:sz w:val="21"/>
          </w:rPr>
          <w:tab/>
        </w:r>
        <w:r w:rsidRPr="00E956A7">
          <w:rPr>
            <w:rStyle w:val="af7"/>
            <w:noProof/>
          </w:rPr>
          <w:t>实验结果</w:t>
        </w:r>
        <w:r>
          <w:rPr>
            <w:noProof/>
            <w:webHidden/>
          </w:rPr>
          <w:tab/>
        </w:r>
        <w:r>
          <w:rPr>
            <w:noProof/>
            <w:webHidden/>
          </w:rPr>
          <w:fldChar w:fldCharType="begin"/>
        </w:r>
        <w:r>
          <w:rPr>
            <w:noProof/>
            <w:webHidden/>
          </w:rPr>
          <w:instrText xml:space="preserve"> PAGEREF _Toc103718640 \h </w:instrText>
        </w:r>
      </w:ins>
      <w:r>
        <w:rPr>
          <w:noProof/>
          <w:webHidden/>
        </w:rPr>
      </w:r>
      <w:r>
        <w:rPr>
          <w:noProof/>
          <w:webHidden/>
        </w:rPr>
        <w:fldChar w:fldCharType="separate"/>
      </w:r>
      <w:r w:rsidR="00EA738E">
        <w:rPr>
          <w:noProof/>
          <w:webHidden/>
        </w:rPr>
        <w:t>20</w:t>
      </w:r>
      <w:ins w:id="142" w:author="李 哲玮" w:date="2022-05-17T22:23:00Z">
        <w:r>
          <w:rPr>
            <w:noProof/>
            <w:webHidden/>
          </w:rPr>
          <w:fldChar w:fldCharType="end"/>
        </w:r>
        <w:r w:rsidRPr="00E956A7">
          <w:rPr>
            <w:rStyle w:val="af7"/>
            <w:noProof/>
          </w:rPr>
          <w:fldChar w:fldCharType="end"/>
        </w:r>
      </w:ins>
    </w:p>
    <w:p w14:paraId="0D8E32C4" w14:textId="06635DB0" w:rsidR="00012F8F" w:rsidRDefault="00012F8F">
      <w:pPr>
        <w:pStyle w:val="TOC3"/>
        <w:tabs>
          <w:tab w:val="start" w:pos="70.85pt"/>
          <w:tab w:val="end" w:leader="dot" w:pos="506pt"/>
        </w:tabs>
        <w:rPr>
          <w:ins w:id="143" w:author="李 哲玮" w:date="2022-05-17T22:23:00Z"/>
          <w:rFonts w:asciiTheme="minorHAnsi" w:eastAsiaTheme="minorEastAsia" w:hAnsiTheme="minorHAnsi" w:cstheme="minorBidi"/>
          <w:noProof/>
          <w:kern w:val="2"/>
          <w:sz w:val="21"/>
          <w:szCs w:val="22"/>
        </w:rPr>
      </w:pPr>
      <w:ins w:id="144" w:author="李 哲玮" w:date="2022-05-17T22:23:00Z">
        <w:r w:rsidRPr="00E956A7">
          <w:rPr>
            <w:rStyle w:val="af7"/>
            <w:noProof/>
          </w:rPr>
          <w:fldChar w:fldCharType="begin"/>
        </w:r>
        <w:r w:rsidRPr="00E956A7">
          <w:rPr>
            <w:rStyle w:val="af7"/>
            <w:noProof/>
          </w:rPr>
          <w:instrText xml:space="preserve"> </w:instrText>
        </w:r>
        <w:r>
          <w:rPr>
            <w:noProof/>
          </w:rPr>
          <w:instrText>HYPERLINK \l "_Toc103718641"</w:instrText>
        </w:r>
        <w:r w:rsidRPr="00E956A7">
          <w:rPr>
            <w:rStyle w:val="af7"/>
            <w:noProof/>
          </w:rPr>
          <w:instrText xml:space="preserve"> </w:instrText>
        </w:r>
        <w:r w:rsidRPr="00E956A7">
          <w:rPr>
            <w:rStyle w:val="af7"/>
            <w:noProof/>
          </w:rPr>
          <w:fldChar w:fldCharType="separate"/>
        </w:r>
        <w:r w:rsidRPr="00E956A7">
          <w:rPr>
            <w:rStyle w:val="af7"/>
            <w:noProof/>
          </w:rPr>
          <w:t>4.2.1</w:t>
        </w:r>
        <w:r>
          <w:rPr>
            <w:rFonts w:asciiTheme="minorHAnsi" w:eastAsiaTheme="minorEastAsia" w:hAnsiTheme="minorHAnsi" w:cstheme="minorBidi"/>
            <w:noProof/>
            <w:kern w:val="2"/>
            <w:sz w:val="21"/>
            <w:szCs w:val="22"/>
          </w:rPr>
          <w:tab/>
        </w:r>
        <w:r w:rsidRPr="00E956A7">
          <w:rPr>
            <w:rStyle w:val="af7"/>
            <w:noProof/>
          </w:rPr>
          <w:t>预训练语言模型对实验结果影响</w:t>
        </w:r>
        <w:r>
          <w:rPr>
            <w:noProof/>
            <w:webHidden/>
          </w:rPr>
          <w:tab/>
        </w:r>
        <w:r>
          <w:rPr>
            <w:noProof/>
            <w:webHidden/>
          </w:rPr>
          <w:fldChar w:fldCharType="begin"/>
        </w:r>
        <w:r>
          <w:rPr>
            <w:noProof/>
            <w:webHidden/>
          </w:rPr>
          <w:instrText xml:space="preserve"> PAGEREF _Toc103718641 \h </w:instrText>
        </w:r>
      </w:ins>
      <w:r>
        <w:rPr>
          <w:noProof/>
          <w:webHidden/>
        </w:rPr>
      </w:r>
      <w:r>
        <w:rPr>
          <w:noProof/>
          <w:webHidden/>
        </w:rPr>
        <w:fldChar w:fldCharType="separate"/>
      </w:r>
      <w:r w:rsidR="00EA738E">
        <w:rPr>
          <w:noProof/>
          <w:webHidden/>
        </w:rPr>
        <w:t>22</w:t>
      </w:r>
      <w:ins w:id="145" w:author="李 哲玮" w:date="2022-05-17T22:23:00Z">
        <w:r>
          <w:rPr>
            <w:noProof/>
            <w:webHidden/>
          </w:rPr>
          <w:fldChar w:fldCharType="end"/>
        </w:r>
        <w:r w:rsidRPr="00E956A7">
          <w:rPr>
            <w:rStyle w:val="af7"/>
            <w:noProof/>
          </w:rPr>
          <w:fldChar w:fldCharType="end"/>
        </w:r>
      </w:ins>
    </w:p>
    <w:p w14:paraId="233E50FD" w14:textId="07F5DE5F" w:rsidR="00012F8F" w:rsidRDefault="00012F8F">
      <w:pPr>
        <w:pStyle w:val="TOC2"/>
        <w:tabs>
          <w:tab w:val="start" w:pos="49.35pt"/>
          <w:tab w:val="end" w:leader="dot" w:pos="506pt"/>
        </w:tabs>
        <w:rPr>
          <w:ins w:id="146" w:author="李 哲玮" w:date="2022-05-17T22:23:00Z"/>
          <w:rFonts w:asciiTheme="minorHAnsi" w:eastAsiaTheme="minorEastAsia" w:hAnsiTheme="minorHAnsi" w:cstheme="minorBidi"/>
          <w:bCs w:val="0"/>
          <w:iCs w:val="0"/>
          <w:noProof/>
          <w:kern w:val="2"/>
          <w:sz w:val="21"/>
        </w:rPr>
      </w:pPr>
      <w:ins w:id="147" w:author="李 哲玮" w:date="2022-05-17T22:23:00Z">
        <w:r w:rsidRPr="00E956A7">
          <w:rPr>
            <w:rStyle w:val="af7"/>
            <w:noProof/>
          </w:rPr>
          <w:fldChar w:fldCharType="begin"/>
        </w:r>
        <w:r w:rsidRPr="00E956A7">
          <w:rPr>
            <w:rStyle w:val="af7"/>
            <w:noProof/>
          </w:rPr>
          <w:instrText xml:space="preserve"> </w:instrText>
        </w:r>
        <w:r>
          <w:rPr>
            <w:noProof/>
          </w:rPr>
          <w:instrText>HYPERLINK \l "_Toc103718642"</w:instrText>
        </w:r>
        <w:r w:rsidRPr="00E956A7">
          <w:rPr>
            <w:rStyle w:val="af7"/>
            <w:noProof/>
          </w:rPr>
          <w:instrText xml:space="preserve"> </w:instrText>
        </w:r>
        <w:r w:rsidRPr="00E956A7">
          <w:rPr>
            <w:rStyle w:val="af7"/>
            <w:noProof/>
          </w:rPr>
          <w:fldChar w:fldCharType="separate"/>
        </w:r>
        <w:r w:rsidRPr="00E956A7">
          <w:rPr>
            <w:rStyle w:val="af7"/>
            <w:noProof/>
          </w:rPr>
          <w:t>4.3</w:t>
        </w:r>
        <w:r>
          <w:rPr>
            <w:rFonts w:asciiTheme="minorHAnsi" w:eastAsiaTheme="minorEastAsia" w:hAnsiTheme="minorHAnsi" w:cstheme="minorBidi"/>
            <w:bCs w:val="0"/>
            <w:iCs w:val="0"/>
            <w:noProof/>
            <w:kern w:val="2"/>
            <w:sz w:val="21"/>
          </w:rPr>
          <w:tab/>
        </w:r>
        <w:r w:rsidRPr="00E956A7">
          <w:rPr>
            <w:rStyle w:val="af7"/>
            <w:noProof/>
          </w:rPr>
          <w:t>消融实验</w:t>
        </w:r>
        <w:r>
          <w:rPr>
            <w:noProof/>
            <w:webHidden/>
          </w:rPr>
          <w:tab/>
        </w:r>
        <w:r>
          <w:rPr>
            <w:noProof/>
            <w:webHidden/>
          </w:rPr>
          <w:fldChar w:fldCharType="begin"/>
        </w:r>
        <w:r>
          <w:rPr>
            <w:noProof/>
            <w:webHidden/>
          </w:rPr>
          <w:instrText xml:space="preserve"> PAGEREF _Toc103718642 \h </w:instrText>
        </w:r>
      </w:ins>
      <w:r>
        <w:rPr>
          <w:noProof/>
          <w:webHidden/>
        </w:rPr>
      </w:r>
      <w:r>
        <w:rPr>
          <w:noProof/>
          <w:webHidden/>
        </w:rPr>
        <w:fldChar w:fldCharType="separate"/>
      </w:r>
      <w:r w:rsidR="00EA738E">
        <w:rPr>
          <w:noProof/>
          <w:webHidden/>
        </w:rPr>
        <w:t>22</w:t>
      </w:r>
      <w:ins w:id="148" w:author="李 哲玮" w:date="2022-05-17T22:23:00Z">
        <w:r>
          <w:rPr>
            <w:noProof/>
            <w:webHidden/>
          </w:rPr>
          <w:fldChar w:fldCharType="end"/>
        </w:r>
        <w:r w:rsidRPr="00E956A7">
          <w:rPr>
            <w:rStyle w:val="af7"/>
            <w:noProof/>
          </w:rPr>
          <w:fldChar w:fldCharType="end"/>
        </w:r>
      </w:ins>
    </w:p>
    <w:p w14:paraId="28B5ADD6" w14:textId="5D2FBC82" w:rsidR="00012F8F" w:rsidRDefault="00012F8F">
      <w:pPr>
        <w:pStyle w:val="TOC3"/>
        <w:tabs>
          <w:tab w:val="start" w:pos="70.85pt"/>
          <w:tab w:val="end" w:leader="dot" w:pos="506pt"/>
        </w:tabs>
        <w:rPr>
          <w:ins w:id="149" w:author="李 哲玮" w:date="2022-05-17T22:23:00Z"/>
          <w:rFonts w:asciiTheme="minorHAnsi" w:eastAsiaTheme="minorEastAsia" w:hAnsiTheme="minorHAnsi" w:cstheme="minorBidi"/>
          <w:noProof/>
          <w:kern w:val="2"/>
          <w:sz w:val="21"/>
          <w:szCs w:val="22"/>
        </w:rPr>
      </w:pPr>
      <w:ins w:id="150" w:author="李 哲玮" w:date="2022-05-17T22:23:00Z">
        <w:r w:rsidRPr="00E956A7">
          <w:rPr>
            <w:rStyle w:val="af7"/>
            <w:noProof/>
          </w:rPr>
          <w:fldChar w:fldCharType="begin"/>
        </w:r>
        <w:r w:rsidRPr="00E956A7">
          <w:rPr>
            <w:rStyle w:val="af7"/>
            <w:noProof/>
          </w:rPr>
          <w:instrText xml:space="preserve"> </w:instrText>
        </w:r>
        <w:r>
          <w:rPr>
            <w:noProof/>
          </w:rPr>
          <w:instrText>HYPERLINK \l "_Toc103718643"</w:instrText>
        </w:r>
        <w:r w:rsidRPr="00E956A7">
          <w:rPr>
            <w:rStyle w:val="af7"/>
            <w:noProof/>
          </w:rPr>
          <w:instrText xml:space="preserve"> </w:instrText>
        </w:r>
        <w:r w:rsidRPr="00E956A7">
          <w:rPr>
            <w:rStyle w:val="af7"/>
            <w:noProof/>
          </w:rPr>
          <w:fldChar w:fldCharType="separate"/>
        </w:r>
        <w:r w:rsidRPr="00E956A7">
          <w:rPr>
            <w:rStyle w:val="af7"/>
            <w:noProof/>
          </w:rPr>
          <w:t>4.3.1</w:t>
        </w:r>
        <w:r>
          <w:rPr>
            <w:rFonts w:asciiTheme="minorHAnsi" w:eastAsiaTheme="minorEastAsia" w:hAnsiTheme="minorHAnsi" w:cstheme="minorBidi"/>
            <w:noProof/>
            <w:kern w:val="2"/>
            <w:sz w:val="21"/>
            <w:szCs w:val="22"/>
          </w:rPr>
          <w:tab/>
        </w:r>
        <w:r w:rsidRPr="00E956A7">
          <w:rPr>
            <w:rStyle w:val="af7"/>
            <w:noProof/>
          </w:rPr>
          <w:t>对抗训练对实验结果影响</w:t>
        </w:r>
        <w:r>
          <w:rPr>
            <w:noProof/>
            <w:webHidden/>
          </w:rPr>
          <w:tab/>
        </w:r>
        <w:r>
          <w:rPr>
            <w:noProof/>
            <w:webHidden/>
          </w:rPr>
          <w:fldChar w:fldCharType="begin"/>
        </w:r>
        <w:r>
          <w:rPr>
            <w:noProof/>
            <w:webHidden/>
          </w:rPr>
          <w:instrText xml:space="preserve"> PAGEREF _Toc103718643 \h </w:instrText>
        </w:r>
      </w:ins>
      <w:r>
        <w:rPr>
          <w:noProof/>
          <w:webHidden/>
        </w:rPr>
      </w:r>
      <w:r>
        <w:rPr>
          <w:noProof/>
          <w:webHidden/>
        </w:rPr>
        <w:fldChar w:fldCharType="separate"/>
      </w:r>
      <w:r w:rsidR="00EA738E">
        <w:rPr>
          <w:noProof/>
          <w:webHidden/>
        </w:rPr>
        <w:t>22</w:t>
      </w:r>
      <w:ins w:id="151" w:author="李 哲玮" w:date="2022-05-17T22:23:00Z">
        <w:r>
          <w:rPr>
            <w:noProof/>
            <w:webHidden/>
          </w:rPr>
          <w:fldChar w:fldCharType="end"/>
        </w:r>
        <w:r w:rsidRPr="00E956A7">
          <w:rPr>
            <w:rStyle w:val="af7"/>
            <w:noProof/>
          </w:rPr>
          <w:fldChar w:fldCharType="end"/>
        </w:r>
      </w:ins>
    </w:p>
    <w:p w14:paraId="5CDABFDC" w14:textId="70B84391" w:rsidR="00012F8F" w:rsidRDefault="00012F8F">
      <w:pPr>
        <w:pStyle w:val="TOC3"/>
        <w:tabs>
          <w:tab w:val="start" w:pos="70.85pt"/>
          <w:tab w:val="end" w:leader="dot" w:pos="506pt"/>
        </w:tabs>
        <w:rPr>
          <w:ins w:id="152" w:author="李 哲玮" w:date="2022-05-17T22:23:00Z"/>
          <w:rFonts w:asciiTheme="minorHAnsi" w:eastAsiaTheme="minorEastAsia" w:hAnsiTheme="minorHAnsi" w:cstheme="minorBidi"/>
          <w:noProof/>
          <w:kern w:val="2"/>
          <w:sz w:val="21"/>
          <w:szCs w:val="22"/>
        </w:rPr>
      </w:pPr>
      <w:ins w:id="153" w:author="李 哲玮" w:date="2022-05-17T22:23:00Z">
        <w:r w:rsidRPr="00E956A7">
          <w:rPr>
            <w:rStyle w:val="af7"/>
            <w:noProof/>
          </w:rPr>
          <w:fldChar w:fldCharType="begin"/>
        </w:r>
        <w:r w:rsidRPr="00E956A7">
          <w:rPr>
            <w:rStyle w:val="af7"/>
            <w:noProof/>
          </w:rPr>
          <w:instrText xml:space="preserve"> </w:instrText>
        </w:r>
        <w:r>
          <w:rPr>
            <w:noProof/>
          </w:rPr>
          <w:instrText>HYPERLINK \l "_Toc103718644"</w:instrText>
        </w:r>
        <w:r w:rsidRPr="00E956A7">
          <w:rPr>
            <w:rStyle w:val="af7"/>
            <w:noProof/>
          </w:rPr>
          <w:instrText xml:space="preserve"> </w:instrText>
        </w:r>
        <w:r w:rsidRPr="00E956A7">
          <w:rPr>
            <w:rStyle w:val="af7"/>
            <w:noProof/>
          </w:rPr>
          <w:fldChar w:fldCharType="separate"/>
        </w:r>
        <w:r w:rsidRPr="00E956A7">
          <w:rPr>
            <w:rStyle w:val="af7"/>
            <w:noProof/>
          </w:rPr>
          <w:t>4.3.2</w:t>
        </w:r>
        <w:r>
          <w:rPr>
            <w:rFonts w:asciiTheme="minorHAnsi" w:eastAsiaTheme="minorEastAsia" w:hAnsiTheme="minorHAnsi" w:cstheme="minorBidi"/>
            <w:noProof/>
            <w:kern w:val="2"/>
            <w:sz w:val="21"/>
            <w:szCs w:val="22"/>
          </w:rPr>
          <w:tab/>
        </w:r>
        <w:r w:rsidRPr="00E956A7">
          <w:rPr>
            <w:rStyle w:val="af7"/>
            <w:noProof/>
          </w:rPr>
          <w:t>数据增强对实验结果影响</w:t>
        </w:r>
        <w:r>
          <w:rPr>
            <w:noProof/>
            <w:webHidden/>
          </w:rPr>
          <w:tab/>
        </w:r>
        <w:r>
          <w:rPr>
            <w:noProof/>
            <w:webHidden/>
          </w:rPr>
          <w:fldChar w:fldCharType="begin"/>
        </w:r>
        <w:r>
          <w:rPr>
            <w:noProof/>
            <w:webHidden/>
          </w:rPr>
          <w:instrText xml:space="preserve"> PAGEREF _Toc103718644 \h </w:instrText>
        </w:r>
      </w:ins>
      <w:r>
        <w:rPr>
          <w:noProof/>
          <w:webHidden/>
        </w:rPr>
      </w:r>
      <w:r>
        <w:rPr>
          <w:noProof/>
          <w:webHidden/>
        </w:rPr>
        <w:fldChar w:fldCharType="separate"/>
      </w:r>
      <w:r w:rsidR="00EA738E">
        <w:rPr>
          <w:noProof/>
          <w:webHidden/>
        </w:rPr>
        <w:t>23</w:t>
      </w:r>
      <w:ins w:id="154" w:author="李 哲玮" w:date="2022-05-17T22:23:00Z">
        <w:r>
          <w:rPr>
            <w:noProof/>
            <w:webHidden/>
          </w:rPr>
          <w:fldChar w:fldCharType="end"/>
        </w:r>
        <w:r w:rsidRPr="00E956A7">
          <w:rPr>
            <w:rStyle w:val="af7"/>
            <w:noProof/>
          </w:rPr>
          <w:fldChar w:fldCharType="end"/>
        </w:r>
      </w:ins>
    </w:p>
    <w:p w14:paraId="4EFF41F3" w14:textId="238C0D82" w:rsidR="00012F8F" w:rsidRDefault="00012F8F">
      <w:pPr>
        <w:pStyle w:val="TOC3"/>
        <w:tabs>
          <w:tab w:val="start" w:pos="70.85pt"/>
          <w:tab w:val="end" w:leader="dot" w:pos="506pt"/>
        </w:tabs>
        <w:rPr>
          <w:ins w:id="155" w:author="李 哲玮" w:date="2022-05-17T22:23:00Z"/>
          <w:rFonts w:asciiTheme="minorHAnsi" w:eastAsiaTheme="minorEastAsia" w:hAnsiTheme="minorHAnsi" w:cstheme="minorBidi"/>
          <w:noProof/>
          <w:kern w:val="2"/>
          <w:sz w:val="21"/>
          <w:szCs w:val="22"/>
        </w:rPr>
      </w:pPr>
      <w:ins w:id="156" w:author="李 哲玮" w:date="2022-05-17T22:23:00Z">
        <w:r w:rsidRPr="00E956A7">
          <w:rPr>
            <w:rStyle w:val="af7"/>
            <w:noProof/>
          </w:rPr>
          <w:fldChar w:fldCharType="begin"/>
        </w:r>
        <w:r w:rsidRPr="00E956A7">
          <w:rPr>
            <w:rStyle w:val="af7"/>
            <w:noProof/>
          </w:rPr>
          <w:instrText xml:space="preserve"> </w:instrText>
        </w:r>
        <w:r>
          <w:rPr>
            <w:noProof/>
          </w:rPr>
          <w:instrText>HYPERLINK \l "_Toc103718645"</w:instrText>
        </w:r>
        <w:r w:rsidRPr="00E956A7">
          <w:rPr>
            <w:rStyle w:val="af7"/>
            <w:noProof/>
          </w:rPr>
          <w:instrText xml:space="preserve"> </w:instrText>
        </w:r>
        <w:r w:rsidRPr="00E956A7">
          <w:rPr>
            <w:rStyle w:val="af7"/>
            <w:noProof/>
          </w:rPr>
          <w:fldChar w:fldCharType="separate"/>
        </w:r>
        <w:r w:rsidRPr="00E956A7">
          <w:rPr>
            <w:rStyle w:val="af7"/>
            <w:noProof/>
          </w:rPr>
          <w:t>4.3.3</w:t>
        </w:r>
        <w:r>
          <w:rPr>
            <w:rFonts w:asciiTheme="minorHAnsi" w:eastAsiaTheme="minorEastAsia" w:hAnsiTheme="minorHAnsi" w:cstheme="minorBidi"/>
            <w:noProof/>
            <w:kern w:val="2"/>
            <w:sz w:val="21"/>
            <w:szCs w:val="22"/>
          </w:rPr>
          <w:tab/>
        </w:r>
        <w:r w:rsidRPr="00E956A7">
          <w:rPr>
            <w:rStyle w:val="af7"/>
            <w:noProof/>
          </w:rPr>
          <w:t>长度惩罚对实验结果影响</w:t>
        </w:r>
        <w:r>
          <w:rPr>
            <w:noProof/>
            <w:webHidden/>
          </w:rPr>
          <w:tab/>
        </w:r>
        <w:r>
          <w:rPr>
            <w:noProof/>
            <w:webHidden/>
          </w:rPr>
          <w:fldChar w:fldCharType="begin"/>
        </w:r>
        <w:r>
          <w:rPr>
            <w:noProof/>
            <w:webHidden/>
          </w:rPr>
          <w:instrText xml:space="preserve"> PAGEREF _Toc103718645 \h </w:instrText>
        </w:r>
      </w:ins>
      <w:r>
        <w:rPr>
          <w:noProof/>
          <w:webHidden/>
        </w:rPr>
      </w:r>
      <w:r>
        <w:rPr>
          <w:noProof/>
          <w:webHidden/>
        </w:rPr>
        <w:fldChar w:fldCharType="separate"/>
      </w:r>
      <w:r w:rsidR="00EA738E">
        <w:rPr>
          <w:noProof/>
          <w:webHidden/>
        </w:rPr>
        <w:t>23</w:t>
      </w:r>
      <w:ins w:id="157" w:author="李 哲玮" w:date="2022-05-17T22:23:00Z">
        <w:r>
          <w:rPr>
            <w:noProof/>
            <w:webHidden/>
          </w:rPr>
          <w:fldChar w:fldCharType="end"/>
        </w:r>
        <w:r w:rsidRPr="00E956A7">
          <w:rPr>
            <w:rStyle w:val="af7"/>
            <w:noProof/>
          </w:rPr>
          <w:fldChar w:fldCharType="end"/>
        </w:r>
      </w:ins>
    </w:p>
    <w:p w14:paraId="3191D7C0" w14:textId="3FE802CB" w:rsidR="00012F8F" w:rsidRDefault="00012F8F">
      <w:pPr>
        <w:pStyle w:val="TOC2"/>
        <w:tabs>
          <w:tab w:val="start" w:pos="49.35pt"/>
          <w:tab w:val="end" w:leader="dot" w:pos="506pt"/>
        </w:tabs>
        <w:rPr>
          <w:ins w:id="158" w:author="李 哲玮" w:date="2022-05-17T22:23:00Z"/>
          <w:rFonts w:asciiTheme="minorHAnsi" w:eastAsiaTheme="minorEastAsia" w:hAnsiTheme="minorHAnsi" w:cstheme="minorBidi"/>
          <w:bCs w:val="0"/>
          <w:iCs w:val="0"/>
          <w:noProof/>
          <w:kern w:val="2"/>
          <w:sz w:val="21"/>
        </w:rPr>
      </w:pPr>
      <w:ins w:id="159" w:author="李 哲玮" w:date="2022-05-17T22:23:00Z">
        <w:r w:rsidRPr="00E956A7">
          <w:rPr>
            <w:rStyle w:val="af7"/>
            <w:noProof/>
          </w:rPr>
          <w:fldChar w:fldCharType="begin"/>
        </w:r>
        <w:r w:rsidRPr="00E956A7">
          <w:rPr>
            <w:rStyle w:val="af7"/>
            <w:noProof/>
          </w:rPr>
          <w:instrText xml:space="preserve"> </w:instrText>
        </w:r>
        <w:r>
          <w:rPr>
            <w:noProof/>
          </w:rPr>
          <w:instrText>HYPERLINK \l "_Toc103718646"</w:instrText>
        </w:r>
        <w:r w:rsidRPr="00E956A7">
          <w:rPr>
            <w:rStyle w:val="af7"/>
            <w:noProof/>
          </w:rPr>
          <w:instrText xml:space="preserve"> </w:instrText>
        </w:r>
        <w:r w:rsidRPr="00E956A7">
          <w:rPr>
            <w:rStyle w:val="af7"/>
            <w:noProof/>
          </w:rPr>
          <w:fldChar w:fldCharType="separate"/>
        </w:r>
        <w:r w:rsidRPr="00E956A7">
          <w:rPr>
            <w:rStyle w:val="af7"/>
            <w:noProof/>
          </w:rPr>
          <w:t>4.4</w:t>
        </w:r>
        <w:r>
          <w:rPr>
            <w:rFonts w:asciiTheme="minorHAnsi" w:eastAsiaTheme="minorEastAsia" w:hAnsiTheme="minorHAnsi" w:cstheme="minorBidi"/>
            <w:bCs w:val="0"/>
            <w:iCs w:val="0"/>
            <w:noProof/>
            <w:kern w:val="2"/>
            <w:sz w:val="21"/>
          </w:rPr>
          <w:tab/>
        </w:r>
        <w:r w:rsidRPr="00E956A7">
          <w:rPr>
            <w:rStyle w:val="af7"/>
            <w:noProof/>
          </w:rPr>
          <w:t>参数敏感性实验</w:t>
        </w:r>
        <w:r>
          <w:rPr>
            <w:noProof/>
            <w:webHidden/>
          </w:rPr>
          <w:tab/>
        </w:r>
        <w:r>
          <w:rPr>
            <w:noProof/>
            <w:webHidden/>
          </w:rPr>
          <w:fldChar w:fldCharType="begin"/>
        </w:r>
        <w:r>
          <w:rPr>
            <w:noProof/>
            <w:webHidden/>
          </w:rPr>
          <w:instrText xml:space="preserve"> PAGEREF _Toc103718646 \h </w:instrText>
        </w:r>
      </w:ins>
      <w:r>
        <w:rPr>
          <w:noProof/>
          <w:webHidden/>
        </w:rPr>
      </w:r>
      <w:r>
        <w:rPr>
          <w:noProof/>
          <w:webHidden/>
        </w:rPr>
        <w:fldChar w:fldCharType="separate"/>
      </w:r>
      <w:r w:rsidR="00EA738E">
        <w:rPr>
          <w:noProof/>
          <w:webHidden/>
        </w:rPr>
        <w:t>23</w:t>
      </w:r>
      <w:ins w:id="160" w:author="李 哲玮" w:date="2022-05-17T22:23:00Z">
        <w:r>
          <w:rPr>
            <w:noProof/>
            <w:webHidden/>
          </w:rPr>
          <w:fldChar w:fldCharType="end"/>
        </w:r>
        <w:r w:rsidRPr="00E956A7">
          <w:rPr>
            <w:rStyle w:val="af7"/>
            <w:noProof/>
          </w:rPr>
          <w:fldChar w:fldCharType="end"/>
        </w:r>
      </w:ins>
    </w:p>
    <w:p w14:paraId="430EBDBC" w14:textId="5AA31054" w:rsidR="00012F8F" w:rsidRDefault="00012F8F">
      <w:pPr>
        <w:pStyle w:val="TOC2"/>
        <w:tabs>
          <w:tab w:val="start" w:pos="49.35pt"/>
          <w:tab w:val="end" w:leader="dot" w:pos="506pt"/>
        </w:tabs>
        <w:rPr>
          <w:ins w:id="161" w:author="李 哲玮" w:date="2022-05-17T22:23:00Z"/>
          <w:rFonts w:asciiTheme="minorHAnsi" w:eastAsiaTheme="minorEastAsia" w:hAnsiTheme="minorHAnsi" w:cstheme="minorBidi"/>
          <w:bCs w:val="0"/>
          <w:iCs w:val="0"/>
          <w:noProof/>
          <w:kern w:val="2"/>
          <w:sz w:val="21"/>
        </w:rPr>
      </w:pPr>
      <w:ins w:id="162" w:author="李 哲玮" w:date="2022-05-17T22:23:00Z">
        <w:r w:rsidRPr="00E956A7">
          <w:rPr>
            <w:rStyle w:val="af7"/>
            <w:noProof/>
          </w:rPr>
          <w:fldChar w:fldCharType="begin"/>
        </w:r>
        <w:r w:rsidRPr="00E956A7">
          <w:rPr>
            <w:rStyle w:val="af7"/>
            <w:noProof/>
          </w:rPr>
          <w:instrText xml:space="preserve"> </w:instrText>
        </w:r>
        <w:r>
          <w:rPr>
            <w:noProof/>
          </w:rPr>
          <w:instrText>HYPERLINK \l "_Toc103718647"</w:instrText>
        </w:r>
        <w:r w:rsidRPr="00E956A7">
          <w:rPr>
            <w:rStyle w:val="af7"/>
            <w:noProof/>
          </w:rPr>
          <w:instrText xml:space="preserve"> </w:instrText>
        </w:r>
        <w:r w:rsidRPr="00E956A7">
          <w:rPr>
            <w:rStyle w:val="af7"/>
            <w:noProof/>
          </w:rPr>
          <w:fldChar w:fldCharType="separate"/>
        </w:r>
        <w:r w:rsidRPr="00E956A7">
          <w:rPr>
            <w:rStyle w:val="af7"/>
            <w:noProof/>
          </w:rPr>
          <w:t>4.5</w:t>
        </w:r>
        <w:r>
          <w:rPr>
            <w:rFonts w:asciiTheme="minorHAnsi" w:eastAsiaTheme="minorEastAsia" w:hAnsiTheme="minorHAnsi" w:cstheme="minorBidi"/>
            <w:bCs w:val="0"/>
            <w:iCs w:val="0"/>
            <w:noProof/>
            <w:kern w:val="2"/>
            <w:sz w:val="21"/>
          </w:rPr>
          <w:tab/>
        </w:r>
        <w:r w:rsidRPr="00E956A7">
          <w:rPr>
            <w:rStyle w:val="af7"/>
            <w:noProof/>
          </w:rPr>
          <w:t>小结</w:t>
        </w:r>
        <w:r>
          <w:rPr>
            <w:noProof/>
            <w:webHidden/>
          </w:rPr>
          <w:tab/>
        </w:r>
        <w:r>
          <w:rPr>
            <w:noProof/>
            <w:webHidden/>
          </w:rPr>
          <w:fldChar w:fldCharType="begin"/>
        </w:r>
        <w:r>
          <w:rPr>
            <w:noProof/>
            <w:webHidden/>
          </w:rPr>
          <w:instrText xml:space="preserve"> PAGEREF _Toc103718647 \h </w:instrText>
        </w:r>
      </w:ins>
      <w:r>
        <w:rPr>
          <w:noProof/>
          <w:webHidden/>
        </w:rPr>
      </w:r>
      <w:r>
        <w:rPr>
          <w:noProof/>
          <w:webHidden/>
        </w:rPr>
        <w:fldChar w:fldCharType="separate"/>
      </w:r>
      <w:r w:rsidR="00EA738E">
        <w:rPr>
          <w:noProof/>
          <w:webHidden/>
        </w:rPr>
        <w:t>24</w:t>
      </w:r>
      <w:ins w:id="163" w:author="李 哲玮" w:date="2022-05-17T22:23:00Z">
        <w:r>
          <w:rPr>
            <w:noProof/>
            <w:webHidden/>
          </w:rPr>
          <w:fldChar w:fldCharType="end"/>
        </w:r>
        <w:r w:rsidRPr="00E956A7">
          <w:rPr>
            <w:rStyle w:val="af7"/>
            <w:noProof/>
          </w:rPr>
          <w:fldChar w:fldCharType="end"/>
        </w:r>
      </w:ins>
    </w:p>
    <w:p w14:paraId="2791BF19" w14:textId="368D97B5" w:rsidR="00012F8F" w:rsidRDefault="00012F8F">
      <w:pPr>
        <w:pStyle w:val="TOC1"/>
        <w:tabs>
          <w:tab w:val="start" w:pos="34.50pt"/>
          <w:tab w:val="end" w:leader="dot" w:pos="506pt"/>
        </w:tabs>
        <w:rPr>
          <w:ins w:id="164" w:author="李 哲玮" w:date="2022-05-17T22:23:00Z"/>
          <w:rFonts w:asciiTheme="minorHAnsi" w:eastAsiaTheme="minorEastAsia" w:hAnsiTheme="minorHAnsi" w:cstheme="minorBidi"/>
          <w:noProof/>
          <w:kern w:val="2"/>
          <w:sz w:val="21"/>
          <w:szCs w:val="22"/>
        </w:rPr>
        <w:pPrChange w:id="165" w:author="李 哲玮" w:date="2022-05-17T22:23:00Z">
          <w:pPr>
            <w:pStyle w:val="TOC1"/>
            <w:tabs>
              <w:tab w:val="start" w:pos="49.35pt"/>
              <w:tab w:val="end" w:leader="dot" w:pos="506pt"/>
            </w:tabs>
          </w:pPr>
        </w:pPrChange>
      </w:pPr>
      <w:ins w:id="166" w:author="李 哲玮" w:date="2022-05-17T22:23:00Z">
        <w:r w:rsidRPr="00E956A7">
          <w:rPr>
            <w:rStyle w:val="af7"/>
            <w:noProof/>
          </w:rPr>
          <w:fldChar w:fldCharType="begin"/>
        </w:r>
        <w:r w:rsidRPr="00E956A7">
          <w:rPr>
            <w:rStyle w:val="af7"/>
            <w:noProof/>
          </w:rPr>
          <w:instrText xml:space="preserve"> </w:instrText>
        </w:r>
        <w:r>
          <w:rPr>
            <w:noProof/>
          </w:rPr>
          <w:instrText>HYPERLINK \l "_Toc103718648"</w:instrText>
        </w:r>
        <w:r w:rsidRPr="00E956A7">
          <w:rPr>
            <w:rStyle w:val="af7"/>
            <w:noProof/>
          </w:rPr>
          <w:instrText xml:space="preserve"> </w:instrText>
        </w:r>
        <w:r w:rsidRPr="00E956A7">
          <w:rPr>
            <w:rStyle w:val="af7"/>
            <w:noProof/>
          </w:rPr>
          <w:fldChar w:fldCharType="separate"/>
        </w:r>
        <w:r w:rsidRPr="00E956A7">
          <w:rPr>
            <w:rStyle w:val="af7"/>
            <w:noProof/>
          </w:rPr>
          <w:t>5</w:t>
        </w:r>
        <w:r>
          <w:rPr>
            <w:rFonts w:asciiTheme="minorHAnsi" w:eastAsiaTheme="minorEastAsia" w:hAnsiTheme="minorHAnsi" w:cstheme="minorBidi"/>
            <w:noProof/>
            <w:kern w:val="2"/>
            <w:sz w:val="21"/>
            <w:szCs w:val="22"/>
          </w:rPr>
          <w:tab/>
        </w:r>
        <w:r w:rsidRPr="00E956A7">
          <w:rPr>
            <w:rStyle w:val="af7"/>
            <w:noProof/>
          </w:rPr>
          <w:t>结论与展望</w:t>
        </w:r>
        <w:r>
          <w:rPr>
            <w:noProof/>
            <w:webHidden/>
          </w:rPr>
          <w:tab/>
        </w:r>
        <w:r>
          <w:rPr>
            <w:noProof/>
            <w:webHidden/>
          </w:rPr>
          <w:fldChar w:fldCharType="begin"/>
        </w:r>
        <w:r>
          <w:rPr>
            <w:noProof/>
            <w:webHidden/>
          </w:rPr>
          <w:instrText xml:space="preserve"> PAGEREF _Toc103718648 \h </w:instrText>
        </w:r>
      </w:ins>
      <w:r>
        <w:rPr>
          <w:noProof/>
          <w:webHidden/>
        </w:rPr>
      </w:r>
      <w:r>
        <w:rPr>
          <w:noProof/>
          <w:webHidden/>
        </w:rPr>
        <w:fldChar w:fldCharType="separate"/>
      </w:r>
      <w:r w:rsidR="00EA738E">
        <w:rPr>
          <w:noProof/>
          <w:webHidden/>
        </w:rPr>
        <w:t>25</w:t>
      </w:r>
      <w:ins w:id="167" w:author="李 哲玮" w:date="2022-05-17T22:23:00Z">
        <w:r>
          <w:rPr>
            <w:noProof/>
            <w:webHidden/>
          </w:rPr>
          <w:fldChar w:fldCharType="end"/>
        </w:r>
        <w:r w:rsidRPr="00E956A7">
          <w:rPr>
            <w:rStyle w:val="af7"/>
            <w:noProof/>
          </w:rPr>
          <w:fldChar w:fldCharType="end"/>
        </w:r>
      </w:ins>
    </w:p>
    <w:p w14:paraId="1D5CE7D8" w14:textId="6B2960B6" w:rsidR="00012F8F" w:rsidRDefault="00012F8F">
      <w:pPr>
        <w:pStyle w:val="TOC2"/>
        <w:tabs>
          <w:tab w:val="start" w:pos="49.35pt"/>
          <w:tab w:val="end" w:leader="dot" w:pos="506pt"/>
        </w:tabs>
        <w:rPr>
          <w:ins w:id="168" w:author="李 哲玮" w:date="2022-05-17T22:23:00Z"/>
          <w:rFonts w:asciiTheme="minorHAnsi" w:eastAsiaTheme="minorEastAsia" w:hAnsiTheme="minorHAnsi" w:cstheme="minorBidi"/>
          <w:bCs w:val="0"/>
          <w:iCs w:val="0"/>
          <w:noProof/>
          <w:kern w:val="2"/>
          <w:sz w:val="21"/>
        </w:rPr>
      </w:pPr>
      <w:ins w:id="169" w:author="李 哲玮" w:date="2022-05-17T22:23:00Z">
        <w:r w:rsidRPr="00E956A7">
          <w:rPr>
            <w:rStyle w:val="af7"/>
            <w:noProof/>
          </w:rPr>
          <w:fldChar w:fldCharType="begin"/>
        </w:r>
        <w:r w:rsidRPr="00E956A7">
          <w:rPr>
            <w:rStyle w:val="af7"/>
            <w:noProof/>
          </w:rPr>
          <w:instrText xml:space="preserve"> </w:instrText>
        </w:r>
        <w:r>
          <w:rPr>
            <w:noProof/>
          </w:rPr>
          <w:instrText>HYPERLINK \l "_Toc103718649"</w:instrText>
        </w:r>
        <w:r w:rsidRPr="00E956A7">
          <w:rPr>
            <w:rStyle w:val="af7"/>
            <w:noProof/>
          </w:rPr>
          <w:instrText xml:space="preserve"> </w:instrText>
        </w:r>
        <w:r w:rsidRPr="00E956A7">
          <w:rPr>
            <w:rStyle w:val="af7"/>
            <w:noProof/>
          </w:rPr>
          <w:fldChar w:fldCharType="separate"/>
        </w:r>
        <w:r w:rsidRPr="00E956A7">
          <w:rPr>
            <w:rStyle w:val="af7"/>
            <w:noProof/>
          </w:rPr>
          <w:t>5.1</w:t>
        </w:r>
        <w:r>
          <w:rPr>
            <w:rFonts w:asciiTheme="minorHAnsi" w:eastAsiaTheme="minorEastAsia" w:hAnsiTheme="minorHAnsi" w:cstheme="minorBidi"/>
            <w:bCs w:val="0"/>
            <w:iCs w:val="0"/>
            <w:noProof/>
            <w:kern w:val="2"/>
            <w:sz w:val="21"/>
          </w:rPr>
          <w:tab/>
        </w:r>
        <w:r w:rsidRPr="00E956A7">
          <w:rPr>
            <w:rStyle w:val="af7"/>
            <w:noProof/>
          </w:rPr>
          <w:t>工作总结</w:t>
        </w:r>
        <w:r>
          <w:rPr>
            <w:noProof/>
            <w:webHidden/>
          </w:rPr>
          <w:tab/>
        </w:r>
        <w:r>
          <w:rPr>
            <w:noProof/>
            <w:webHidden/>
          </w:rPr>
          <w:fldChar w:fldCharType="begin"/>
        </w:r>
        <w:r>
          <w:rPr>
            <w:noProof/>
            <w:webHidden/>
          </w:rPr>
          <w:instrText xml:space="preserve"> PAGEREF _Toc103718649 \h </w:instrText>
        </w:r>
      </w:ins>
      <w:r>
        <w:rPr>
          <w:noProof/>
          <w:webHidden/>
        </w:rPr>
      </w:r>
      <w:r>
        <w:rPr>
          <w:noProof/>
          <w:webHidden/>
        </w:rPr>
        <w:fldChar w:fldCharType="separate"/>
      </w:r>
      <w:r w:rsidR="00EA738E">
        <w:rPr>
          <w:noProof/>
          <w:webHidden/>
        </w:rPr>
        <w:t>25</w:t>
      </w:r>
      <w:ins w:id="170" w:author="李 哲玮" w:date="2022-05-17T22:23:00Z">
        <w:r>
          <w:rPr>
            <w:noProof/>
            <w:webHidden/>
          </w:rPr>
          <w:fldChar w:fldCharType="end"/>
        </w:r>
        <w:r w:rsidRPr="00E956A7">
          <w:rPr>
            <w:rStyle w:val="af7"/>
            <w:noProof/>
          </w:rPr>
          <w:fldChar w:fldCharType="end"/>
        </w:r>
      </w:ins>
    </w:p>
    <w:p w14:paraId="10370112" w14:textId="41053A59" w:rsidR="00012F8F" w:rsidRDefault="00012F8F">
      <w:pPr>
        <w:pStyle w:val="TOC2"/>
        <w:tabs>
          <w:tab w:val="start" w:pos="49.35pt"/>
          <w:tab w:val="end" w:leader="dot" w:pos="506pt"/>
        </w:tabs>
        <w:rPr>
          <w:ins w:id="171" w:author="李 哲玮" w:date="2022-05-17T22:23:00Z"/>
          <w:rFonts w:asciiTheme="minorHAnsi" w:eastAsiaTheme="minorEastAsia" w:hAnsiTheme="minorHAnsi" w:cstheme="minorBidi"/>
          <w:bCs w:val="0"/>
          <w:iCs w:val="0"/>
          <w:noProof/>
          <w:kern w:val="2"/>
          <w:sz w:val="21"/>
        </w:rPr>
      </w:pPr>
      <w:ins w:id="172" w:author="李 哲玮" w:date="2022-05-17T22:23:00Z">
        <w:r w:rsidRPr="00E956A7">
          <w:rPr>
            <w:rStyle w:val="af7"/>
            <w:noProof/>
          </w:rPr>
          <w:fldChar w:fldCharType="begin"/>
        </w:r>
        <w:r w:rsidRPr="00E956A7">
          <w:rPr>
            <w:rStyle w:val="af7"/>
            <w:noProof/>
          </w:rPr>
          <w:instrText xml:space="preserve"> </w:instrText>
        </w:r>
        <w:r>
          <w:rPr>
            <w:noProof/>
          </w:rPr>
          <w:instrText>HYPERLINK \l "_Toc103718650"</w:instrText>
        </w:r>
        <w:r w:rsidRPr="00E956A7">
          <w:rPr>
            <w:rStyle w:val="af7"/>
            <w:noProof/>
          </w:rPr>
          <w:instrText xml:space="preserve"> </w:instrText>
        </w:r>
        <w:r w:rsidRPr="00E956A7">
          <w:rPr>
            <w:rStyle w:val="af7"/>
            <w:noProof/>
          </w:rPr>
          <w:fldChar w:fldCharType="separate"/>
        </w:r>
        <w:r w:rsidRPr="00E956A7">
          <w:rPr>
            <w:rStyle w:val="af7"/>
            <w:noProof/>
          </w:rPr>
          <w:t>5.2</w:t>
        </w:r>
        <w:r>
          <w:rPr>
            <w:rFonts w:asciiTheme="minorHAnsi" w:eastAsiaTheme="minorEastAsia" w:hAnsiTheme="minorHAnsi" w:cstheme="minorBidi"/>
            <w:bCs w:val="0"/>
            <w:iCs w:val="0"/>
            <w:noProof/>
            <w:kern w:val="2"/>
            <w:sz w:val="21"/>
          </w:rPr>
          <w:tab/>
        </w:r>
        <w:r w:rsidRPr="00E956A7">
          <w:rPr>
            <w:rStyle w:val="af7"/>
            <w:noProof/>
          </w:rPr>
          <w:t>工作展望</w:t>
        </w:r>
        <w:r>
          <w:rPr>
            <w:noProof/>
            <w:webHidden/>
          </w:rPr>
          <w:tab/>
        </w:r>
        <w:r>
          <w:rPr>
            <w:noProof/>
            <w:webHidden/>
          </w:rPr>
          <w:fldChar w:fldCharType="begin"/>
        </w:r>
        <w:r>
          <w:rPr>
            <w:noProof/>
            <w:webHidden/>
          </w:rPr>
          <w:instrText xml:space="preserve"> PAGEREF _Toc103718650 \h </w:instrText>
        </w:r>
      </w:ins>
      <w:r>
        <w:rPr>
          <w:noProof/>
          <w:webHidden/>
        </w:rPr>
      </w:r>
      <w:r>
        <w:rPr>
          <w:noProof/>
          <w:webHidden/>
        </w:rPr>
        <w:fldChar w:fldCharType="separate"/>
      </w:r>
      <w:r w:rsidR="00EA738E">
        <w:rPr>
          <w:noProof/>
          <w:webHidden/>
        </w:rPr>
        <w:t>25</w:t>
      </w:r>
      <w:ins w:id="173" w:author="李 哲玮" w:date="2022-05-17T22:23:00Z">
        <w:r>
          <w:rPr>
            <w:noProof/>
            <w:webHidden/>
          </w:rPr>
          <w:fldChar w:fldCharType="end"/>
        </w:r>
        <w:r w:rsidRPr="00E956A7">
          <w:rPr>
            <w:rStyle w:val="af7"/>
            <w:noProof/>
          </w:rPr>
          <w:fldChar w:fldCharType="end"/>
        </w:r>
      </w:ins>
    </w:p>
    <w:p w14:paraId="2930BA7A" w14:textId="0669BABD" w:rsidR="00012F8F" w:rsidRDefault="00012F8F">
      <w:pPr>
        <w:pStyle w:val="TOC1"/>
        <w:tabs>
          <w:tab w:val="end" w:leader="dot" w:pos="506pt"/>
        </w:tabs>
        <w:rPr>
          <w:ins w:id="174" w:author="李 哲玮" w:date="2022-05-17T22:23:00Z"/>
          <w:rFonts w:asciiTheme="minorHAnsi" w:eastAsiaTheme="minorEastAsia" w:hAnsiTheme="minorHAnsi" w:cstheme="minorBidi"/>
          <w:noProof/>
          <w:kern w:val="2"/>
          <w:sz w:val="21"/>
          <w:szCs w:val="22"/>
        </w:rPr>
      </w:pPr>
      <w:ins w:id="175" w:author="李 哲玮" w:date="2022-05-17T22:23:00Z">
        <w:r w:rsidRPr="00E956A7">
          <w:rPr>
            <w:rStyle w:val="af7"/>
            <w:noProof/>
          </w:rPr>
          <w:fldChar w:fldCharType="begin"/>
        </w:r>
        <w:r w:rsidRPr="00E956A7">
          <w:rPr>
            <w:rStyle w:val="af7"/>
            <w:noProof/>
          </w:rPr>
          <w:instrText xml:space="preserve"> </w:instrText>
        </w:r>
        <w:r>
          <w:rPr>
            <w:noProof/>
          </w:rPr>
          <w:instrText>HYPERLINK \l "_Toc103718651"</w:instrText>
        </w:r>
        <w:r w:rsidRPr="00E956A7">
          <w:rPr>
            <w:rStyle w:val="af7"/>
            <w:noProof/>
          </w:rPr>
          <w:instrText xml:space="preserve"> </w:instrText>
        </w:r>
        <w:r w:rsidRPr="00E956A7">
          <w:rPr>
            <w:rStyle w:val="af7"/>
            <w:noProof/>
          </w:rPr>
          <w:fldChar w:fldCharType="separate"/>
        </w:r>
        <w:r w:rsidRPr="00E956A7">
          <w:rPr>
            <w:rStyle w:val="af7"/>
            <w:b/>
            <w:noProof/>
          </w:rPr>
          <w:t>参考文献</w:t>
        </w:r>
        <w:r>
          <w:rPr>
            <w:noProof/>
            <w:webHidden/>
          </w:rPr>
          <w:tab/>
        </w:r>
        <w:r>
          <w:rPr>
            <w:noProof/>
            <w:webHidden/>
          </w:rPr>
          <w:fldChar w:fldCharType="begin"/>
        </w:r>
        <w:r>
          <w:rPr>
            <w:noProof/>
            <w:webHidden/>
          </w:rPr>
          <w:instrText xml:space="preserve"> PAGEREF _Toc103718651 \h </w:instrText>
        </w:r>
      </w:ins>
      <w:r>
        <w:rPr>
          <w:noProof/>
          <w:webHidden/>
        </w:rPr>
      </w:r>
      <w:r>
        <w:rPr>
          <w:noProof/>
          <w:webHidden/>
        </w:rPr>
        <w:fldChar w:fldCharType="separate"/>
      </w:r>
      <w:r w:rsidR="00EA738E">
        <w:rPr>
          <w:noProof/>
          <w:webHidden/>
        </w:rPr>
        <w:t>27</w:t>
      </w:r>
      <w:ins w:id="176" w:author="李 哲玮" w:date="2022-05-17T22:23:00Z">
        <w:r>
          <w:rPr>
            <w:noProof/>
            <w:webHidden/>
          </w:rPr>
          <w:fldChar w:fldCharType="end"/>
        </w:r>
        <w:r w:rsidRPr="00E956A7">
          <w:rPr>
            <w:rStyle w:val="af7"/>
            <w:noProof/>
          </w:rPr>
          <w:fldChar w:fldCharType="end"/>
        </w:r>
      </w:ins>
    </w:p>
    <w:p w14:paraId="4D6E90DE" w14:textId="6AC28FF2" w:rsidR="00012F8F" w:rsidRDefault="00012F8F">
      <w:pPr>
        <w:pStyle w:val="TOC1"/>
        <w:tabs>
          <w:tab w:val="end" w:leader="dot" w:pos="506pt"/>
        </w:tabs>
        <w:rPr>
          <w:ins w:id="177" w:author="李 哲玮" w:date="2022-05-17T22:23:00Z"/>
          <w:rFonts w:asciiTheme="minorHAnsi" w:eastAsiaTheme="minorEastAsia" w:hAnsiTheme="minorHAnsi" w:cstheme="minorBidi"/>
          <w:noProof/>
          <w:kern w:val="2"/>
          <w:sz w:val="21"/>
          <w:szCs w:val="22"/>
        </w:rPr>
      </w:pPr>
      <w:ins w:id="178" w:author="李 哲玮" w:date="2022-05-17T22:23:00Z">
        <w:r w:rsidRPr="00E956A7">
          <w:rPr>
            <w:rStyle w:val="af7"/>
            <w:noProof/>
          </w:rPr>
          <w:fldChar w:fldCharType="begin"/>
        </w:r>
        <w:r w:rsidRPr="00E956A7">
          <w:rPr>
            <w:rStyle w:val="af7"/>
            <w:noProof/>
          </w:rPr>
          <w:instrText xml:space="preserve"> </w:instrText>
        </w:r>
        <w:r>
          <w:rPr>
            <w:noProof/>
          </w:rPr>
          <w:instrText>HYPERLINK \l "_Toc103718652"</w:instrText>
        </w:r>
        <w:r w:rsidRPr="00E956A7">
          <w:rPr>
            <w:rStyle w:val="af7"/>
            <w:noProof/>
          </w:rPr>
          <w:instrText xml:space="preserve"> </w:instrText>
        </w:r>
        <w:r w:rsidRPr="00E956A7">
          <w:rPr>
            <w:rStyle w:val="af7"/>
            <w:noProof/>
          </w:rPr>
          <w:fldChar w:fldCharType="separate"/>
        </w:r>
        <w:r w:rsidRPr="00E956A7">
          <w:rPr>
            <w:rStyle w:val="af7"/>
            <w:b/>
            <w:noProof/>
          </w:rPr>
          <w:t>声</w:t>
        </w:r>
        <w:r w:rsidRPr="00E956A7">
          <w:rPr>
            <w:rStyle w:val="af7"/>
            <w:b/>
            <w:noProof/>
          </w:rPr>
          <w:t xml:space="preserve">  </w:t>
        </w:r>
        <w:r w:rsidRPr="00E956A7">
          <w:rPr>
            <w:rStyle w:val="af7"/>
            <w:b/>
            <w:noProof/>
          </w:rPr>
          <w:t>明</w:t>
        </w:r>
        <w:r>
          <w:rPr>
            <w:noProof/>
            <w:webHidden/>
          </w:rPr>
          <w:tab/>
        </w:r>
        <w:r>
          <w:rPr>
            <w:noProof/>
            <w:webHidden/>
          </w:rPr>
          <w:fldChar w:fldCharType="begin"/>
        </w:r>
        <w:r>
          <w:rPr>
            <w:noProof/>
            <w:webHidden/>
          </w:rPr>
          <w:instrText xml:space="preserve"> PAGEREF _Toc103718652 \h </w:instrText>
        </w:r>
      </w:ins>
      <w:r>
        <w:rPr>
          <w:noProof/>
          <w:webHidden/>
        </w:rPr>
      </w:r>
      <w:r>
        <w:rPr>
          <w:noProof/>
          <w:webHidden/>
        </w:rPr>
        <w:fldChar w:fldCharType="separate"/>
      </w:r>
      <w:r w:rsidR="00EA738E">
        <w:rPr>
          <w:noProof/>
          <w:webHidden/>
        </w:rPr>
        <w:t>30</w:t>
      </w:r>
      <w:ins w:id="179" w:author="李 哲玮" w:date="2022-05-17T22:23:00Z">
        <w:r>
          <w:rPr>
            <w:noProof/>
            <w:webHidden/>
          </w:rPr>
          <w:fldChar w:fldCharType="end"/>
        </w:r>
        <w:r w:rsidRPr="00E956A7">
          <w:rPr>
            <w:rStyle w:val="af7"/>
            <w:noProof/>
          </w:rPr>
          <w:fldChar w:fldCharType="end"/>
        </w:r>
      </w:ins>
    </w:p>
    <w:p w14:paraId="25B8777B" w14:textId="70691DDE" w:rsidR="00012F8F" w:rsidRDefault="00012F8F">
      <w:pPr>
        <w:pStyle w:val="TOC1"/>
        <w:tabs>
          <w:tab w:val="end" w:leader="dot" w:pos="506pt"/>
        </w:tabs>
        <w:rPr>
          <w:ins w:id="180" w:author="李 哲玮" w:date="2022-05-17T22:23:00Z"/>
          <w:rFonts w:asciiTheme="minorHAnsi" w:eastAsiaTheme="minorEastAsia" w:hAnsiTheme="minorHAnsi" w:cstheme="minorBidi"/>
          <w:noProof/>
          <w:kern w:val="2"/>
          <w:sz w:val="21"/>
          <w:szCs w:val="22"/>
        </w:rPr>
      </w:pPr>
      <w:ins w:id="181" w:author="李 哲玮" w:date="2022-05-17T22:23:00Z">
        <w:r w:rsidRPr="00E956A7">
          <w:rPr>
            <w:rStyle w:val="af7"/>
            <w:noProof/>
          </w:rPr>
          <w:fldChar w:fldCharType="begin"/>
        </w:r>
        <w:r w:rsidRPr="00E956A7">
          <w:rPr>
            <w:rStyle w:val="af7"/>
            <w:noProof/>
          </w:rPr>
          <w:instrText xml:space="preserve"> </w:instrText>
        </w:r>
        <w:r>
          <w:rPr>
            <w:noProof/>
          </w:rPr>
          <w:instrText>HYPERLINK \l "_Toc103718653"</w:instrText>
        </w:r>
        <w:r w:rsidRPr="00E956A7">
          <w:rPr>
            <w:rStyle w:val="af7"/>
            <w:noProof/>
          </w:rPr>
          <w:instrText xml:space="preserve"> </w:instrText>
        </w:r>
        <w:r w:rsidRPr="00E956A7">
          <w:rPr>
            <w:rStyle w:val="af7"/>
            <w:noProof/>
          </w:rPr>
          <w:fldChar w:fldCharType="separate"/>
        </w:r>
        <w:r w:rsidRPr="00E956A7">
          <w:rPr>
            <w:rStyle w:val="af7"/>
            <w:b/>
            <w:noProof/>
          </w:rPr>
          <w:t>致</w:t>
        </w:r>
        <w:r w:rsidRPr="00E956A7">
          <w:rPr>
            <w:rStyle w:val="af7"/>
            <w:b/>
            <w:noProof/>
          </w:rPr>
          <w:t xml:space="preserve">  </w:t>
        </w:r>
        <w:r w:rsidRPr="00E956A7">
          <w:rPr>
            <w:rStyle w:val="af7"/>
            <w:b/>
            <w:noProof/>
          </w:rPr>
          <w:t>谢</w:t>
        </w:r>
        <w:r>
          <w:rPr>
            <w:noProof/>
            <w:webHidden/>
          </w:rPr>
          <w:tab/>
        </w:r>
        <w:r>
          <w:rPr>
            <w:noProof/>
            <w:webHidden/>
          </w:rPr>
          <w:fldChar w:fldCharType="begin"/>
        </w:r>
        <w:r>
          <w:rPr>
            <w:noProof/>
            <w:webHidden/>
          </w:rPr>
          <w:instrText xml:space="preserve"> PAGEREF _Toc103718653 \h </w:instrText>
        </w:r>
      </w:ins>
      <w:r>
        <w:rPr>
          <w:noProof/>
          <w:webHidden/>
        </w:rPr>
      </w:r>
      <w:r>
        <w:rPr>
          <w:noProof/>
          <w:webHidden/>
        </w:rPr>
        <w:fldChar w:fldCharType="separate"/>
      </w:r>
      <w:r w:rsidR="00EA738E">
        <w:rPr>
          <w:noProof/>
          <w:webHidden/>
        </w:rPr>
        <w:t>31</w:t>
      </w:r>
      <w:ins w:id="182" w:author="李 哲玮" w:date="2022-05-17T22:23:00Z">
        <w:r>
          <w:rPr>
            <w:noProof/>
            <w:webHidden/>
          </w:rPr>
          <w:fldChar w:fldCharType="end"/>
        </w:r>
        <w:r w:rsidRPr="00E956A7">
          <w:rPr>
            <w:rStyle w:val="af7"/>
            <w:noProof/>
          </w:rPr>
          <w:fldChar w:fldCharType="end"/>
        </w:r>
      </w:ins>
    </w:p>
    <w:p w14:paraId="3AFD61A9" w14:textId="30CC7390" w:rsidR="00910059" w:rsidDel="00012F8F" w:rsidRDefault="00910059" w:rsidP="00910059">
      <w:pPr>
        <w:pStyle w:val="TOC1"/>
        <w:tabs>
          <w:tab w:val="start" w:pos="37.50pt"/>
          <w:tab w:val="end" w:leader="dot" w:pos="506pt"/>
        </w:tabs>
        <w:rPr>
          <w:del w:id="183" w:author="李 哲玮" w:date="2022-05-17T22:23:00Z"/>
          <w:rFonts w:asciiTheme="minorHAnsi" w:eastAsiaTheme="minorEastAsia" w:hAnsiTheme="minorHAnsi" w:cstheme="minorBidi"/>
          <w:noProof/>
          <w:kern w:val="2"/>
          <w:sz w:val="21"/>
          <w:szCs w:val="22"/>
        </w:rPr>
      </w:pPr>
      <w:del w:id="184" w:author="李 哲玮" w:date="2022-05-17T22:23:00Z">
        <w:r w:rsidRPr="00012F8F" w:rsidDel="00012F8F">
          <w:rPr>
            <w:rPrChange w:id="185" w:author="李 哲玮" w:date="2022-05-17T22:23:00Z">
              <w:rPr>
                <w:rStyle w:val="af7"/>
                <w:noProof/>
              </w:rPr>
            </w:rPrChange>
          </w:rPr>
          <w:delText>1</w:delText>
        </w:r>
        <w:r w:rsidDel="00012F8F">
          <w:rPr>
            <w:rFonts w:asciiTheme="minorHAnsi" w:eastAsiaTheme="minorEastAsia" w:hAnsiTheme="minorHAnsi" w:cstheme="minorBidi"/>
            <w:noProof/>
            <w:kern w:val="2"/>
            <w:sz w:val="21"/>
            <w:szCs w:val="22"/>
          </w:rPr>
          <w:tab/>
        </w:r>
        <w:r w:rsidRPr="00012F8F" w:rsidDel="00012F8F">
          <w:rPr>
            <w:rFonts w:hint="eastAsia"/>
            <w:rPrChange w:id="186" w:author="李 哲玮" w:date="2022-05-17T22:23:00Z">
              <w:rPr>
                <w:rStyle w:val="af7"/>
                <w:rFonts w:hint="eastAsia"/>
                <w:noProof/>
              </w:rPr>
            </w:rPrChange>
          </w:rPr>
          <w:delText>绪论</w:delText>
        </w:r>
        <w:r w:rsidDel="00012F8F">
          <w:rPr>
            <w:noProof/>
            <w:webHidden/>
          </w:rPr>
          <w:tab/>
        </w:r>
        <w:r w:rsidR="00B92BC7" w:rsidDel="00012F8F">
          <w:rPr>
            <w:noProof/>
            <w:webHidden/>
          </w:rPr>
          <w:delText>1</w:delText>
        </w:r>
      </w:del>
    </w:p>
    <w:p w14:paraId="259876E6" w14:textId="58D6EB62" w:rsidR="00910059" w:rsidDel="00012F8F" w:rsidRDefault="00910059">
      <w:pPr>
        <w:pStyle w:val="TOC2"/>
        <w:tabs>
          <w:tab w:val="start" w:pos="49.35pt"/>
          <w:tab w:val="end" w:leader="dot" w:pos="506pt"/>
        </w:tabs>
        <w:rPr>
          <w:del w:id="187" w:author="李 哲玮" w:date="2022-05-17T22:23:00Z"/>
          <w:rFonts w:asciiTheme="minorHAnsi" w:eastAsiaTheme="minorEastAsia" w:hAnsiTheme="minorHAnsi" w:cstheme="minorBidi"/>
          <w:bCs w:val="0"/>
          <w:iCs w:val="0"/>
          <w:noProof/>
          <w:kern w:val="2"/>
          <w:sz w:val="21"/>
        </w:rPr>
      </w:pPr>
      <w:del w:id="188" w:author="李 哲玮" w:date="2022-05-17T22:23:00Z">
        <w:r w:rsidRPr="00012F8F" w:rsidDel="00012F8F">
          <w:rPr>
            <w:rPrChange w:id="189" w:author="李 哲玮" w:date="2022-05-17T22:23:00Z">
              <w:rPr>
                <w:rStyle w:val="af7"/>
                <w:noProof/>
              </w:rPr>
            </w:rPrChange>
          </w:rPr>
          <w:delText>1.1</w:delText>
        </w:r>
        <w:r w:rsidDel="00012F8F">
          <w:rPr>
            <w:rFonts w:asciiTheme="minorHAnsi" w:eastAsiaTheme="minorEastAsia" w:hAnsiTheme="minorHAnsi" w:cstheme="minorBidi"/>
            <w:bCs w:val="0"/>
            <w:iCs w:val="0"/>
            <w:noProof/>
            <w:kern w:val="2"/>
            <w:sz w:val="21"/>
          </w:rPr>
          <w:tab/>
        </w:r>
        <w:r w:rsidRPr="00012F8F" w:rsidDel="00012F8F">
          <w:rPr>
            <w:rFonts w:hint="eastAsia"/>
            <w:rPrChange w:id="190" w:author="李 哲玮" w:date="2022-05-17T22:23:00Z">
              <w:rPr>
                <w:rStyle w:val="af7"/>
                <w:rFonts w:hint="eastAsia"/>
                <w:noProof/>
              </w:rPr>
            </w:rPrChange>
          </w:rPr>
          <w:delText>选题背景</w:delText>
        </w:r>
        <w:r w:rsidDel="00012F8F">
          <w:rPr>
            <w:noProof/>
            <w:webHidden/>
          </w:rPr>
          <w:tab/>
        </w:r>
        <w:r w:rsidR="00B92BC7" w:rsidDel="00012F8F">
          <w:rPr>
            <w:noProof/>
            <w:webHidden/>
          </w:rPr>
          <w:delText>1</w:delText>
        </w:r>
      </w:del>
    </w:p>
    <w:p w14:paraId="65161B9C" w14:textId="697A25AE" w:rsidR="00910059" w:rsidDel="00012F8F" w:rsidRDefault="00910059">
      <w:pPr>
        <w:pStyle w:val="TOC2"/>
        <w:tabs>
          <w:tab w:val="start" w:pos="49.35pt"/>
          <w:tab w:val="end" w:leader="dot" w:pos="506pt"/>
        </w:tabs>
        <w:rPr>
          <w:del w:id="191" w:author="李 哲玮" w:date="2022-05-17T22:23:00Z"/>
          <w:rFonts w:asciiTheme="minorHAnsi" w:eastAsiaTheme="minorEastAsia" w:hAnsiTheme="minorHAnsi" w:cstheme="minorBidi"/>
          <w:bCs w:val="0"/>
          <w:iCs w:val="0"/>
          <w:noProof/>
          <w:kern w:val="2"/>
          <w:sz w:val="21"/>
        </w:rPr>
      </w:pPr>
      <w:del w:id="192" w:author="李 哲玮" w:date="2022-05-17T22:23:00Z">
        <w:r w:rsidRPr="00012F8F" w:rsidDel="00012F8F">
          <w:rPr>
            <w:rPrChange w:id="193" w:author="李 哲玮" w:date="2022-05-17T22:23:00Z">
              <w:rPr>
                <w:rStyle w:val="af7"/>
                <w:noProof/>
              </w:rPr>
            </w:rPrChange>
          </w:rPr>
          <w:delText>1.2</w:delText>
        </w:r>
        <w:r w:rsidDel="00012F8F">
          <w:rPr>
            <w:rFonts w:asciiTheme="minorHAnsi" w:eastAsiaTheme="minorEastAsia" w:hAnsiTheme="minorHAnsi" w:cstheme="minorBidi"/>
            <w:bCs w:val="0"/>
            <w:iCs w:val="0"/>
            <w:noProof/>
            <w:kern w:val="2"/>
            <w:sz w:val="21"/>
          </w:rPr>
          <w:tab/>
        </w:r>
        <w:r w:rsidRPr="00012F8F" w:rsidDel="00012F8F">
          <w:rPr>
            <w:rFonts w:hint="eastAsia"/>
            <w:rPrChange w:id="194" w:author="李 哲玮" w:date="2022-05-17T22:23:00Z">
              <w:rPr>
                <w:rStyle w:val="af7"/>
                <w:rFonts w:hint="eastAsia"/>
                <w:noProof/>
              </w:rPr>
            </w:rPrChange>
          </w:rPr>
          <w:delText>国内外研究现状</w:delText>
        </w:r>
        <w:r w:rsidDel="00012F8F">
          <w:rPr>
            <w:noProof/>
            <w:webHidden/>
          </w:rPr>
          <w:tab/>
        </w:r>
        <w:r w:rsidR="00B92BC7" w:rsidDel="00012F8F">
          <w:rPr>
            <w:noProof/>
            <w:webHidden/>
          </w:rPr>
          <w:delText>2</w:delText>
        </w:r>
      </w:del>
    </w:p>
    <w:p w14:paraId="1C2E2982" w14:textId="3F85E1A8" w:rsidR="00910059" w:rsidDel="00012F8F" w:rsidRDefault="00910059">
      <w:pPr>
        <w:pStyle w:val="TOC3"/>
        <w:tabs>
          <w:tab w:val="start" w:pos="70.85pt"/>
          <w:tab w:val="end" w:leader="dot" w:pos="506pt"/>
        </w:tabs>
        <w:rPr>
          <w:del w:id="195" w:author="李 哲玮" w:date="2022-05-17T22:23:00Z"/>
          <w:rFonts w:asciiTheme="minorHAnsi" w:eastAsiaTheme="minorEastAsia" w:hAnsiTheme="minorHAnsi" w:cstheme="minorBidi"/>
          <w:noProof/>
          <w:kern w:val="2"/>
          <w:sz w:val="21"/>
          <w:szCs w:val="22"/>
        </w:rPr>
      </w:pPr>
      <w:del w:id="196" w:author="李 哲玮" w:date="2022-05-17T22:23:00Z">
        <w:r w:rsidRPr="00012F8F" w:rsidDel="00012F8F">
          <w:rPr>
            <w:rPrChange w:id="197" w:author="李 哲玮" w:date="2022-05-17T22:23:00Z">
              <w:rPr>
                <w:rStyle w:val="af7"/>
                <w:noProof/>
              </w:rPr>
            </w:rPrChange>
          </w:rPr>
          <w:delText>1.2.1</w:delText>
        </w:r>
        <w:r w:rsidDel="00012F8F">
          <w:rPr>
            <w:rFonts w:asciiTheme="minorHAnsi" w:eastAsiaTheme="minorEastAsia" w:hAnsiTheme="minorHAnsi" w:cstheme="minorBidi"/>
            <w:noProof/>
            <w:kern w:val="2"/>
            <w:sz w:val="21"/>
            <w:szCs w:val="22"/>
          </w:rPr>
          <w:tab/>
        </w:r>
        <w:r w:rsidRPr="00012F8F" w:rsidDel="00012F8F">
          <w:rPr>
            <w:rFonts w:hint="eastAsia"/>
            <w:rPrChange w:id="198" w:author="李 哲玮" w:date="2022-05-17T22:23:00Z">
              <w:rPr>
                <w:rStyle w:val="af7"/>
                <w:rFonts w:hint="eastAsia"/>
                <w:noProof/>
              </w:rPr>
            </w:rPrChange>
          </w:rPr>
          <w:delText>问答系统</w:delText>
        </w:r>
        <w:r w:rsidDel="00012F8F">
          <w:rPr>
            <w:noProof/>
            <w:webHidden/>
          </w:rPr>
          <w:tab/>
        </w:r>
        <w:r w:rsidR="00B92BC7" w:rsidDel="00012F8F">
          <w:rPr>
            <w:noProof/>
            <w:webHidden/>
          </w:rPr>
          <w:delText>2</w:delText>
        </w:r>
      </w:del>
    </w:p>
    <w:p w14:paraId="31FB210A" w14:textId="40BE45B2" w:rsidR="00910059" w:rsidDel="00012F8F" w:rsidRDefault="00910059">
      <w:pPr>
        <w:pStyle w:val="TOC3"/>
        <w:tabs>
          <w:tab w:val="start" w:pos="70.85pt"/>
          <w:tab w:val="end" w:leader="dot" w:pos="506pt"/>
        </w:tabs>
        <w:rPr>
          <w:del w:id="199" w:author="李 哲玮" w:date="2022-05-17T22:23:00Z"/>
          <w:rFonts w:asciiTheme="minorHAnsi" w:eastAsiaTheme="minorEastAsia" w:hAnsiTheme="minorHAnsi" w:cstheme="minorBidi"/>
          <w:noProof/>
          <w:kern w:val="2"/>
          <w:sz w:val="21"/>
          <w:szCs w:val="22"/>
        </w:rPr>
      </w:pPr>
      <w:del w:id="200" w:author="李 哲玮" w:date="2022-05-17T22:23:00Z">
        <w:r w:rsidRPr="00012F8F" w:rsidDel="00012F8F">
          <w:rPr>
            <w:rPrChange w:id="201" w:author="李 哲玮" w:date="2022-05-17T22:23:00Z">
              <w:rPr>
                <w:rStyle w:val="af7"/>
                <w:noProof/>
              </w:rPr>
            </w:rPrChange>
          </w:rPr>
          <w:delText>1.2.2</w:delText>
        </w:r>
        <w:r w:rsidDel="00012F8F">
          <w:rPr>
            <w:rFonts w:asciiTheme="minorHAnsi" w:eastAsiaTheme="minorEastAsia" w:hAnsiTheme="minorHAnsi" w:cstheme="minorBidi"/>
            <w:noProof/>
            <w:kern w:val="2"/>
            <w:sz w:val="21"/>
            <w:szCs w:val="22"/>
          </w:rPr>
          <w:tab/>
        </w:r>
        <w:r w:rsidRPr="00012F8F" w:rsidDel="00012F8F">
          <w:rPr>
            <w:rFonts w:hint="eastAsia"/>
            <w:rPrChange w:id="202" w:author="李 哲玮" w:date="2022-05-17T22:23:00Z">
              <w:rPr>
                <w:rStyle w:val="af7"/>
                <w:rFonts w:hint="eastAsia"/>
                <w:noProof/>
              </w:rPr>
            </w:rPrChange>
          </w:rPr>
          <w:delText>小样本学习</w:delText>
        </w:r>
        <w:r w:rsidDel="00012F8F">
          <w:rPr>
            <w:noProof/>
            <w:webHidden/>
          </w:rPr>
          <w:tab/>
        </w:r>
        <w:r w:rsidR="00B92BC7" w:rsidDel="00012F8F">
          <w:rPr>
            <w:noProof/>
            <w:webHidden/>
          </w:rPr>
          <w:delText>3</w:delText>
        </w:r>
      </w:del>
    </w:p>
    <w:p w14:paraId="0A2F5B0C" w14:textId="5106F155" w:rsidR="00910059" w:rsidDel="00012F8F" w:rsidRDefault="00910059">
      <w:pPr>
        <w:pStyle w:val="TOC2"/>
        <w:tabs>
          <w:tab w:val="start" w:pos="49.35pt"/>
          <w:tab w:val="end" w:leader="dot" w:pos="506pt"/>
        </w:tabs>
        <w:rPr>
          <w:del w:id="203" w:author="李 哲玮" w:date="2022-05-17T22:23:00Z"/>
          <w:rFonts w:asciiTheme="minorHAnsi" w:eastAsiaTheme="minorEastAsia" w:hAnsiTheme="minorHAnsi" w:cstheme="minorBidi"/>
          <w:bCs w:val="0"/>
          <w:iCs w:val="0"/>
          <w:noProof/>
          <w:kern w:val="2"/>
          <w:sz w:val="21"/>
        </w:rPr>
      </w:pPr>
      <w:del w:id="204" w:author="李 哲玮" w:date="2022-05-17T22:23:00Z">
        <w:r w:rsidRPr="00012F8F" w:rsidDel="00012F8F">
          <w:rPr>
            <w:rPrChange w:id="205" w:author="李 哲玮" w:date="2022-05-17T22:23:00Z">
              <w:rPr>
                <w:rStyle w:val="af7"/>
                <w:noProof/>
              </w:rPr>
            </w:rPrChange>
          </w:rPr>
          <w:delText>1.3</w:delText>
        </w:r>
        <w:r w:rsidDel="00012F8F">
          <w:rPr>
            <w:rFonts w:asciiTheme="minorHAnsi" w:eastAsiaTheme="minorEastAsia" w:hAnsiTheme="minorHAnsi" w:cstheme="minorBidi"/>
            <w:bCs w:val="0"/>
            <w:iCs w:val="0"/>
            <w:noProof/>
            <w:kern w:val="2"/>
            <w:sz w:val="21"/>
          </w:rPr>
          <w:tab/>
        </w:r>
        <w:r w:rsidRPr="00012F8F" w:rsidDel="00012F8F">
          <w:rPr>
            <w:rFonts w:hint="eastAsia"/>
            <w:rPrChange w:id="206" w:author="李 哲玮" w:date="2022-05-17T22:23:00Z">
              <w:rPr>
                <w:rStyle w:val="af7"/>
                <w:rFonts w:hint="eastAsia"/>
                <w:noProof/>
              </w:rPr>
            </w:rPrChange>
          </w:rPr>
          <w:delText>研究问题与挑战</w:delText>
        </w:r>
        <w:r w:rsidDel="00012F8F">
          <w:rPr>
            <w:noProof/>
            <w:webHidden/>
          </w:rPr>
          <w:tab/>
        </w:r>
        <w:r w:rsidR="00B92BC7" w:rsidDel="00012F8F">
          <w:rPr>
            <w:noProof/>
            <w:webHidden/>
          </w:rPr>
          <w:delText>4</w:delText>
        </w:r>
      </w:del>
    </w:p>
    <w:p w14:paraId="55C489BD" w14:textId="78FCD335" w:rsidR="00910059" w:rsidDel="00012F8F" w:rsidRDefault="00910059">
      <w:pPr>
        <w:pStyle w:val="TOC2"/>
        <w:tabs>
          <w:tab w:val="start" w:pos="49.35pt"/>
          <w:tab w:val="end" w:leader="dot" w:pos="506pt"/>
        </w:tabs>
        <w:rPr>
          <w:del w:id="207" w:author="李 哲玮" w:date="2022-05-17T22:23:00Z"/>
          <w:rFonts w:asciiTheme="minorHAnsi" w:eastAsiaTheme="minorEastAsia" w:hAnsiTheme="minorHAnsi" w:cstheme="minorBidi"/>
          <w:bCs w:val="0"/>
          <w:iCs w:val="0"/>
          <w:noProof/>
          <w:kern w:val="2"/>
          <w:sz w:val="21"/>
        </w:rPr>
      </w:pPr>
      <w:del w:id="208" w:author="李 哲玮" w:date="2022-05-17T22:23:00Z">
        <w:r w:rsidRPr="00012F8F" w:rsidDel="00012F8F">
          <w:rPr>
            <w:rPrChange w:id="209" w:author="李 哲玮" w:date="2022-05-17T22:23:00Z">
              <w:rPr>
                <w:rStyle w:val="af7"/>
                <w:noProof/>
              </w:rPr>
            </w:rPrChange>
          </w:rPr>
          <w:delText>1.4</w:delText>
        </w:r>
        <w:r w:rsidDel="00012F8F">
          <w:rPr>
            <w:rFonts w:asciiTheme="minorHAnsi" w:eastAsiaTheme="minorEastAsia" w:hAnsiTheme="minorHAnsi" w:cstheme="minorBidi"/>
            <w:bCs w:val="0"/>
            <w:iCs w:val="0"/>
            <w:noProof/>
            <w:kern w:val="2"/>
            <w:sz w:val="21"/>
          </w:rPr>
          <w:tab/>
        </w:r>
        <w:r w:rsidRPr="00012F8F" w:rsidDel="00012F8F">
          <w:rPr>
            <w:rFonts w:hint="eastAsia"/>
            <w:rPrChange w:id="210" w:author="李 哲玮" w:date="2022-05-17T22:23:00Z">
              <w:rPr>
                <w:rStyle w:val="af7"/>
                <w:rFonts w:hint="eastAsia"/>
                <w:noProof/>
              </w:rPr>
            </w:rPrChange>
          </w:rPr>
          <w:delText>论文主要工作</w:delText>
        </w:r>
        <w:r w:rsidDel="00012F8F">
          <w:rPr>
            <w:noProof/>
            <w:webHidden/>
          </w:rPr>
          <w:tab/>
        </w:r>
        <w:r w:rsidR="00B92BC7" w:rsidDel="00012F8F">
          <w:rPr>
            <w:noProof/>
            <w:webHidden/>
          </w:rPr>
          <w:delText>5</w:delText>
        </w:r>
      </w:del>
    </w:p>
    <w:p w14:paraId="6FE50235" w14:textId="781E1F1A" w:rsidR="00910059" w:rsidDel="00012F8F" w:rsidRDefault="00910059">
      <w:pPr>
        <w:pStyle w:val="TOC2"/>
        <w:tabs>
          <w:tab w:val="start" w:pos="49.35pt"/>
          <w:tab w:val="end" w:leader="dot" w:pos="506pt"/>
        </w:tabs>
        <w:rPr>
          <w:del w:id="211" w:author="李 哲玮" w:date="2022-05-17T22:23:00Z"/>
          <w:rFonts w:asciiTheme="minorHAnsi" w:eastAsiaTheme="minorEastAsia" w:hAnsiTheme="minorHAnsi" w:cstheme="minorBidi"/>
          <w:bCs w:val="0"/>
          <w:iCs w:val="0"/>
          <w:noProof/>
          <w:kern w:val="2"/>
          <w:sz w:val="21"/>
        </w:rPr>
      </w:pPr>
      <w:del w:id="212" w:author="李 哲玮" w:date="2022-05-17T22:23:00Z">
        <w:r w:rsidRPr="00012F8F" w:rsidDel="00012F8F">
          <w:rPr>
            <w:rPrChange w:id="213" w:author="李 哲玮" w:date="2022-05-17T22:23:00Z">
              <w:rPr>
                <w:rStyle w:val="af7"/>
                <w:noProof/>
              </w:rPr>
            </w:rPrChange>
          </w:rPr>
          <w:delText>1.5</w:delText>
        </w:r>
        <w:r w:rsidDel="00012F8F">
          <w:rPr>
            <w:rFonts w:asciiTheme="minorHAnsi" w:eastAsiaTheme="minorEastAsia" w:hAnsiTheme="minorHAnsi" w:cstheme="minorBidi"/>
            <w:bCs w:val="0"/>
            <w:iCs w:val="0"/>
            <w:noProof/>
            <w:kern w:val="2"/>
            <w:sz w:val="21"/>
          </w:rPr>
          <w:tab/>
        </w:r>
        <w:r w:rsidRPr="00012F8F" w:rsidDel="00012F8F">
          <w:rPr>
            <w:rFonts w:hint="eastAsia"/>
            <w:rPrChange w:id="214" w:author="李 哲玮" w:date="2022-05-17T22:23:00Z">
              <w:rPr>
                <w:rStyle w:val="af7"/>
                <w:rFonts w:hint="eastAsia"/>
                <w:noProof/>
              </w:rPr>
            </w:rPrChange>
          </w:rPr>
          <w:delText>论文组织结构</w:delText>
        </w:r>
        <w:r w:rsidDel="00012F8F">
          <w:rPr>
            <w:noProof/>
            <w:webHidden/>
          </w:rPr>
          <w:tab/>
        </w:r>
        <w:r w:rsidR="00B92BC7" w:rsidDel="00012F8F">
          <w:rPr>
            <w:noProof/>
            <w:webHidden/>
          </w:rPr>
          <w:delText>5</w:delText>
        </w:r>
      </w:del>
    </w:p>
    <w:p w14:paraId="3F929055" w14:textId="454663EA" w:rsidR="00910059" w:rsidDel="00012F8F" w:rsidRDefault="00910059" w:rsidP="00910059">
      <w:pPr>
        <w:pStyle w:val="TOC1"/>
        <w:tabs>
          <w:tab w:val="start" w:pos="34.50pt"/>
          <w:tab w:val="end" w:leader="dot" w:pos="506pt"/>
        </w:tabs>
        <w:rPr>
          <w:del w:id="215" w:author="李 哲玮" w:date="2022-05-17T22:23:00Z"/>
          <w:rFonts w:asciiTheme="minorHAnsi" w:eastAsiaTheme="minorEastAsia" w:hAnsiTheme="minorHAnsi" w:cstheme="minorBidi"/>
          <w:noProof/>
          <w:kern w:val="2"/>
          <w:sz w:val="21"/>
          <w:szCs w:val="22"/>
        </w:rPr>
      </w:pPr>
      <w:del w:id="216" w:author="李 哲玮" w:date="2022-05-17T22:23:00Z">
        <w:r w:rsidRPr="00012F8F" w:rsidDel="00012F8F">
          <w:rPr>
            <w:rPrChange w:id="217" w:author="李 哲玮" w:date="2022-05-17T22:23:00Z">
              <w:rPr>
                <w:rStyle w:val="af7"/>
                <w:noProof/>
              </w:rPr>
            </w:rPrChange>
          </w:rPr>
          <w:delText>2</w:delText>
        </w:r>
        <w:r w:rsidDel="00012F8F">
          <w:rPr>
            <w:rFonts w:asciiTheme="minorHAnsi" w:eastAsiaTheme="minorEastAsia" w:hAnsiTheme="minorHAnsi" w:cstheme="minorBidi"/>
            <w:noProof/>
            <w:kern w:val="2"/>
            <w:sz w:val="21"/>
            <w:szCs w:val="22"/>
          </w:rPr>
          <w:tab/>
        </w:r>
        <w:r w:rsidRPr="00012F8F" w:rsidDel="00012F8F">
          <w:rPr>
            <w:rFonts w:hint="eastAsia"/>
            <w:rPrChange w:id="218" w:author="李 哲玮" w:date="2022-05-17T22:23:00Z">
              <w:rPr>
                <w:rStyle w:val="af7"/>
                <w:rFonts w:hint="eastAsia"/>
                <w:noProof/>
              </w:rPr>
            </w:rPrChange>
          </w:rPr>
          <w:delText>相关基础知识</w:delText>
        </w:r>
        <w:r w:rsidDel="00012F8F">
          <w:rPr>
            <w:noProof/>
            <w:webHidden/>
          </w:rPr>
          <w:tab/>
        </w:r>
        <w:r w:rsidR="00B92BC7" w:rsidDel="00012F8F">
          <w:rPr>
            <w:noProof/>
            <w:webHidden/>
          </w:rPr>
          <w:delText>7</w:delText>
        </w:r>
      </w:del>
    </w:p>
    <w:p w14:paraId="74B7E810" w14:textId="2B64C1AA" w:rsidR="00910059" w:rsidDel="00012F8F" w:rsidRDefault="00910059">
      <w:pPr>
        <w:pStyle w:val="TOC2"/>
        <w:tabs>
          <w:tab w:val="start" w:pos="49.35pt"/>
          <w:tab w:val="end" w:leader="dot" w:pos="506pt"/>
        </w:tabs>
        <w:rPr>
          <w:del w:id="219" w:author="李 哲玮" w:date="2022-05-17T22:23:00Z"/>
          <w:rFonts w:asciiTheme="minorHAnsi" w:eastAsiaTheme="minorEastAsia" w:hAnsiTheme="minorHAnsi" w:cstheme="minorBidi"/>
          <w:bCs w:val="0"/>
          <w:iCs w:val="0"/>
          <w:noProof/>
          <w:kern w:val="2"/>
          <w:sz w:val="21"/>
        </w:rPr>
      </w:pPr>
      <w:del w:id="220" w:author="李 哲玮" w:date="2022-05-17T22:23:00Z">
        <w:r w:rsidRPr="00012F8F" w:rsidDel="00012F8F">
          <w:rPr>
            <w:rPrChange w:id="221" w:author="李 哲玮" w:date="2022-05-17T22:23:00Z">
              <w:rPr>
                <w:rStyle w:val="af7"/>
                <w:noProof/>
              </w:rPr>
            </w:rPrChange>
          </w:rPr>
          <w:delText>2.1</w:delText>
        </w:r>
        <w:r w:rsidDel="00012F8F">
          <w:rPr>
            <w:rFonts w:asciiTheme="minorHAnsi" w:eastAsiaTheme="minorEastAsia" w:hAnsiTheme="minorHAnsi" w:cstheme="minorBidi"/>
            <w:bCs w:val="0"/>
            <w:iCs w:val="0"/>
            <w:noProof/>
            <w:kern w:val="2"/>
            <w:sz w:val="21"/>
          </w:rPr>
          <w:tab/>
        </w:r>
        <w:r w:rsidRPr="00012F8F" w:rsidDel="00012F8F">
          <w:rPr>
            <w:rFonts w:hint="eastAsia"/>
            <w:rPrChange w:id="222" w:author="李 哲玮" w:date="2022-05-17T22:23:00Z">
              <w:rPr>
                <w:rStyle w:val="af7"/>
                <w:rFonts w:hint="eastAsia"/>
                <w:noProof/>
              </w:rPr>
            </w:rPrChange>
          </w:rPr>
          <w:delText>深度神经网络</w:delText>
        </w:r>
        <w:r w:rsidDel="00012F8F">
          <w:rPr>
            <w:noProof/>
            <w:webHidden/>
          </w:rPr>
          <w:tab/>
        </w:r>
        <w:r w:rsidR="00B92BC7" w:rsidDel="00012F8F">
          <w:rPr>
            <w:noProof/>
            <w:webHidden/>
          </w:rPr>
          <w:delText>7</w:delText>
        </w:r>
      </w:del>
    </w:p>
    <w:p w14:paraId="4E4EB030" w14:textId="11723F80" w:rsidR="00910059" w:rsidDel="00012F8F" w:rsidRDefault="00910059">
      <w:pPr>
        <w:pStyle w:val="TOC3"/>
        <w:tabs>
          <w:tab w:val="start" w:pos="70.85pt"/>
          <w:tab w:val="end" w:leader="dot" w:pos="506pt"/>
        </w:tabs>
        <w:rPr>
          <w:del w:id="223" w:author="李 哲玮" w:date="2022-05-17T22:23:00Z"/>
          <w:rFonts w:asciiTheme="minorHAnsi" w:eastAsiaTheme="minorEastAsia" w:hAnsiTheme="minorHAnsi" w:cstheme="minorBidi"/>
          <w:noProof/>
          <w:kern w:val="2"/>
          <w:sz w:val="21"/>
          <w:szCs w:val="22"/>
        </w:rPr>
      </w:pPr>
      <w:del w:id="224" w:author="李 哲玮" w:date="2022-05-17T22:23:00Z">
        <w:r w:rsidRPr="00012F8F" w:rsidDel="00012F8F">
          <w:rPr>
            <w:rPrChange w:id="225" w:author="李 哲玮" w:date="2022-05-17T22:23:00Z">
              <w:rPr>
                <w:rStyle w:val="af7"/>
                <w:noProof/>
              </w:rPr>
            </w:rPrChange>
          </w:rPr>
          <w:delText>2.1.1</w:delText>
        </w:r>
        <w:r w:rsidDel="00012F8F">
          <w:rPr>
            <w:rFonts w:asciiTheme="minorHAnsi" w:eastAsiaTheme="minorEastAsia" w:hAnsiTheme="minorHAnsi" w:cstheme="minorBidi"/>
            <w:noProof/>
            <w:kern w:val="2"/>
            <w:sz w:val="21"/>
            <w:szCs w:val="22"/>
          </w:rPr>
          <w:tab/>
        </w:r>
        <w:r w:rsidRPr="00012F8F" w:rsidDel="00012F8F">
          <w:rPr>
            <w:rFonts w:hint="eastAsia"/>
            <w:rPrChange w:id="226" w:author="李 哲玮" w:date="2022-05-17T22:23:00Z">
              <w:rPr>
                <w:rStyle w:val="af7"/>
                <w:rFonts w:hint="eastAsia"/>
                <w:noProof/>
              </w:rPr>
            </w:rPrChange>
          </w:rPr>
          <w:delText>全连接层</w:delText>
        </w:r>
        <w:r w:rsidDel="00012F8F">
          <w:rPr>
            <w:noProof/>
            <w:webHidden/>
          </w:rPr>
          <w:tab/>
        </w:r>
        <w:r w:rsidR="00B92BC7" w:rsidDel="00012F8F">
          <w:rPr>
            <w:noProof/>
            <w:webHidden/>
          </w:rPr>
          <w:delText>7</w:delText>
        </w:r>
      </w:del>
    </w:p>
    <w:p w14:paraId="3BC9FD60" w14:textId="33CE41B1" w:rsidR="00910059" w:rsidDel="00012F8F" w:rsidRDefault="00910059">
      <w:pPr>
        <w:pStyle w:val="TOC3"/>
        <w:tabs>
          <w:tab w:val="start" w:pos="70.85pt"/>
          <w:tab w:val="end" w:leader="dot" w:pos="506pt"/>
        </w:tabs>
        <w:rPr>
          <w:del w:id="227" w:author="李 哲玮" w:date="2022-05-17T22:23:00Z"/>
          <w:rFonts w:asciiTheme="minorHAnsi" w:eastAsiaTheme="minorEastAsia" w:hAnsiTheme="minorHAnsi" w:cstheme="minorBidi"/>
          <w:noProof/>
          <w:kern w:val="2"/>
          <w:sz w:val="21"/>
          <w:szCs w:val="22"/>
        </w:rPr>
      </w:pPr>
      <w:del w:id="228" w:author="李 哲玮" w:date="2022-05-17T22:23:00Z">
        <w:r w:rsidRPr="00012F8F" w:rsidDel="00012F8F">
          <w:rPr>
            <w:rPrChange w:id="229" w:author="李 哲玮" w:date="2022-05-17T22:23:00Z">
              <w:rPr>
                <w:rStyle w:val="af7"/>
                <w:noProof/>
              </w:rPr>
            </w:rPrChange>
          </w:rPr>
          <w:delText>2.1.2</w:delText>
        </w:r>
        <w:r w:rsidDel="00012F8F">
          <w:rPr>
            <w:rFonts w:asciiTheme="minorHAnsi" w:eastAsiaTheme="minorEastAsia" w:hAnsiTheme="minorHAnsi" w:cstheme="minorBidi"/>
            <w:noProof/>
            <w:kern w:val="2"/>
            <w:sz w:val="21"/>
            <w:szCs w:val="22"/>
          </w:rPr>
          <w:tab/>
        </w:r>
        <w:r w:rsidRPr="00012F8F" w:rsidDel="00012F8F">
          <w:rPr>
            <w:rFonts w:hint="eastAsia"/>
            <w:rPrChange w:id="230" w:author="李 哲玮" w:date="2022-05-17T22:23:00Z">
              <w:rPr>
                <w:rStyle w:val="af7"/>
                <w:rFonts w:hint="eastAsia"/>
                <w:noProof/>
              </w:rPr>
            </w:rPrChange>
          </w:rPr>
          <w:delText>层规范化层</w:delText>
        </w:r>
        <w:r w:rsidDel="00012F8F">
          <w:rPr>
            <w:noProof/>
            <w:webHidden/>
          </w:rPr>
          <w:tab/>
        </w:r>
        <w:r w:rsidR="00B92BC7" w:rsidDel="00012F8F">
          <w:rPr>
            <w:noProof/>
            <w:webHidden/>
          </w:rPr>
          <w:delText>8</w:delText>
        </w:r>
      </w:del>
    </w:p>
    <w:p w14:paraId="4F0A20D8" w14:textId="7BF33DC6" w:rsidR="00910059" w:rsidDel="00012F8F" w:rsidRDefault="00910059">
      <w:pPr>
        <w:pStyle w:val="TOC2"/>
        <w:tabs>
          <w:tab w:val="start" w:pos="49.35pt"/>
          <w:tab w:val="end" w:leader="dot" w:pos="506pt"/>
        </w:tabs>
        <w:rPr>
          <w:del w:id="231" w:author="李 哲玮" w:date="2022-05-17T22:23:00Z"/>
          <w:rFonts w:asciiTheme="minorHAnsi" w:eastAsiaTheme="minorEastAsia" w:hAnsiTheme="minorHAnsi" w:cstheme="minorBidi"/>
          <w:bCs w:val="0"/>
          <w:iCs w:val="0"/>
          <w:noProof/>
          <w:kern w:val="2"/>
          <w:sz w:val="21"/>
        </w:rPr>
      </w:pPr>
      <w:del w:id="232" w:author="李 哲玮" w:date="2022-05-17T22:23:00Z">
        <w:r w:rsidRPr="00012F8F" w:rsidDel="00012F8F">
          <w:rPr>
            <w:rPrChange w:id="233" w:author="李 哲玮" w:date="2022-05-17T22:23:00Z">
              <w:rPr>
                <w:rStyle w:val="af7"/>
                <w:noProof/>
              </w:rPr>
            </w:rPrChange>
          </w:rPr>
          <w:delText>2.2</w:delText>
        </w:r>
        <w:r w:rsidDel="00012F8F">
          <w:rPr>
            <w:rFonts w:asciiTheme="minorHAnsi" w:eastAsiaTheme="minorEastAsia" w:hAnsiTheme="minorHAnsi" w:cstheme="minorBidi"/>
            <w:bCs w:val="0"/>
            <w:iCs w:val="0"/>
            <w:noProof/>
            <w:kern w:val="2"/>
            <w:sz w:val="21"/>
          </w:rPr>
          <w:tab/>
        </w:r>
        <w:r w:rsidRPr="00012F8F" w:rsidDel="00012F8F">
          <w:rPr>
            <w:rFonts w:hint="eastAsia"/>
            <w:rPrChange w:id="234" w:author="李 哲玮" w:date="2022-05-17T22:23:00Z">
              <w:rPr>
                <w:rStyle w:val="af7"/>
                <w:rFonts w:hint="eastAsia"/>
                <w:noProof/>
              </w:rPr>
            </w:rPrChange>
          </w:rPr>
          <w:delText>激活函数</w:delText>
        </w:r>
        <w:r w:rsidDel="00012F8F">
          <w:rPr>
            <w:noProof/>
            <w:webHidden/>
          </w:rPr>
          <w:tab/>
        </w:r>
        <w:r w:rsidR="00B92BC7" w:rsidDel="00012F8F">
          <w:rPr>
            <w:noProof/>
            <w:webHidden/>
          </w:rPr>
          <w:delText>8</w:delText>
        </w:r>
      </w:del>
    </w:p>
    <w:p w14:paraId="529AD78F" w14:textId="6A3263FC" w:rsidR="00910059" w:rsidDel="00012F8F" w:rsidRDefault="00910059">
      <w:pPr>
        <w:pStyle w:val="TOC2"/>
        <w:tabs>
          <w:tab w:val="start" w:pos="49.35pt"/>
          <w:tab w:val="end" w:leader="dot" w:pos="506pt"/>
        </w:tabs>
        <w:rPr>
          <w:del w:id="235" w:author="李 哲玮" w:date="2022-05-17T22:23:00Z"/>
          <w:rFonts w:asciiTheme="minorHAnsi" w:eastAsiaTheme="minorEastAsia" w:hAnsiTheme="minorHAnsi" w:cstheme="minorBidi"/>
          <w:bCs w:val="0"/>
          <w:iCs w:val="0"/>
          <w:noProof/>
          <w:kern w:val="2"/>
          <w:sz w:val="21"/>
        </w:rPr>
      </w:pPr>
      <w:del w:id="236" w:author="李 哲玮" w:date="2022-05-17T22:23:00Z">
        <w:r w:rsidRPr="00012F8F" w:rsidDel="00012F8F">
          <w:rPr>
            <w:rPrChange w:id="237" w:author="李 哲玮" w:date="2022-05-17T22:23:00Z">
              <w:rPr>
                <w:rStyle w:val="af7"/>
                <w:noProof/>
              </w:rPr>
            </w:rPrChange>
          </w:rPr>
          <w:delText>2.3</w:delText>
        </w:r>
        <w:r w:rsidDel="00012F8F">
          <w:rPr>
            <w:rFonts w:asciiTheme="minorHAnsi" w:eastAsiaTheme="minorEastAsia" w:hAnsiTheme="minorHAnsi" w:cstheme="minorBidi"/>
            <w:bCs w:val="0"/>
            <w:iCs w:val="0"/>
            <w:noProof/>
            <w:kern w:val="2"/>
            <w:sz w:val="21"/>
          </w:rPr>
          <w:tab/>
        </w:r>
        <w:r w:rsidRPr="00012F8F" w:rsidDel="00012F8F">
          <w:rPr>
            <w:rFonts w:hint="eastAsia"/>
            <w:rPrChange w:id="238" w:author="李 哲玮" w:date="2022-05-17T22:23:00Z">
              <w:rPr>
                <w:rStyle w:val="af7"/>
                <w:rFonts w:hint="eastAsia"/>
                <w:noProof/>
              </w:rPr>
            </w:rPrChange>
          </w:rPr>
          <w:delText>损失函数</w:delText>
        </w:r>
        <w:r w:rsidDel="00012F8F">
          <w:rPr>
            <w:noProof/>
            <w:webHidden/>
          </w:rPr>
          <w:tab/>
        </w:r>
        <w:r w:rsidR="00B92BC7" w:rsidDel="00012F8F">
          <w:rPr>
            <w:noProof/>
            <w:webHidden/>
          </w:rPr>
          <w:delText>9</w:delText>
        </w:r>
      </w:del>
    </w:p>
    <w:p w14:paraId="194C61AB" w14:textId="39F11225" w:rsidR="00910059" w:rsidDel="00012F8F" w:rsidRDefault="00910059">
      <w:pPr>
        <w:pStyle w:val="TOC2"/>
        <w:tabs>
          <w:tab w:val="start" w:pos="49.35pt"/>
          <w:tab w:val="end" w:leader="dot" w:pos="506pt"/>
        </w:tabs>
        <w:rPr>
          <w:del w:id="239" w:author="李 哲玮" w:date="2022-05-17T22:23:00Z"/>
          <w:rFonts w:asciiTheme="minorHAnsi" w:eastAsiaTheme="minorEastAsia" w:hAnsiTheme="minorHAnsi" w:cstheme="minorBidi"/>
          <w:bCs w:val="0"/>
          <w:iCs w:val="0"/>
          <w:noProof/>
          <w:kern w:val="2"/>
          <w:sz w:val="21"/>
        </w:rPr>
      </w:pPr>
      <w:del w:id="240" w:author="李 哲玮" w:date="2022-05-17T22:23:00Z">
        <w:r w:rsidRPr="00012F8F" w:rsidDel="00012F8F">
          <w:rPr>
            <w:rPrChange w:id="241" w:author="李 哲玮" w:date="2022-05-17T22:23:00Z">
              <w:rPr>
                <w:rStyle w:val="af7"/>
                <w:noProof/>
              </w:rPr>
            </w:rPrChange>
          </w:rPr>
          <w:delText>2.4</w:delText>
        </w:r>
        <w:r w:rsidDel="00012F8F">
          <w:rPr>
            <w:rFonts w:asciiTheme="minorHAnsi" w:eastAsiaTheme="minorEastAsia" w:hAnsiTheme="minorHAnsi" w:cstheme="minorBidi"/>
            <w:bCs w:val="0"/>
            <w:iCs w:val="0"/>
            <w:noProof/>
            <w:kern w:val="2"/>
            <w:sz w:val="21"/>
          </w:rPr>
          <w:tab/>
        </w:r>
        <w:r w:rsidRPr="00012F8F" w:rsidDel="00012F8F">
          <w:rPr>
            <w:rFonts w:hint="eastAsia"/>
            <w:rPrChange w:id="242" w:author="李 哲玮" w:date="2022-05-17T22:23:00Z">
              <w:rPr>
                <w:rStyle w:val="af7"/>
                <w:rFonts w:hint="eastAsia"/>
                <w:noProof/>
              </w:rPr>
            </w:rPrChange>
          </w:rPr>
          <w:delText>小结</w:delText>
        </w:r>
        <w:r w:rsidDel="00012F8F">
          <w:rPr>
            <w:noProof/>
            <w:webHidden/>
          </w:rPr>
          <w:tab/>
        </w:r>
        <w:r w:rsidR="00B92BC7" w:rsidDel="00012F8F">
          <w:rPr>
            <w:noProof/>
            <w:webHidden/>
          </w:rPr>
          <w:delText>10</w:delText>
        </w:r>
      </w:del>
    </w:p>
    <w:p w14:paraId="224B92FF" w14:textId="0AEE8515" w:rsidR="00910059" w:rsidDel="00012F8F" w:rsidRDefault="00910059" w:rsidP="00910059">
      <w:pPr>
        <w:pStyle w:val="TOC1"/>
        <w:tabs>
          <w:tab w:val="start" w:pos="34.50pt"/>
          <w:tab w:val="end" w:leader="dot" w:pos="506pt"/>
        </w:tabs>
        <w:rPr>
          <w:del w:id="243" w:author="李 哲玮" w:date="2022-05-17T22:23:00Z"/>
          <w:rFonts w:asciiTheme="minorHAnsi" w:eastAsiaTheme="minorEastAsia" w:hAnsiTheme="minorHAnsi" w:cstheme="minorBidi"/>
          <w:noProof/>
          <w:kern w:val="2"/>
          <w:sz w:val="21"/>
          <w:szCs w:val="22"/>
        </w:rPr>
      </w:pPr>
      <w:del w:id="244" w:author="李 哲玮" w:date="2022-05-17T22:23:00Z">
        <w:r w:rsidRPr="00012F8F" w:rsidDel="00012F8F">
          <w:rPr>
            <w:rPrChange w:id="245" w:author="李 哲玮" w:date="2022-05-17T22:23:00Z">
              <w:rPr>
                <w:rStyle w:val="af7"/>
                <w:noProof/>
              </w:rPr>
            </w:rPrChange>
          </w:rPr>
          <w:delText>3</w:delText>
        </w:r>
        <w:r w:rsidDel="00012F8F">
          <w:rPr>
            <w:rFonts w:asciiTheme="minorHAnsi" w:eastAsiaTheme="minorEastAsia" w:hAnsiTheme="minorHAnsi" w:cstheme="minorBidi"/>
            <w:noProof/>
            <w:kern w:val="2"/>
            <w:sz w:val="21"/>
            <w:szCs w:val="22"/>
          </w:rPr>
          <w:tab/>
        </w:r>
        <w:r w:rsidRPr="00012F8F" w:rsidDel="00012F8F">
          <w:rPr>
            <w:rFonts w:hint="eastAsia"/>
            <w:rPrChange w:id="246" w:author="李 哲玮" w:date="2022-05-17T22:23:00Z">
              <w:rPr>
                <w:rStyle w:val="af7"/>
                <w:rFonts w:hint="eastAsia"/>
                <w:noProof/>
              </w:rPr>
            </w:rPrChange>
          </w:rPr>
          <w:delText>基于</w:delText>
        </w:r>
        <w:r w:rsidRPr="00012F8F" w:rsidDel="00012F8F">
          <w:rPr>
            <w:rPrChange w:id="247" w:author="李 哲玮" w:date="2022-05-17T22:23:00Z">
              <w:rPr>
                <w:rStyle w:val="af7"/>
                <w:noProof/>
              </w:rPr>
            </w:rPrChange>
          </w:rPr>
          <w:delText xml:space="preserve"> BERT </w:delText>
        </w:r>
        <w:r w:rsidRPr="00012F8F" w:rsidDel="00012F8F">
          <w:rPr>
            <w:rFonts w:hint="eastAsia"/>
            <w:rPrChange w:id="248" w:author="李 哲玮" w:date="2022-05-17T22:23:00Z">
              <w:rPr>
                <w:rStyle w:val="af7"/>
                <w:rFonts w:hint="eastAsia"/>
                <w:noProof/>
              </w:rPr>
            </w:rPrChange>
          </w:rPr>
          <w:delText>的鲁棒性问答系统</w:delText>
        </w:r>
        <w:r w:rsidDel="00012F8F">
          <w:rPr>
            <w:noProof/>
            <w:webHidden/>
          </w:rPr>
          <w:tab/>
        </w:r>
        <w:r w:rsidR="00B92BC7" w:rsidDel="00012F8F">
          <w:rPr>
            <w:noProof/>
            <w:webHidden/>
          </w:rPr>
          <w:delText>11</w:delText>
        </w:r>
      </w:del>
    </w:p>
    <w:p w14:paraId="48530B1E" w14:textId="66E43E4D" w:rsidR="00910059" w:rsidDel="00012F8F" w:rsidRDefault="00910059">
      <w:pPr>
        <w:pStyle w:val="TOC2"/>
        <w:tabs>
          <w:tab w:val="start" w:pos="49.35pt"/>
          <w:tab w:val="end" w:leader="dot" w:pos="506pt"/>
        </w:tabs>
        <w:rPr>
          <w:del w:id="249" w:author="李 哲玮" w:date="2022-05-17T22:23:00Z"/>
          <w:rFonts w:asciiTheme="minorHAnsi" w:eastAsiaTheme="minorEastAsia" w:hAnsiTheme="minorHAnsi" w:cstheme="minorBidi"/>
          <w:bCs w:val="0"/>
          <w:iCs w:val="0"/>
          <w:noProof/>
          <w:kern w:val="2"/>
          <w:sz w:val="21"/>
        </w:rPr>
      </w:pPr>
      <w:del w:id="250" w:author="李 哲玮" w:date="2022-05-17T22:23:00Z">
        <w:r w:rsidRPr="00012F8F" w:rsidDel="00012F8F">
          <w:rPr>
            <w:rPrChange w:id="251" w:author="李 哲玮" w:date="2022-05-17T22:23:00Z">
              <w:rPr>
                <w:rStyle w:val="af7"/>
                <w:noProof/>
              </w:rPr>
            </w:rPrChange>
          </w:rPr>
          <w:delText>3.1</w:delText>
        </w:r>
        <w:r w:rsidDel="00012F8F">
          <w:rPr>
            <w:rFonts w:asciiTheme="minorHAnsi" w:eastAsiaTheme="minorEastAsia" w:hAnsiTheme="minorHAnsi" w:cstheme="minorBidi"/>
            <w:bCs w:val="0"/>
            <w:iCs w:val="0"/>
            <w:noProof/>
            <w:kern w:val="2"/>
            <w:sz w:val="21"/>
          </w:rPr>
          <w:tab/>
        </w:r>
        <w:r w:rsidRPr="00012F8F" w:rsidDel="00012F8F">
          <w:rPr>
            <w:rFonts w:hint="eastAsia"/>
            <w:rPrChange w:id="252" w:author="李 哲玮" w:date="2022-05-17T22:23:00Z">
              <w:rPr>
                <w:rStyle w:val="af7"/>
                <w:rFonts w:hint="eastAsia"/>
                <w:noProof/>
              </w:rPr>
            </w:rPrChange>
          </w:rPr>
          <w:delText>实验设置</w:delText>
        </w:r>
        <w:r w:rsidDel="00012F8F">
          <w:rPr>
            <w:noProof/>
            <w:webHidden/>
          </w:rPr>
          <w:tab/>
        </w:r>
        <w:r w:rsidR="00B92BC7" w:rsidDel="00012F8F">
          <w:rPr>
            <w:noProof/>
            <w:webHidden/>
          </w:rPr>
          <w:delText>11</w:delText>
        </w:r>
      </w:del>
    </w:p>
    <w:p w14:paraId="34DE4681" w14:textId="5B4E2E32" w:rsidR="00910059" w:rsidDel="00012F8F" w:rsidRDefault="00910059">
      <w:pPr>
        <w:pStyle w:val="TOC3"/>
        <w:tabs>
          <w:tab w:val="start" w:pos="70.85pt"/>
          <w:tab w:val="end" w:leader="dot" w:pos="506pt"/>
        </w:tabs>
        <w:rPr>
          <w:del w:id="253" w:author="李 哲玮" w:date="2022-05-17T22:23:00Z"/>
          <w:rFonts w:asciiTheme="minorHAnsi" w:eastAsiaTheme="minorEastAsia" w:hAnsiTheme="minorHAnsi" w:cstheme="minorBidi"/>
          <w:noProof/>
          <w:kern w:val="2"/>
          <w:sz w:val="21"/>
          <w:szCs w:val="22"/>
        </w:rPr>
      </w:pPr>
      <w:del w:id="254" w:author="李 哲玮" w:date="2022-05-17T22:23:00Z">
        <w:r w:rsidRPr="00012F8F" w:rsidDel="00012F8F">
          <w:rPr>
            <w:rPrChange w:id="255" w:author="李 哲玮" w:date="2022-05-17T22:23:00Z">
              <w:rPr>
                <w:rStyle w:val="af7"/>
                <w:noProof/>
              </w:rPr>
            </w:rPrChange>
          </w:rPr>
          <w:delText>3.1.1</w:delText>
        </w:r>
        <w:r w:rsidDel="00012F8F">
          <w:rPr>
            <w:rFonts w:asciiTheme="minorHAnsi" w:eastAsiaTheme="minorEastAsia" w:hAnsiTheme="minorHAnsi" w:cstheme="minorBidi"/>
            <w:noProof/>
            <w:kern w:val="2"/>
            <w:sz w:val="21"/>
            <w:szCs w:val="22"/>
          </w:rPr>
          <w:tab/>
        </w:r>
        <w:r w:rsidRPr="00012F8F" w:rsidDel="00012F8F">
          <w:rPr>
            <w:rFonts w:hint="eastAsia"/>
            <w:rPrChange w:id="256" w:author="李 哲玮" w:date="2022-05-17T22:23:00Z">
              <w:rPr>
                <w:rStyle w:val="af7"/>
                <w:rFonts w:hint="eastAsia"/>
                <w:noProof/>
              </w:rPr>
            </w:rPrChange>
          </w:rPr>
          <w:delText>问答系统</w:delText>
        </w:r>
        <w:r w:rsidDel="00012F8F">
          <w:rPr>
            <w:noProof/>
            <w:webHidden/>
          </w:rPr>
          <w:tab/>
        </w:r>
        <w:r w:rsidR="00B92BC7" w:rsidDel="00012F8F">
          <w:rPr>
            <w:noProof/>
            <w:webHidden/>
          </w:rPr>
          <w:delText>11</w:delText>
        </w:r>
      </w:del>
    </w:p>
    <w:p w14:paraId="4E439D14" w14:textId="6A523765" w:rsidR="00910059" w:rsidDel="00012F8F" w:rsidRDefault="00910059">
      <w:pPr>
        <w:pStyle w:val="TOC3"/>
        <w:tabs>
          <w:tab w:val="start" w:pos="70.85pt"/>
          <w:tab w:val="end" w:leader="dot" w:pos="506pt"/>
        </w:tabs>
        <w:rPr>
          <w:del w:id="257" w:author="李 哲玮" w:date="2022-05-17T22:23:00Z"/>
          <w:rFonts w:asciiTheme="minorHAnsi" w:eastAsiaTheme="minorEastAsia" w:hAnsiTheme="minorHAnsi" w:cstheme="minorBidi"/>
          <w:noProof/>
          <w:kern w:val="2"/>
          <w:sz w:val="21"/>
          <w:szCs w:val="22"/>
        </w:rPr>
      </w:pPr>
      <w:del w:id="258" w:author="李 哲玮" w:date="2022-05-17T22:23:00Z">
        <w:r w:rsidRPr="00012F8F" w:rsidDel="00012F8F">
          <w:rPr>
            <w:rPrChange w:id="259" w:author="李 哲玮" w:date="2022-05-17T22:23:00Z">
              <w:rPr>
                <w:rStyle w:val="af7"/>
                <w:noProof/>
              </w:rPr>
            </w:rPrChange>
          </w:rPr>
          <w:delText>3.1.2</w:delText>
        </w:r>
        <w:r w:rsidDel="00012F8F">
          <w:rPr>
            <w:rFonts w:asciiTheme="minorHAnsi" w:eastAsiaTheme="minorEastAsia" w:hAnsiTheme="minorHAnsi" w:cstheme="minorBidi"/>
            <w:noProof/>
            <w:kern w:val="2"/>
            <w:sz w:val="21"/>
            <w:szCs w:val="22"/>
          </w:rPr>
          <w:tab/>
        </w:r>
        <w:r w:rsidRPr="00012F8F" w:rsidDel="00012F8F">
          <w:rPr>
            <w:rFonts w:hint="eastAsia"/>
            <w:rPrChange w:id="260" w:author="李 哲玮" w:date="2022-05-17T22:23:00Z">
              <w:rPr>
                <w:rStyle w:val="af7"/>
                <w:rFonts w:hint="eastAsia"/>
                <w:noProof/>
              </w:rPr>
            </w:rPrChange>
          </w:rPr>
          <w:delText>鲁棒性问答系统</w:delText>
        </w:r>
        <w:r w:rsidDel="00012F8F">
          <w:rPr>
            <w:noProof/>
            <w:webHidden/>
          </w:rPr>
          <w:tab/>
        </w:r>
        <w:r w:rsidR="00B92BC7" w:rsidDel="00012F8F">
          <w:rPr>
            <w:noProof/>
            <w:webHidden/>
          </w:rPr>
          <w:delText>11</w:delText>
        </w:r>
      </w:del>
    </w:p>
    <w:p w14:paraId="12EDD66B" w14:textId="5D767DBD" w:rsidR="00910059" w:rsidDel="00012F8F" w:rsidRDefault="00910059">
      <w:pPr>
        <w:pStyle w:val="TOC2"/>
        <w:tabs>
          <w:tab w:val="start" w:pos="49.35pt"/>
          <w:tab w:val="end" w:leader="dot" w:pos="506pt"/>
        </w:tabs>
        <w:rPr>
          <w:del w:id="261" w:author="李 哲玮" w:date="2022-05-17T22:23:00Z"/>
          <w:rFonts w:asciiTheme="minorHAnsi" w:eastAsiaTheme="minorEastAsia" w:hAnsiTheme="minorHAnsi" w:cstheme="minorBidi"/>
          <w:bCs w:val="0"/>
          <w:iCs w:val="0"/>
          <w:noProof/>
          <w:kern w:val="2"/>
          <w:sz w:val="21"/>
        </w:rPr>
      </w:pPr>
      <w:del w:id="262" w:author="李 哲玮" w:date="2022-05-17T22:23:00Z">
        <w:r w:rsidRPr="00012F8F" w:rsidDel="00012F8F">
          <w:rPr>
            <w:rPrChange w:id="263" w:author="李 哲玮" w:date="2022-05-17T22:23:00Z">
              <w:rPr>
                <w:rStyle w:val="af7"/>
                <w:noProof/>
              </w:rPr>
            </w:rPrChange>
          </w:rPr>
          <w:delText>3.2</w:delText>
        </w:r>
        <w:r w:rsidDel="00012F8F">
          <w:rPr>
            <w:rFonts w:asciiTheme="minorHAnsi" w:eastAsiaTheme="minorEastAsia" w:hAnsiTheme="minorHAnsi" w:cstheme="minorBidi"/>
            <w:bCs w:val="0"/>
            <w:iCs w:val="0"/>
            <w:noProof/>
            <w:kern w:val="2"/>
            <w:sz w:val="21"/>
          </w:rPr>
          <w:tab/>
        </w:r>
        <w:r w:rsidRPr="00012F8F" w:rsidDel="00012F8F">
          <w:rPr>
            <w:rFonts w:hint="eastAsia"/>
            <w:rPrChange w:id="264" w:author="李 哲玮" w:date="2022-05-17T22:23:00Z">
              <w:rPr>
                <w:rStyle w:val="af7"/>
                <w:rFonts w:hint="eastAsia"/>
                <w:noProof/>
              </w:rPr>
            </w:rPrChange>
          </w:rPr>
          <w:delText>实验过程</w:delText>
        </w:r>
        <w:r w:rsidDel="00012F8F">
          <w:rPr>
            <w:noProof/>
            <w:webHidden/>
          </w:rPr>
          <w:tab/>
        </w:r>
        <w:r w:rsidR="00B92BC7" w:rsidDel="00012F8F">
          <w:rPr>
            <w:noProof/>
            <w:webHidden/>
          </w:rPr>
          <w:delText>12</w:delText>
        </w:r>
      </w:del>
    </w:p>
    <w:p w14:paraId="49478BA8" w14:textId="5B316E8C" w:rsidR="00910059" w:rsidDel="00012F8F" w:rsidRDefault="00910059">
      <w:pPr>
        <w:pStyle w:val="TOC3"/>
        <w:tabs>
          <w:tab w:val="start" w:pos="70.85pt"/>
          <w:tab w:val="end" w:leader="dot" w:pos="506pt"/>
        </w:tabs>
        <w:rPr>
          <w:del w:id="265" w:author="李 哲玮" w:date="2022-05-17T22:23:00Z"/>
          <w:rFonts w:asciiTheme="minorHAnsi" w:eastAsiaTheme="minorEastAsia" w:hAnsiTheme="minorHAnsi" w:cstheme="minorBidi"/>
          <w:noProof/>
          <w:kern w:val="2"/>
          <w:sz w:val="21"/>
          <w:szCs w:val="22"/>
        </w:rPr>
      </w:pPr>
      <w:del w:id="266" w:author="李 哲玮" w:date="2022-05-17T22:23:00Z">
        <w:r w:rsidRPr="00012F8F" w:rsidDel="00012F8F">
          <w:rPr>
            <w:rPrChange w:id="267" w:author="李 哲玮" w:date="2022-05-17T22:23:00Z">
              <w:rPr>
                <w:rStyle w:val="af7"/>
                <w:noProof/>
              </w:rPr>
            </w:rPrChange>
          </w:rPr>
          <w:delText>3.2.1</w:delText>
        </w:r>
        <w:r w:rsidDel="00012F8F">
          <w:rPr>
            <w:rFonts w:asciiTheme="minorHAnsi" w:eastAsiaTheme="minorEastAsia" w:hAnsiTheme="minorHAnsi" w:cstheme="minorBidi"/>
            <w:noProof/>
            <w:kern w:val="2"/>
            <w:sz w:val="21"/>
            <w:szCs w:val="22"/>
          </w:rPr>
          <w:tab/>
        </w:r>
        <w:r w:rsidRPr="00012F8F" w:rsidDel="00012F8F">
          <w:rPr>
            <w:rFonts w:hint="eastAsia"/>
            <w:rPrChange w:id="268" w:author="李 哲玮" w:date="2022-05-17T22:23:00Z">
              <w:rPr>
                <w:rStyle w:val="af7"/>
                <w:rFonts w:hint="eastAsia"/>
                <w:noProof/>
              </w:rPr>
            </w:rPrChange>
          </w:rPr>
          <w:delText>基于预训练语言模型的问答系统</w:delText>
        </w:r>
        <w:r w:rsidDel="00012F8F">
          <w:rPr>
            <w:noProof/>
            <w:webHidden/>
          </w:rPr>
          <w:tab/>
        </w:r>
        <w:r w:rsidR="00B92BC7" w:rsidDel="00012F8F">
          <w:rPr>
            <w:noProof/>
            <w:webHidden/>
          </w:rPr>
          <w:delText>12</w:delText>
        </w:r>
      </w:del>
    </w:p>
    <w:p w14:paraId="58C57C21" w14:textId="364474F3" w:rsidR="00910059" w:rsidDel="00012F8F" w:rsidRDefault="00910059">
      <w:pPr>
        <w:pStyle w:val="TOC3"/>
        <w:tabs>
          <w:tab w:val="start" w:pos="70.85pt"/>
          <w:tab w:val="end" w:leader="dot" w:pos="506pt"/>
        </w:tabs>
        <w:rPr>
          <w:del w:id="269" w:author="李 哲玮" w:date="2022-05-17T22:23:00Z"/>
          <w:rFonts w:asciiTheme="minorHAnsi" w:eastAsiaTheme="minorEastAsia" w:hAnsiTheme="minorHAnsi" w:cstheme="minorBidi"/>
          <w:noProof/>
          <w:kern w:val="2"/>
          <w:sz w:val="21"/>
          <w:szCs w:val="22"/>
        </w:rPr>
      </w:pPr>
      <w:del w:id="270" w:author="李 哲玮" w:date="2022-05-17T22:23:00Z">
        <w:r w:rsidRPr="00012F8F" w:rsidDel="00012F8F">
          <w:rPr>
            <w:rPrChange w:id="271" w:author="李 哲玮" w:date="2022-05-17T22:23:00Z">
              <w:rPr>
                <w:rStyle w:val="af7"/>
                <w:noProof/>
              </w:rPr>
            </w:rPrChange>
          </w:rPr>
          <w:delText>3.2.2</w:delText>
        </w:r>
        <w:r w:rsidDel="00012F8F">
          <w:rPr>
            <w:rFonts w:asciiTheme="minorHAnsi" w:eastAsiaTheme="minorEastAsia" w:hAnsiTheme="minorHAnsi" w:cstheme="minorBidi"/>
            <w:noProof/>
            <w:kern w:val="2"/>
            <w:sz w:val="21"/>
            <w:szCs w:val="22"/>
          </w:rPr>
          <w:tab/>
        </w:r>
        <w:r w:rsidRPr="00012F8F" w:rsidDel="00012F8F">
          <w:rPr>
            <w:rFonts w:hint="eastAsia"/>
            <w:rPrChange w:id="272" w:author="李 哲玮" w:date="2022-05-17T22:23:00Z">
              <w:rPr>
                <w:rStyle w:val="af7"/>
                <w:rFonts w:hint="eastAsia"/>
                <w:noProof/>
              </w:rPr>
            </w:rPrChange>
          </w:rPr>
          <w:delText>对抗训练</w:delText>
        </w:r>
        <w:r w:rsidDel="00012F8F">
          <w:rPr>
            <w:noProof/>
            <w:webHidden/>
          </w:rPr>
          <w:tab/>
        </w:r>
        <w:r w:rsidR="00B92BC7" w:rsidDel="00012F8F">
          <w:rPr>
            <w:noProof/>
            <w:webHidden/>
          </w:rPr>
          <w:delText>15</w:delText>
        </w:r>
      </w:del>
    </w:p>
    <w:p w14:paraId="2B37DE7F" w14:textId="4489F5AB" w:rsidR="00910059" w:rsidDel="00012F8F" w:rsidRDefault="00910059">
      <w:pPr>
        <w:pStyle w:val="TOC3"/>
        <w:tabs>
          <w:tab w:val="start" w:pos="70.85pt"/>
          <w:tab w:val="end" w:leader="dot" w:pos="506pt"/>
        </w:tabs>
        <w:rPr>
          <w:del w:id="273" w:author="李 哲玮" w:date="2022-05-17T22:23:00Z"/>
          <w:rFonts w:asciiTheme="minorHAnsi" w:eastAsiaTheme="minorEastAsia" w:hAnsiTheme="minorHAnsi" w:cstheme="minorBidi"/>
          <w:noProof/>
          <w:kern w:val="2"/>
          <w:sz w:val="21"/>
          <w:szCs w:val="22"/>
        </w:rPr>
      </w:pPr>
      <w:del w:id="274" w:author="李 哲玮" w:date="2022-05-17T22:23:00Z">
        <w:r w:rsidRPr="00012F8F" w:rsidDel="00012F8F">
          <w:rPr>
            <w:rPrChange w:id="275" w:author="李 哲玮" w:date="2022-05-17T22:23:00Z">
              <w:rPr>
                <w:rStyle w:val="af7"/>
                <w:noProof/>
              </w:rPr>
            </w:rPrChange>
          </w:rPr>
          <w:delText>3.2.3</w:delText>
        </w:r>
        <w:r w:rsidDel="00012F8F">
          <w:rPr>
            <w:rFonts w:asciiTheme="minorHAnsi" w:eastAsiaTheme="minorEastAsia" w:hAnsiTheme="minorHAnsi" w:cstheme="minorBidi"/>
            <w:noProof/>
            <w:kern w:val="2"/>
            <w:sz w:val="21"/>
            <w:szCs w:val="22"/>
          </w:rPr>
          <w:tab/>
        </w:r>
        <w:r w:rsidRPr="00012F8F" w:rsidDel="00012F8F">
          <w:rPr>
            <w:rFonts w:hint="eastAsia"/>
            <w:rPrChange w:id="276" w:author="李 哲玮" w:date="2022-05-17T22:23:00Z">
              <w:rPr>
                <w:rStyle w:val="af7"/>
                <w:rFonts w:hint="eastAsia"/>
                <w:noProof/>
              </w:rPr>
            </w:rPrChange>
          </w:rPr>
          <w:delText>数据增强</w:delText>
        </w:r>
        <w:r w:rsidDel="00012F8F">
          <w:rPr>
            <w:noProof/>
            <w:webHidden/>
          </w:rPr>
          <w:tab/>
        </w:r>
        <w:r w:rsidR="00B92BC7" w:rsidDel="00012F8F">
          <w:rPr>
            <w:noProof/>
            <w:webHidden/>
          </w:rPr>
          <w:delText>16</w:delText>
        </w:r>
      </w:del>
    </w:p>
    <w:p w14:paraId="195F862E" w14:textId="35963178" w:rsidR="00910059" w:rsidDel="00012F8F" w:rsidRDefault="00910059">
      <w:pPr>
        <w:pStyle w:val="TOC3"/>
        <w:tabs>
          <w:tab w:val="start" w:pos="70.85pt"/>
          <w:tab w:val="end" w:leader="dot" w:pos="506pt"/>
        </w:tabs>
        <w:rPr>
          <w:del w:id="277" w:author="李 哲玮" w:date="2022-05-17T22:23:00Z"/>
          <w:rFonts w:asciiTheme="minorHAnsi" w:eastAsiaTheme="minorEastAsia" w:hAnsiTheme="minorHAnsi" w:cstheme="minorBidi"/>
          <w:noProof/>
          <w:kern w:val="2"/>
          <w:sz w:val="21"/>
          <w:szCs w:val="22"/>
        </w:rPr>
      </w:pPr>
      <w:del w:id="278" w:author="李 哲玮" w:date="2022-05-17T22:23:00Z">
        <w:r w:rsidRPr="00012F8F" w:rsidDel="00012F8F">
          <w:rPr>
            <w:rPrChange w:id="279" w:author="李 哲玮" w:date="2022-05-17T22:23:00Z">
              <w:rPr>
                <w:rStyle w:val="af7"/>
                <w:noProof/>
              </w:rPr>
            </w:rPrChange>
          </w:rPr>
          <w:delText>3.2.4</w:delText>
        </w:r>
        <w:r w:rsidDel="00012F8F">
          <w:rPr>
            <w:rFonts w:asciiTheme="minorHAnsi" w:eastAsiaTheme="minorEastAsia" w:hAnsiTheme="minorHAnsi" w:cstheme="minorBidi"/>
            <w:noProof/>
            <w:kern w:val="2"/>
            <w:sz w:val="21"/>
            <w:szCs w:val="22"/>
          </w:rPr>
          <w:tab/>
        </w:r>
        <w:r w:rsidRPr="00012F8F" w:rsidDel="00012F8F">
          <w:rPr>
            <w:rFonts w:hint="eastAsia"/>
            <w:rPrChange w:id="280" w:author="李 哲玮" w:date="2022-05-17T22:23:00Z">
              <w:rPr>
                <w:rStyle w:val="af7"/>
                <w:rFonts w:hint="eastAsia"/>
                <w:noProof/>
              </w:rPr>
            </w:rPrChange>
          </w:rPr>
          <w:delText>长度惩罚损失</w:delText>
        </w:r>
        <w:r w:rsidDel="00012F8F">
          <w:rPr>
            <w:noProof/>
            <w:webHidden/>
          </w:rPr>
          <w:tab/>
        </w:r>
        <w:r w:rsidR="00B92BC7" w:rsidDel="00012F8F">
          <w:rPr>
            <w:noProof/>
            <w:webHidden/>
          </w:rPr>
          <w:delText>17</w:delText>
        </w:r>
      </w:del>
    </w:p>
    <w:p w14:paraId="00AB569A" w14:textId="06C022AC" w:rsidR="00910059" w:rsidDel="00012F8F" w:rsidRDefault="00910059">
      <w:pPr>
        <w:pStyle w:val="TOC2"/>
        <w:tabs>
          <w:tab w:val="start" w:pos="49.35pt"/>
          <w:tab w:val="end" w:leader="dot" w:pos="506pt"/>
        </w:tabs>
        <w:rPr>
          <w:del w:id="281" w:author="李 哲玮" w:date="2022-05-17T22:23:00Z"/>
          <w:rFonts w:asciiTheme="minorHAnsi" w:eastAsiaTheme="minorEastAsia" w:hAnsiTheme="minorHAnsi" w:cstheme="minorBidi"/>
          <w:bCs w:val="0"/>
          <w:iCs w:val="0"/>
          <w:noProof/>
          <w:kern w:val="2"/>
          <w:sz w:val="21"/>
        </w:rPr>
      </w:pPr>
      <w:del w:id="282" w:author="李 哲玮" w:date="2022-05-17T22:23:00Z">
        <w:r w:rsidRPr="00012F8F" w:rsidDel="00012F8F">
          <w:rPr>
            <w:rPrChange w:id="283" w:author="李 哲玮" w:date="2022-05-17T22:23:00Z">
              <w:rPr>
                <w:rStyle w:val="af7"/>
                <w:noProof/>
              </w:rPr>
            </w:rPrChange>
          </w:rPr>
          <w:delText>3.3</w:delText>
        </w:r>
        <w:r w:rsidDel="00012F8F">
          <w:rPr>
            <w:rFonts w:asciiTheme="minorHAnsi" w:eastAsiaTheme="minorEastAsia" w:hAnsiTheme="minorHAnsi" w:cstheme="minorBidi"/>
            <w:bCs w:val="0"/>
            <w:iCs w:val="0"/>
            <w:noProof/>
            <w:kern w:val="2"/>
            <w:sz w:val="21"/>
          </w:rPr>
          <w:tab/>
        </w:r>
        <w:r w:rsidRPr="00012F8F" w:rsidDel="00012F8F">
          <w:rPr>
            <w:rFonts w:hint="eastAsia"/>
            <w:rPrChange w:id="284" w:author="李 哲玮" w:date="2022-05-17T22:23:00Z">
              <w:rPr>
                <w:rStyle w:val="af7"/>
                <w:rFonts w:hint="eastAsia"/>
                <w:noProof/>
              </w:rPr>
            </w:rPrChange>
          </w:rPr>
          <w:delText>小结</w:delText>
        </w:r>
        <w:r w:rsidDel="00012F8F">
          <w:rPr>
            <w:noProof/>
            <w:webHidden/>
          </w:rPr>
          <w:tab/>
        </w:r>
        <w:r w:rsidR="00B92BC7" w:rsidDel="00012F8F">
          <w:rPr>
            <w:noProof/>
            <w:webHidden/>
          </w:rPr>
          <w:delText>18</w:delText>
        </w:r>
      </w:del>
    </w:p>
    <w:p w14:paraId="4825F4C9" w14:textId="383ADB7B" w:rsidR="00910059" w:rsidDel="00012F8F" w:rsidRDefault="00910059" w:rsidP="00910059">
      <w:pPr>
        <w:pStyle w:val="TOC1"/>
        <w:tabs>
          <w:tab w:val="start" w:pos="34.50pt"/>
          <w:tab w:val="end" w:leader="dot" w:pos="506pt"/>
        </w:tabs>
        <w:rPr>
          <w:del w:id="285" w:author="李 哲玮" w:date="2022-05-17T22:23:00Z"/>
          <w:rFonts w:asciiTheme="minorHAnsi" w:eastAsiaTheme="minorEastAsia" w:hAnsiTheme="minorHAnsi" w:cstheme="minorBidi"/>
          <w:noProof/>
          <w:kern w:val="2"/>
          <w:sz w:val="21"/>
          <w:szCs w:val="22"/>
        </w:rPr>
      </w:pPr>
      <w:del w:id="286" w:author="李 哲玮" w:date="2022-05-17T22:23:00Z">
        <w:r w:rsidRPr="00012F8F" w:rsidDel="00012F8F">
          <w:rPr>
            <w:rPrChange w:id="287" w:author="李 哲玮" w:date="2022-05-17T22:23:00Z">
              <w:rPr>
                <w:rStyle w:val="af7"/>
                <w:noProof/>
              </w:rPr>
            </w:rPrChange>
          </w:rPr>
          <w:delText>4</w:delText>
        </w:r>
        <w:r w:rsidDel="00012F8F">
          <w:rPr>
            <w:rFonts w:asciiTheme="minorHAnsi" w:eastAsiaTheme="minorEastAsia" w:hAnsiTheme="minorHAnsi" w:cstheme="minorBidi"/>
            <w:noProof/>
            <w:kern w:val="2"/>
            <w:sz w:val="21"/>
            <w:szCs w:val="22"/>
          </w:rPr>
          <w:tab/>
        </w:r>
        <w:r w:rsidRPr="00012F8F" w:rsidDel="00012F8F">
          <w:rPr>
            <w:rFonts w:hint="eastAsia"/>
            <w:rPrChange w:id="288" w:author="李 哲玮" w:date="2022-05-17T22:23:00Z">
              <w:rPr>
                <w:rStyle w:val="af7"/>
                <w:rFonts w:hint="eastAsia"/>
                <w:noProof/>
              </w:rPr>
            </w:rPrChange>
          </w:rPr>
          <w:delText>实验结果以及分析</w:delText>
        </w:r>
        <w:r w:rsidDel="00012F8F">
          <w:rPr>
            <w:noProof/>
            <w:webHidden/>
          </w:rPr>
          <w:tab/>
        </w:r>
        <w:r w:rsidR="00B92BC7" w:rsidDel="00012F8F">
          <w:rPr>
            <w:noProof/>
            <w:webHidden/>
          </w:rPr>
          <w:delText>19</w:delText>
        </w:r>
      </w:del>
    </w:p>
    <w:p w14:paraId="732CAE9D" w14:textId="64278AC2" w:rsidR="00910059" w:rsidDel="00012F8F" w:rsidRDefault="00910059">
      <w:pPr>
        <w:pStyle w:val="TOC2"/>
        <w:tabs>
          <w:tab w:val="start" w:pos="49.35pt"/>
          <w:tab w:val="end" w:leader="dot" w:pos="506pt"/>
        </w:tabs>
        <w:rPr>
          <w:del w:id="289" w:author="李 哲玮" w:date="2022-05-17T22:23:00Z"/>
          <w:rFonts w:asciiTheme="minorHAnsi" w:eastAsiaTheme="minorEastAsia" w:hAnsiTheme="minorHAnsi" w:cstheme="minorBidi"/>
          <w:bCs w:val="0"/>
          <w:iCs w:val="0"/>
          <w:noProof/>
          <w:kern w:val="2"/>
          <w:sz w:val="21"/>
        </w:rPr>
      </w:pPr>
      <w:del w:id="290" w:author="李 哲玮" w:date="2022-05-17T22:23:00Z">
        <w:r w:rsidRPr="00012F8F" w:rsidDel="00012F8F">
          <w:rPr>
            <w:rPrChange w:id="291" w:author="李 哲玮" w:date="2022-05-17T22:23:00Z">
              <w:rPr>
                <w:rStyle w:val="af7"/>
                <w:noProof/>
              </w:rPr>
            </w:rPrChange>
          </w:rPr>
          <w:delText>4.1</w:delText>
        </w:r>
        <w:r w:rsidDel="00012F8F">
          <w:rPr>
            <w:rFonts w:asciiTheme="minorHAnsi" w:eastAsiaTheme="minorEastAsia" w:hAnsiTheme="minorHAnsi" w:cstheme="minorBidi"/>
            <w:bCs w:val="0"/>
            <w:iCs w:val="0"/>
            <w:noProof/>
            <w:kern w:val="2"/>
            <w:sz w:val="21"/>
          </w:rPr>
          <w:tab/>
        </w:r>
        <w:r w:rsidRPr="00012F8F" w:rsidDel="00012F8F">
          <w:rPr>
            <w:rFonts w:hint="eastAsia"/>
            <w:rPrChange w:id="292" w:author="李 哲玮" w:date="2022-05-17T22:23:00Z">
              <w:rPr>
                <w:rStyle w:val="af7"/>
                <w:rFonts w:hint="eastAsia"/>
                <w:noProof/>
              </w:rPr>
            </w:rPrChange>
          </w:rPr>
          <w:delText>实验准备</w:delText>
        </w:r>
        <w:r w:rsidDel="00012F8F">
          <w:rPr>
            <w:noProof/>
            <w:webHidden/>
          </w:rPr>
          <w:tab/>
        </w:r>
        <w:r w:rsidR="00B92BC7" w:rsidDel="00012F8F">
          <w:rPr>
            <w:noProof/>
            <w:webHidden/>
          </w:rPr>
          <w:delText>19</w:delText>
        </w:r>
      </w:del>
    </w:p>
    <w:p w14:paraId="1433C269" w14:textId="3BDEF40B" w:rsidR="00910059" w:rsidDel="00012F8F" w:rsidRDefault="00910059">
      <w:pPr>
        <w:pStyle w:val="TOC3"/>
        <w:tabs>
          <w:tab w:val="start" w:pos="70.85pt"/>
          <w:tab w:val="end" w:leader="dot" w:pos="506pt"/>
        </w:tabs>
        <w:rPr>
          <w:del w:id="293" w:author="李 哲玮" w:date="2022-05-17T22:23:00Z"/>
          <w:rFonts w:asciiTheme="minorHAnsi" w:eastAsiaTheme="minorEastAsia" w:hAnsiTheme="minorHAnsi" w:cstheme="minorBidi"/>
          <w:noProof/>
          <w:kern w:val="2"/>
          <w:sz w:val="21"/>
          <w:szCs w:val="22"/>
        </w:rPr>
      </w:pPr>
      <w:del w:id="294" w:author="李 哲玮" w:date="2022-05-17T22:23:00Z">
        <w:r w:rsidRPr="00012F8F" w:rsidDel="00012F8F">
          <w:rPr>
            <w:rPrChange w:id="295" w:author="李 哲玮" w:date="2022-05-17T22:23:00Z">
              <w:rPr>
                <w:rStyle w:val="af7"/>
                <w:noProof/>
              </w:rPr>
            </w:rPrChange>
          </w:rPr>
          <w:delText>4.1.1</w:delText>
        </w:r>
        <w:r w:rsidDel="00012F8F">
          <w:rPr>
            <w:rFonts w:asciiTheme="minorHAnsi" w:eastAsiaTheme="minorEastAsia" w:hAnsiTheme="minorHAnsi" w:cstheme="minorBidi"/>
            <w:noProof/>
            <w:kern w:val="2"/>
            <w:sz w:val="21"/>
            <w:szCs w:val="22"/>
          </w:rPr>
          <w:tab/>
        </w:r>
        <w:r w:rsidRPr="00012F8F" w:rsidDel="00012F8F">
          <w:rPr>
            <w:rFonts w:hint="eastAsia"/>
            <w:rPrChange w:id="296" w:author="李 哲玮" w:date="2022-05-17T22:23:00Z">
              <w:rPr>
                <w:rStyle w:val="af7"/>
                <w:rFonts w:hint="eastAsia"/>
                <w:noProof/>
              </w:rPr>
            </w:rPrChange>
          </w:rPr>
          <w:delText>实验数据集</w:delText>
        </w:r>
        <w:r w:rsidDel="00012F8F">
          <w:rPr>
            <w:noProof/>
            <w:webHidden/>
          </w:rPr>
          <w:tab/>
        </w:r>
        <w:r w:rsidR="00B92BC7" w:rsidDel="00012F8F">
          <w:rPr>
            <w:noProof/>
            <w:webHidden/>
          </w:rPr>
          <w:delText>19</w:delText>
        </w:r>
      </w:del>
    </w:p>
    <w:p w14:paraId="20B5F5E9" w14:textId="21314F4E" w:rsidR="00910059" w:rsidDel="00012F8F" w:rsidRDefault="00910059">
      <w:pPr>
        <w:pStyle w:val="TOC3"/>
        <w:tabs>
          <w:tab w:val="start" w:pos="70.85pt"/>
          <w:tab w:val="end" w:leader="dot" w:pos="506pt"/>
        </w:tabs>
        <w:rPr>
          <w:del w:id="297" w:author="李 哲玮" w:date="2022-05-17T22:23:00Z"/>
          <w:rFonts w:asciiTheme="minorHAnsi" w:eastAsiaTheme="minorEastAsia" w:hAnsiTheme="minorHAnsi" w:cstheme="minorBidi"/>
          <w:noProof/>
          <w:kern w:val="2"/>
          <w:sz w:val="21"/>
          <w:szCs w:val="22"/>
        </w:rPr>
      </w:pPr>
      <w:del w:id="298" w:author="李 哲玮" w:date="2022-05-17T22:23:00Z">
        <w:r w:rsidRPr="00012F8F" w:rsidDel="00012F8F">
          <w:rPr>
            <w:rPrChange w:id="299" w:author="李 哲玮" w:date="2022-05-17T22:23:00Z">
              <w:rPr>
                <w:rStyle w:val="af7"/>
                <w:noProof/>
              </w:rPr>
            </w:rPrChange>
          </w:rPr>
          <w:delText>4.1.2</w:delText>
        </w:r>
        <w:r w:rsidDel="00012F8F">
          <w:rPr>
            <w:rFonts w:asciiTheme="minorHAnsi" w:eastAsiaTheme="minorEastAsia" w:hAnsiTheme="minorHAnsi" w:cstheme="minorBidi"/>
            <w:noProof/>
            <w:kern w:val="2"/>
            <w:sz w:val="21"/>
            <w:szCs w:val="22"/>
          </w:rPr>
          <w:tab/>
        </w:r>
        <w:r w:rsidRPr="00012F8F" w:rsidDel="00012F8F">
          <w:rPr>
            <w:rFonts w:hint="eastAsia"/>
            <w:rPrChange w:id="300" w:author="李 哲玮" w:date="2022-05-17T22:23:00Z">
              <w:rPr>
                <w:rStyle w:val="af7"/>
                <w:rFonts w:hint="eastAsia"/>
                <w:noProof/>
              </w:rPr>
            </w:rPrChange>
          </w:rPr>
          <w:delText>评估指标</w:delText>
        </w:r>
        <w:r w:rsidDel="00012F8F">
          <w:rPr>
            <w:noProof/>
            <w:webHidden/>
          </w:rPr>
          <w:tab/>
        </w:r>
        <w:r w:rsidR="00B92BC7" w:rsidDel="00012F8F">
          <w:rPr>
            <w:noProof/>
            <w:webHidden/>
          </w:rPr>
          <w:delText>19</w:delText>
        </w:r>
      </w:del>
    </w:p>
    <w:p w14:paraId="7FA7B538" w14:textId="2E5949D7" w:rsidR="00910059" w:rsidDel="00012F8F" w:rsidRDefault="00910059">
      <w:pPr>
        <w:pStyle w:val="TOC3"/>
        <w:tabs>
          <w:tab w:val="start" w:pos="70.85pt"/>
          <w:tab w:val="end" w:leader="dot" w:pos="506pt"/>
        </w:tabs>
        <w:rPr>
          <w:del w:id="301" w:author="李 哲玮" w:date="2022-05-17T22:23:00Z"/>
          <w:rFonts w:asciiTheme="minorHAnsi" w:eastAsiaTheme="minorEastAsia" w:hAnsiTheme="minorHAnsi" w:cstheme="minorBidi"/>
          <w:noProof/>
          <w:kern w:val="2"/>
          <w:sz w:val="21"/>
          <w:szCs w:val="22"/>
        </w:rPr>
      </w:pPr>
      <w:del w:id="302" w:author="李 哲玮" w:date="2022-05-17T22:23:00Z">
        <w:r w:rsidRPr="00012F8F" w:rsidDel="00012F8F">
          <w:rPr>
            <w:rPrChange w:id="303" w:author="李 哲玮" w:date="2022-05-17T22:23:00Z">
              <w:rPr>
                <w:rStyle w:val="af7"/>
                <w:noProof/>
              </w:rPr>
            </w:rPrChange>
          </w:rPr>
          <w:delText>4.1.3</w:delText>
        </w:r>
        <w:r w:rsidDel="00012F8F">
          <w:rPr>
            <w:rFonts w:asciiTheme="minorHAnsi" w:eastAsiaTheme="minorEastAsia" w:hAnsiTheme="minorHAnsi" w:cstheme="minorBidi"/>
            <w:noProof/>
            <w:kern w:val="2"/>
            <w:sz w:val="21"/>
            <w:szCs w:val="22"/>
          </w:rPr>
          <w:tab/>
        </w:r>
        <w:r w:rsidRPr="00012F8F" w:rsidDel="00012F8F">
          <w:rPr>
            <w:rFonts w:hint="eastAsia"/>
            <w:rPrChange w:id="304" w:author="李 哲玮" w:date="2022-05-17T22:23:00Z">
              <w:rPr>
                <w:rStyle w:val="af7"/>
                <w:rFonts w:hint="eastAsia"/>
                <w:noProof/>
              </w:rPr>
            </w:rPrChange>
          </w:rPr>
          <w:delText>对比实验</w:delText>
        </w:r>
        <w:r w:rsidDel="00012F8F">
          <w:rPr>
            <w:noProof/>
            <w:webHidden/>
          </w:rPr>
          <w:tab/>
        </w:r>
        <w:r w:rsidR="00B92BC7" w:rsidDel="00012F8F">
          <w:rPr>
            <w:noProof/>
            <w:webHidden/>
          </w:rPr>
          <w:delText>20</w:delText>
        </w:r>
      </w:del>
    </w:p>
    <w:p w14:paraId="5FE033C8" w14:textId="69F88A14" w:rsidR="00910059" w:rsidDel="00012F8F" w:rsidRDefault="00910059">
      <w:pPr>
        <w:pStyle w:val="TOC2"/>
        <w:tabs>
          <w:tab w:val="start" w:pos="49.35pt"/>
          <w:tab w:val="end" w:leader="dot" w:pos="506pt"/>
        </w:tabs>
        <w:rPr>
          <w:del w:id="305" w:author="李 哲玮" w:date="2022-05-17T22:23:00Z"/>
          <w:rFonts w:asciiTheme="minorHAnsi" w:eastAsiaTheme="minorEastAsia" w:hAnsiTheme="minorHAnsi" w:cstheme="minorBidi"/>
          <w:bCs w:val="0"/>
          <w:iCs w:val="0"/>
          <w:noProof/>
          <w:kern w:val="2"/>
          <w:sz w:val="21"/>
        </w:rPr>
      </w:pPr>
      <w:del w:id="306" w:author="李 哲玮" w:date="2022-05-17T22:23:00Z">
        <w:r w:rsidRPr="00012F8F" w:rsidDel="00012F8F">
          <w:rPr>
            <w:rPrChange w:id="307" w:author="李 哲玮" w:date="2022-05-17T22:23:00Z">
              <w:rPr>
                <w:rStyle w:val="af7"/>
                <w:noProof/>
              </w:rPr>
            </w:rPrChange>
          </w:rPr>
          <w:delText>4.2</w:delText>
        </w:r>
        <w:r w:rsidDel="00012F8F">
          <w:rPr>
            <w:rFonts w:asciiTheme="minorHAnsi" w:eastAsiaTheme="minorEastAsia" w:hAnsiTheme="minorHAnsi" w:cstheme="minorBidi"/>
            <w:bCs w:val="0"/>
            <w:iCs w:val="0"/>
            <w:noProof/>
            <w:kern w:val="2"/>
            <w:sz w:val="21"/>
          </w:rPr>
          <w:tab/>
        </w:r>
        <w:r w:rsidRPr="00012F8F" w:rsidDel="00012F8F">
          <w:rPr>
            <w:rFonts w:hint="eastAsia"/>
            <w:rPrChange w:id="308" w:author="李 哲玮" w:date="2022-05-17T22:23:00Z">
              <w:rPr>
                <w:rStyle w:val="af7"/>
                <w:rFonts w:hint="eastAsia"/>
                <w:noProof/>
              </w:rPr>
            </w:rPrChange>
          </w:rPr>
          <w:delText>实验结果</w:delText>
        </w:r>
        <w:r w:rsidDel="00012F8F">
          <w:rPr>
            <w:noProof/>
            <w:webHidden/>
          </w:rPr>
          <w:tab/>
        </w:r>
        <w:r w:rsidR="00B92BC7" w:rsidDel="00012F8F">
          <w:rPr>
            <w:noProof/>
            <w:webHidden/>
          </w:rPr>
          <w:delText>20</w:delText>
        </w:r>
      </w:del>
    </w:p>
    <w:p w14:paraId="372F6509" w14:textId="06AE3EE1" w:rsidR="00910059" w:rsidDel="00012F8F" w:rsidRDefault="00910059">
      <w:pPr>
        <w:pStyle w:val="TOC3"/>
        <w:tabs>
          <w:tab w:val="start" w:pos="70.85pt"/>
          <w:tab w:val="end" w:leader="dot" w:pos="506pt"/>
        </w:tabs>
        <w:rPr>
          <w:del w:id="309" w:author="李 哲玮" w:date="2022-05-17T22:23:00Z"/>
          <w:rFonts w:asciiTheme="minorHAnsi" w:eastAsiaTheme="minorEastAsia" w:hAnsiTheme="minorHAnsi" w:cstheme="minorBidi"/>
          <w:noProof/>
          <w:kern w:val="2"/>
          <w:sz w:val="21"/>
          <w:szCs w:val="22"/>
        </w:rPr>
      </w:pPr>
      <w:del w:id="310" w:author="李 哲玮" w:date="2022-05-17T22:23:00Z">
        <w:r w:rsidRPr="00012F8F" w:rsidDel="00012F8F">
          <w:rPr>
            <w:rPrChange w:id="311" w:author="李 哲玮" w:date="2022-05-17T22:23:00Z">
              <w:rPr>
                <w:rStyle w:val="af7"/>
                <w:noProof/>
              </w:rPr>
            </w:rPrChange>
          </w:rPr>
          <w:delText>4.2.1</w:delText>
        </w:r>
        <w:r w:rsidDel="00012F8F">
          <w:rPr>
            <w:rFonts w:asciiTheme="minorHAnsi" w:eastAsiaTheme="minorEastAsia" w:hAnsiTheme="minorHAnsi" w:cstheme="minorBidi"/>
            <w:noProof/>
            <w:kern w:val="2"/>
            <w:sz w:val="21"/>
            <w:szCs w:val="22"/>
          </w:rPr>
          <w:tab/>
        </w:r>
        <w:r w:rsidRPr="00012F8F" w:rsidDel="00012F8F">
          <w:rPr>
            <w:rFonts w:hint="eastAsia"/>
            <w:rPrChange w:id="312" w:author="李 哲玮" w:date="2022-05-17T22:23:00Z">
              <w:rPr>
                <w:rStyle w:val="af7"/>
                <w:rFonts w:hint="eastAsia"/>
                <w:noProof/>
              </w:rPr>
            </w:rPrChange>
          </w:rPr>
          <w:delText>预训练语言模型对实验结果影响</w:delText>
        </w:r>
        <w:r w:rsidDel="00012F8F">
          <w:rPr>
            <w:noProof/>
            <w:webHidden/>
          </w:rPr>
          <w:tab/>
        </w:r>
        <w:r w:rsidR="00B92BC7" w:rsidDel="00012F8F">
          <w:rPr>
            <w:noProof/>
            <w:webHidden/>
          </w:rPr>
          <w:delText>22</w:delText>
        </w:r>
      </w:del>
    </w:p>
    <w:p w14:paraId="3043DAE5" w14:textId="4B9AEBC4" w:rsidR="00910059" w:rsidDel="00012F8F" w:rsidRDefault="00910059">
      <w:pPr>
        <w:pStyle w:val="TOC2"/>
        <w:tabs>
          <w:tab w:val="start" w:pos="49.35pt"/>
          <w:tab w:val="end" w:leader="dot" w:pos="506pt"/>
        </w:tabs>
        <w:rPr>
          <w:del w:id="313" w:author="李 哲玮" w:date="2022-05-17T22:23:00Z"/>
          <w:rFonts w:asciiTheme="minorHAnsi" w:eastAsiaTheme="minorEastAsia" w:hAnsiTheme="minorHAnsi" w:cstheme="minorBidi"/>
          <w:bCs w:val="0"/>
          <w:iCs w:val="0"/>
          <w:noProof/>
          <w:kern w:val="2"/>
          <w:sz w:val="21"/>
        </w:rPr>
      </w:pPr>
      <w:del w:id="314" w:author="李 哲玮" w:date="2022-05-17T22:23:00Z">
        <w:r w:rsidRPr="00012F8F" w:rsidDel="00012F8F">
          <w:rPr>
            <w:rPrChange w:id="315" w:author="李 哲玮" w:date="2022-05-17T22:23:00Z">
              <w:rPr>
                <w:rStyle w:val="af7"/>
                <w:noProof/>
              </w:rPr>
            </w:rPrChange>
          </w:rPr>
          <w:delText>4.3</w:delText>
        </w:r>
        <w:r w:rsidDel="00012F8F">
          <w:rPr>
            <w:rFonts w:asciiTheme="minorHAnsi" w:eastAsiaTheme="minorEastAsia" w:hAnsiTheme="minorHAnsi" w:cstheme="minorBidi"/>
            <w:bCs w:val="0"/>
            <w:iCs w:val="0"/>
            <w:noProof/>
            <w:kern w:val="2"/>
            <w:sz w:val="21"/>
          </w:rPr>
          <w:tab/>
        </w:r>
        <w:r w:rsidRPr="00012F8F" w:rsidDel="00012F8F">
          <w:rPr>
            <w:rFonts w:hint="eastAsia"/>
            <w:rPrChange w:id="316" w:author="李 哲玮" w:date="2022-05-17T22:23:00Z">
              <w:rPr>
                <w:rStyle w:val="af7"/>
                <w:rFonts w:hint="eastAsia"/>
                <w:noProof/>
              </w:rPr>
            </w:rPrChange>
          </w:rPr>
          <w:delText>消融实验</w:delText>
        </w:r>
        <w:r w:rsidDel="00012F8F">
          <w:rPr>
            <w:noProof/>
            <w:webHidden/>
          </w:rPr>
          <w:tab/>
        </w:r>
        <w:r w:rsidR="00B92BC7" w:rsidDel="00012F8F">
          <w:rPr>
            <w:noProof/>
            <w:webHidden/>
          </w:rPr>
          <w:delText>22</w:delText>
        </w:r>
      </w:del>
    </w:p>
    <w:p w14:paraId="363147C0" w14:textId="5BF63E56" w:rsidR="00910059" w:rsidDel="00012F8F" w:rsidRDefault="00910059">
      <w:pPr>
        <w:pStyle w:val="TOC3"/>
        <w:tabs>
          <w:tab w:val="start" w:pos="70.85pt"/>
          <w:tab w:val="end" w:leader="dot" w:pos="506pt"/>
        </w:tabs>
        <w:rPr>
          <w:del w:id="317" w:author="李 哲玮" w:date="2022-05-17T22:23:00Z"/>
          <w:rFonts w:asciiTheme="minorHAnsi" w:eastAsiaTheme="minorEastAsia" w:hAnsiTheme="minorHAnsi" w:cstheme="minorBidi"/>
          <w:noProof/>
          <w:kern w:val="2"/>
          <w:sz w:val="21"/>
          <w:szCs w:val="22"/>
        </w:rPr>
      </w:pPr>
      <w:del w:id="318" w:author="李 哲玮" w:date="2022-05-17T22:23:00Z">
        <w:r w:rsidRPr="00012F8F" w:rsidDel="00012F8F">
          <w:rPr>
            <w:rPrChange w:id="319" w:author="李 哲玮" w:date="2022-05-17T22:23:00Z">
              <w:rPr>
                <w:rStyle w:val="af7"/>
                <w:noProof/>
              </w:rPr>
            </w:rPrChange>
          </w:rPr>
          <w:delText>4.3.1</w:delText>
        </w:r>
        <w:r w:rsidDel="00012F8F">
          <w:rPr>
            <w:rFonts w:asciiTheme="minorHAnsi" w:eastAsiaTheme="minorEastAsia" w:hAnsiTheme="minorHAnsi" w:cstheme="minorBidi"/>
            <w:noProof/>
            <w:kern w:val="2"/>
            <w:sz w:val="21"/>
            <w:szCs w:val="22"/>
          </w:rPr>
          <w:tab/>
        </w:r>
        <w:r w:rsidRPr="00012F8F" w:rsidDel="00012F8F">
          <w:rPr>
            <w:rFonts w:hint="eastAsia"/>
            <w:rPrChange w:id="320" w:author="李 哲玮" w:date="2022-05-17T22:23:00Z">
              <w:rPr>
                <w:rStyle w:val="af7"/>
                <w:rFonts w:hint="eastAsia"/>
                <w:noProof/>
              </w:rPr>
            </w:rPrChange>
          </w:rPr>
          <w:delText>对抗训练对实验结果影响</w:delText>
        </w:r>
        <w:r w:rsidDel="00012F8F">
          <w:rPr>
            <w:noProof/>
            <w:webHidden/>
          </w:rPr>
          <w:tab/>
        </w:r>
        <w:r w:rsidR="00B92BC7" w:rsidDel="00012F8F">
          <w:rPr>
            <w:noProof/>
            <w:webHidden/>
          </w:rPr>
          <w:delText>22</w:delText>
        </w:r>
      </w:del>
    </w:p>
    <w:p w14:paraId="1B9A724F" w14:textId="49A03E92" w:rsidR="00910059" w:rsidDel="00012F8F" w:rsidRDefault="00910059">
      <w:pPr>
        <w:pStyle w:val="TOC3"/>
        <w:tabs>
          <w:tab w:val="start" w:pos="70.85pt"/>
          <w:tab w:val="end" w:leader="dot" w:pos="506pt"/>
        </w:tabs>
        <w:rPr>
          <w:del w:id="321" w:author="李 哲玮" w:date="2022-05-17T22:23:00Z"/>
          <w:rFonts w:asciiTheme="minorHAnsi" w:eastAsiaTheme="minorEastAsia" w:hAnsiTheme="minorHAnsi" w:cstheme="minorBidi"/>
          <w:noProof/>
          <w:kern w:val="2"/>
          <w:sz w:val="21"/>
          <w:szCs w:val="22"/>
        </w:rPr>
      </w:pPr>
      <w:del w:id="322" w:author="李 哲玮" w:date="2022-05-17T22:23:00Z">
        <w:r w:rsidRPr="00012F8F" w:rsidDel="00012F8F">
          <w:rPr>
            <w:rPrChange w:id="323" w:author="李 哲玮" w:date="2022-05-17T22:23:00Z">
              <w:rPr>
                <w:rStyle w:val="af7"/>
                <w:noProof/>
              </w:rPr>
            </w:rPrChange>
          </w:rPr>
          <w:delText>4.3.2</w:delText>
        </w:r>
        <w:r w:rsidDel="00012F8F">
          <w:rPr>
            <w:rFonts w:asciiTheme="minorHAnsi" w:eastAsiaTheme="minorEastAsia" w:hAnsiTheme="minorHAnsi" w:cstheme="minorBidi"/>
            <w:noProof/>
            <w:kern w:val="2"/>
            <w:sz w:val="21"/>
            <w:szCs w:val="22"/>
          </w:rPr>
          <w:tab/>
        </w:r>
        <w:r w:rsidRPr="00012F8F" w:rsidDel="00012F8F">
          <w:rPr>
            <w:rFonts w:hint="eastAsia"/>
            <w:rPrChange w:id="324" w:author="李 哲玮" w:date="2022-05-17T22:23:00Z">
              <w:rPr>
                <w:rStyle w:val="af7"/>
                <w:rFonts w:hint="eastAsia"/>
                <w:noProof/>
              </w:rPr>
            </w:rPrChange>
          </w:rPr>
          <w:delText>数据增强对实验结果影响</w:delText>
        </w:r>
        <w:r w:rsidDel="00012F8F">
          <w:rPr>
            <w:noProof/>
            <w:webHidden/>
          </w:rPr>
          <w:tab/>
        </w:r>
        <w:r w:rsidR="00B92BC7" w:rsidDel="00012F8F">
          <w:rPr>
            <w:noProof/>
            <w:webHidden/>
          </w:rPr>
          <w:delText>23</w:delText>
        </w:r>
      </w:del>
    </w:p>
    <w:p w14:paraId="0F200736" w14:textId="436FE4B3" w:rsidR="00910059" w:rsidDel="00012F8F" w:rsidRDefault="00910059">
      <w:pPr>
        <w:pStyle w:val="TOC3"/>
        <w:tabs>
          <w:tab w:val="start" w:pos="70.85pt"/>
          <w:tab w:val="end" w:leader="dot" w:pos="506pt"/>
        </w:tabs>
        <w:rPr>
          <w:del w:id="325" w:author="李 哲玮" w:date="2022-05-17T22:23:00Z"/>
          <w:rFonts w:asciiTheme="minorHAnsi" w:eastAsiaTheme="minorEastAsia" w:hAnsiTheme="minorHAnsi" w:cstheme="minorBidi"/>
          <w:noProof/>
          <w:kern w:val="2"/>
          <w:sz w:val="21"/>
          <w:szCs w:val="22"/>
        </w:rPr>
      </w:pPr>
      <w:del w:id="326" w:author="李 哲玮" w:date="2022-05-17T22:23:00Z">
        <w:r w:rsidRPr="00012F8F" w:rsidDel="00012F8F">
          <w:rPr>
            <w:rPrChange w:id="327" w:author="李 哲玮" w:date="2022-05-17T22:23:00Z">
              <w:rPr>
                <w:rStyle w:val="af7"/>
                <w:noProof/>
              </w:rPr>
            </w:rPrChange>
          </w:rPr>
          <w:delText>4.3.3</w:delText>
        </w:r>
        <w:r w:rsidDel="00012F8F">
          <w:rPr>
            <w:rFonts w:asciiTheme="minorHAnsi" w:eastAsiaTheme="minorEastAsia" w:hAnsiTheme="minorHAnsi" w:cstheme="minorBidi"/>
            <w:noProof/>
            <w:kern w:val="2"/>
            <w:sz w:val="21"/>
            <w:szCs w:val="22"/>
          </w:rPr>
          <w:tab/>
        </w:r>
        <w:r w:rsidRPr="00012F8F" w:rsidDel="00012F8F">
          <w:rPr>
            <w:rFonts w:hint="eastAsia"/>
            <w:rPrChange w:id="328" w:author="李 哲玮" w:date="2022-05-17T22:23:00Z">
              <w:rPr>
                <w:rStyle w:val="af7"/>
                <w:rFonts w:hint="eastAsia"/>
                <w:noProof/>
              </w:rPr>
            </w:rPrChange>
          </w:rPr>
          <w:delText>长度惩罚对实验结果影响</w:delText>
        </w:r>
        <w:r w:rsidDel="00012F8F">
          <w:rPr>
            <w:noProof/>
            <w:webHidden/>
          </w:rPr>
          <w:tab/>
        </w:r>
        <w:r w:rsidR="00B92BC7" w:rsidDel="00012F8F">
          <w:rPr>
            <w:noProof/>
            <w:webHidden/>
          </w:rPr>
          <w:delText>23</w:delText>
        </w:r>
      </w:del>
    </w:p>
    <w:p w14:paraId="5AC1532B" w14:textId="2C8F64A7" w:rsidR="00910059" w:rsidDel="00012F8F" w:rsidRDefault="00910059">
      <w:pPr>
        <w:pStyle w:val="TOC2"/>
        <w:tabs>
          <w:tab w:val="start" w:pos="49.35pt"/>
          <w:tab w:val="end" w:leader="dot" w:pos="506pt"/>
        </w:tabs>
        <w:rPr>
          <w:del w:id="329" w:author="李 哲玮" w:date="2022-05-17T22:23:00Z"/>
          <w:rFonts w:asciiTheme="minorHAnsi" w:eastAsiaTheme="minorEastAsia" w:hAnsiTheme="minorHAnsi" w:cstheme="minorBidi"/>
          <w:bCs w:val="0"/>
          <w:iCs w:val="0"/>
          <w:noProof/>
          <w:kern w:val="2"/>
          <w:sz w:val="21"/>
        </w:rPr>
      </w:pPr>
      <w:del w:id="330" w:author="李 哲玮" w:date="2022-05-17T22:23:00Z">
        <w:r w:rsidRPr="00012F8F" w:rsidDel="00012F8F">
          <w:rPr>
            <w:rPrChange w:id="331" w:author="李 哲玮" w:date="2022-05-17T22:23:00Z">
              <w:rPr>
                <w:rStyle w:val="af7"/>
                <w:noProof/>
              </w:rPr>
            </w:rPrChange>
          </w:rPr>
          <w:delText>4.4</w:delText>
        </w:r>
        <w:r w:rsidDel="00012F8F">
          <w:rPr>
            <w:rFonts w:asciiTheme="minorHAnsi" w:eastAsiaTheme="minorEastAsia" w:hAnsiTheme="minorHAnsi" w:cstheme="minorBidi"/>
            <w:bCs w:val="0"/>
            <w:iCs w:val="0"/>
            <w:noProof/>
            <w:kern w:val="2"/>
            <w:sz w:val="21"/>
          </w:rPr>
          <w:tab/>
        </w:r>
        <w:r w:rsidRPr="00012F8F" w:rsidDel="00012F8F">
          <w:rPr>
            <w:rFonts w:hint="eastAsia"/>
            <w:rPrChange w:id="332" w:author="李 哲玮" w:date="2022-05-17T22:23:00Z">
              <w:rPr>
                <w:rStyle w:val="af7"/>
                <w:rFonts w:hint="eastAsia"/>
                <w:noProof/>
              </w:rPr>
            </w:rPrChange>
          </w:rPr>
          <w:delText>参数敏感性实验</w:delText>
        </w:r>
        <w:r w:rsidDel="00012F8F">
          <w:rPr>
            <w:noProof/>
            <w:webHidden/>
          </w:rPr>
          <w:tab/>
        </w:r>
        <w:r w:rsidR="00B92BC7" w:rsidDel="00012F8F">
          <w:rPr>
            <w:noProof/>
            <w:webHidden/>
          </w:rPr>
          <w:delText>23</w:delText>
        </w:r>
      </w:del>
    </w:p>
    <w:p w14:paraId="45A08D6F" w14:textId="730E31BC" w:rsidR="00910059" w:rsidDel="00012F8F" w:rsidRDefault="00910059">
      <w:pPr>
        <w:pStyle w:val="TOC2"/>
        <w:tabs>
          <w:tab w:val="start" w:pos="49.35pt"/>
          <w:tab w:val="end" w:leader="dot" w:pos="506pt"/>
        </w:tabs>
        <w:rPr>
          <w:del w:id="333" w:author="李 哲玮" w:date="2022-05-17T22:23:00Z"/>
          <w:rFonts w:asciiTheme="minorHAnsi" w:eastAsiaTheme="minorEastAsia" w:hAnsiTheme="minorHAnsi" w:cstheme="minorBidi"/>
          <w:bCs w:val="0"/>
          <w:iCs w:val="0"/>
          <w:noProof/>
          <w:kern w:val="2"/>
          <w:sz w:val="21"/>
        </w:rPr>
      </w:pPr>
      <w:del w:id="334" w:author="李 哲玮" w:date="2022-05-17T22:23:00Z">
        <w:r w:rsidRPr="00012F8F" w:rsidDel="00012F8F">
          <w:rPr>
            <w:rPrChange w:id="335" w:author="李 哲玮" w:date="2022-05-17T22:23:00Z">
              <w:rPr>
                <w:rStyle w:val="af7"/>
                <w:noProof/>
              </w:rPr>
            </w:rPrChange>
          </w:rPr>
          <w:delText>4.5</w:delText>
        </w:r>
        <w:r w:rsidDel="00012F8F">
          <w:rPr>
            <w:rFonts w:asciiTheme="minorHAnsi" w:eastAsiaTheme="minorEastAsia" w:hAnsiTheme="minorHAnsi" w:cstheme="minorBidi"/>
            <w:bCs w:val="0"/>
            <w:iCs w:val="0"/>
            <w:noProof/>
            <w:kern w:val="2"/>
            <w:sz w:val="21"/>
          </w:rPr>
          <w:tab/>
        </w:r>
        <w:r w:rsidRPr="00012F8F" w:rsidDel="00012F8F">
          <w:rPr>
            <w:rFonts w:hint="eastAsia"/>
            <w:rPrChange w:id="336" w:author="李 哲玮" w:date="2022-05-17T22:23:00Z">
              <w:rPr>
                <w:rStyle w:val="af7"/>
                <w:rFonts w:hint="eastAsia"/>
                <w:noProof/>
              </w:rPr>
            </w:rPrChange>
          </w:rPr>
          <w:delText>小结</w:delText>
        </w:r>
        <w:r w:rsidDel="00012F8F">
          <w:rPr>
            <w:noProof/>
            <w:webHidden/>
          </w:rPr>
          <w:tab/>
        </w:r>
        <w:r w:rsidR="00B92BC7" w:rsidDel="00012F8F">
          <w:rPr>
            <w:noProof/>
            <w:webHidden/>
          </w:rPr>
          <w:delText>24</w:delText>
        </w:r>
      </w:del>
    </w:p>
    <w:p w14:paraId="3B5EBBFB" w14:textId="7075A872" w:rsidR="00910059" w:rsidDel="00012F8F" w:rsidRDefault="00910059" w:rsidP="00910059">
      <w:pPr>
        <w:pStyle w:val="TOC1"/>
        <w:tabs>
          <w:tab w:val="start" w:pos="34.50pt"/>
          <w:tab w:val="end" w:leader="dot" w:pos="506pt"/>
        </w:tabs>
        <w:rPr>
          <w:del w:id="337" w:author="李 哲玮" w:date="2022-05-17T22:23:00Z"/>
          <w:rFonts w:asciiTheme="minorHAnsi" w:eastAsiaTheme="minorEastAsia" w:hAnsiTheme="minorHAnsi" w:cstheme="minorBidi"/>
          <w:noProof/>
          <w:kern w:val="2"/>
          <w:sz w:val="21"/>
          <w:szCs w:val="22"/>
        </w:rPr>
      </w:pPr>
      <w:del w:id="338" w:author="李 哲玮" w:date="2022-05-17T22:23:00Z">
        <w:r w:rsidRPr="00012F8F" w:rsidDel="00012F8F">
          <w:rPr>
            <w:rPrChange w:id="339" w:author="李 哲玮" w:date="2022-05-17T22:23:00Z">
              <w:rPr>
                <w:rStyle w:val="af7"/>
                <w:noProof/>
              </w:rPr>
            </w:rPrChange>
          </w:rPr>
          <w:delText>5</w:delText>
        </w:r>
        <w:r w:rsidDel="00012F8F">
          <w:rPr>
            <w:rFonts w:asciiTheme="minorHAnsi" w:eastAsiaTheme="minorEastAsia" w:hAnsiTheme="minorHAnsi" w:cstheme="minorBidi"/>
            <w:noProof/>
            <w:kern w:val="2"/>
            <w:sz w:val="21"/>
            <w:szCs w:val="22"/>
          </w:rPr>
          <w:tab/>
        </w:r>
        <w:r w:rsidRPr="00012F8F" w:rsidDel="00012F8F">
          <w:rPr>
            <w:rFonts w:hint="eastAsia"/>
            <w:rPrChange w:id="340" w:author="李 哲玮" w:date="2022-05-17T22:23:00Z">
              <w:rPr>
                <w:rStyle w:val="af7"/>
                <w:rFonts w:hint="eastAsia"/>
                <w:noProof/>
              </w:rPr>
            </w:rPrChange>
          </w:rPr>
          <w:delText>结论与展望</w:delText>
        </w:r>
        <w:r w:rsidDel="00012F8F">
          <w:rPr>
            <w:noProof/>
            <w:webHidden/>
          </w:rPr>
          <w:tab/>
        </w:r>
        <w:r w:rsidR="00B92BC7" w:rsidDel="00012F8F">
          <w:rPr>
            <w:noProof/>
            <w:webHidden/>
          </w:rPr>
          <w:delText>25</w:delText>
        </w:r>
      </w:del>
    </w:p>
    <w:p w14:paraId="3C5E7229" w14:textId="42E98A3C" w:rsidR="00910059" w:rsidDel="00012F8F" w:rsidRDefault="00910059">
      <w:pPr>
        <w:pStyle w:val="TOC2"/>
        <w:tabs>
          <w:tab w:val="start" w:pos="49.35pt"/>
          <w:tab w:val="end" w:leader="dot" w:pos="506pt"/>
        </w:tabs>
        <w:rPr>
          <w:del w:id="341" w:author="李 哲玮" w:date="2022-05-17T22:23:00Z"/>
          <w:rFonts w:asciiTheme="minorHAnsi" w:eastAsiaTheme="minorEastAsia" w:hAnsiTheme="minorHAnsi" w:cstheme="minorBidi"/>
          <w:bCs w:val="0"/>
          <w:iCs w:val="0"/>
          <w:noProof/>
          <w:kern w:val="2"/>
          <w:sz w:val="21"/>
        </w:rPr>
      </w:pPr>
      <w:del w:id="342" w:author="李 哲玮" w:date="2022-05-17T22:23:00Z">
        <w:r w:rsidRPr="00012F8F" w:rsidDel="00012F8F">
          <w:rPr>
            <w:rPrChange w:id="343" w:author="李 哲玮" w:date="2022-05-17T22:23:00Z">
              <w:rPr>
                <w:rStyle w:val="af7"/>
                <w:noProof/>
              </w:rPr>
            </w:rPrChange>
          </w:rPr>
          <w:delText>5.1</w:delText>
        </w:r>
        <w:r w:rsidDel="00012F8F">
          <w:rPr>
            <w:rFonts w:asciiTheme="minorHAnsi" w:eastAsiaTheme="minorEastAsia" w:hAnsiTheme="minorHAnsi" w:cstheme="minorBidi"/>
            <w:bCs w:val="0"/>
            <w:iCs w:val="0"/>
            <w:noProof/>
            <w:kern w:val="2"/>
            <w:sz w:val="21"/>
          </w:rPr>
          <w:tab/>
        </w:r>
        <w:r w:rsidRPr="00012F8F" w:rsidDel="00012F8F">
          <w:rPr>
            <w:rFonts w:hint="eastAsia"/>
            <w:rPrChange w:id="344" w:author="李 哲玮" w:date="2022-05-17T22:23:00Z">
              <w:rPr>
                <w:rStyle w:val="af7"/>
                <w:rFonts w:hint="eastAsia"/>
                <w:noProof/>
              </w:rPr>
            </w:rPrChange>
          </w:rPr>
          <w:delText>工作总结</w:delText>
        </w:r>
        <w:r w:rsidDel="00012F8F">
          <w:rPr>
            <w:noProof/>
            <w:webHidden/>
          </w:rPr>
          <w:tab/>
        </w:r>
        <w:r w:rsidR="00B92BC7" w:rsidDel="00012F8F">
          <w:rPr>
            <w:noProof/>
            <w:webHidden/>
          </w:rPr>
          <w:delText>25</w:delText>
        </w:r>
      </w:del>
    </w:p>
    <w:p w14:paraId="0E4E70E7" w14:textId="3A6B1735" w:rsidR="00910059" w:rsidDel="00012F8F" w:rsidRDefault="00910059">
      <w:pPr>
        <w:pStyle w:val="TOC2"/>
        <w:tabs>
          <w:tab w:val="start" w:pos="49.35pt"/>
          <w:tab w:val="end" w:leader="dot" w:pos="506pt"/>
        </w:tabs>
        <w:rPr>
          <w:del w:id="345" w:author="李 哲玮" w:date="2022-05-17T22:23:00Z"/>
          <w:rFonts w:asciiTheme="minorHAnsi" w:eastAsiaTheme="minorEastAsia" w:hAnsiTheme="minorHAnsi" w:cstheme="minorBidi"/>
          <w:bCs w:val="0"/>
          <w:iCs w:val="0"/>
          <w:noProof/>
          <w:kern w:val="2"/>
          <w:sz w:val="21"/>
        </w:rPr>
      </w:pPr>
      <w:del w:id="346" w:author="李 哲玮" w:date="2022-05-17T22:23:00Z">
        <w:r w:rsidRPr="00012F8F" w:rsidDel="00012F8F">
          <w:rPr>
            <w:rPrChange w:id="347" w:author="李 哲玮" w:date="2022-05-17T22:23:00Z">
              <w:rPr>
                <w:rStyle w:val="af7"/>
                <w:noProof/>
              </w:rPr>
            </w:rPrChange>
          </w:rPr>
          <w:delText>5.2</w:delText>
        </w:r>
        <w:r w:rsidDel="00012F8F">
          <w:rPr>
            <w:rFonts w:asciiTheme="minorHAnsi" w:eastAsiaTheme="minorEastAsia" w:hAnsiTheme="minorHAnsi" w:cstheme="minorBidi"/>
            <w:bCs w:val="0"/>
            <w:iCs w:val="0"/>
            <w:noProof/>
            <w:kern w:val="2"/>
            <w:sz w:val="21"/>
          </w:rPr>
          <w:tab/>
        </w:r>
        <w:r w:rsidRPr="00012F8F" w:rsidDel="00012F8F">
          <w:rPr>
            <w:rFonts w:hint="eastAsia"/>
            <w:rPrChange w:id="348" w:author="李 哲玮" w:date="2022-05-17T22:23:00Z">
              <w:rPr>
                <w:rStyle w:val="af7"/>
                <w:rFonts w:hint="eastAsia"/>
                <w:noProof/>
              </w:rPr>
            </w:rPrChange>
          </w:rPr>
          <w:delText>工作展望</w:delText>
        </w:r>
        <w:r w:rsidDel="00012F8F">
          <w:rPr>
            <w:noProof/>
            <w:webHidden/>
          </w:rPr>
          <w:tab/>
        </w:r>
        <w:r w:rsidR="00B92BC7" w:rsidDel="00012F8F">
          <w:rPr>
            <w:noProof/>
            <w:webHidden/>
          </w:rPr>
          <w:delText>25</w:delText>
        </w:r>
      </w:del>
    </w:p>
    <w:p w14:paraId="724E17DF" w14:textId="463980F7" w:rsidR="00910059" w:rsidDel="00012F8F" w:rsidRDefault="00910059">
      <w:pPr>
        <w:pStyle w:val="TOC1"/>
        <w:tabs>
          <w:tab w:val="end" w:leader="dot" w:pos="506pt"/>
        </w:tabs>
        <w:rPr>
          <w:del w:id="349" w:author="李 哲玮" w:date="2022-05-17T22:23:00Z"/>
          <w:rFonts w:asciiTheme="minorHAnsi" w:eastAsiaTheme="minorEastAsia" w:hAnsiTheme="minorHAnsi" w:cstheme="minorBidi"/>
          <w:noProof/>
          <w:kern w:val="2"/>
          <w:sz w:val="21"/>
          <w:szCs w:val="22"/>
        </w:rPr>
      </w:pPr>
      <w:del w:id="350" w:author="李 哲玮" w:date="2022-05-17T22:23:00Z">
        <w:r w:rsidRPr="00012F8F" w:rsidDel="00012F8F">
          <w:rPr>
            <w:rFonts w:hint="eastAsia"/>
            <w:rPrChange w:id="351" w:author="李 哲玮" w:date="2022-05-17T22:23:00Z">
              <w:rPr>
                <w:rStyle w:val="af7"/>
                <w:rFonts w:hint="eastAsia"/>
                <w:b/>
                <w:noProof/>
              </w:rPr>
            </w:rPrChange>
          </w:rPr>
          <w:delText>参考文献</w:delText>
        </w:r>
        <w:r w:rsidDel="00012F8F">
          <w:rPr>
            <w:noProof/>
            <w:webHidden/>
          </w:rPr>
          <w:tab/>
        </w:r>
        <w:r w:rsidR="00B92BC7" w:rsidDel="00012F8F">
          <w:rPr>
            <w:noProof/>
            <w:webHidden/>
          </w:rPr>
          <w:delText>27</w:delText>
        </w:r>
      </w:del>
    </w:p>
    <w:p w14:paraId="38F6AA91" w14:textId="54B3B41A" w:rsidR="00910059" w:rsidDel="00012F8F" w:rsidRDefault="00910059">
      <w:pPr>
        <w:pStyle w:val="TOC1"/>
        <w:tabs>
          <w:tab w:val="end" w:leader="dot" w:pos="506pt"/>
        </w:tabs>
        <w:rPr>
          <w:del w:id="352" w:author="李 哲玮" w:date="2022-05-17T22:23:00Z"/>
          <w:rFonts w:asciiTheme="minorHAnsi" w:eastAsiaTheme="minorEastAsia" w:hAnsiTheme="minorHAnsi" w:cstheme="minorBidi"/>
          <w:noProof/>
          <w:kern w:val="2"/>
          <w:sz w:val="21"/>
          <w:szCs w:val="22"/>
        </w:rPr>
      </w:pPr>
      <w:del w:id="353" w:author="李 哲玮" w:date="2022-05-17T22:23:00Z">
        <w:r w:rsidRPr="00012F8F" w:rsidDel="00012F8F">
          <w:rPr>
            <w:rFonts w:hint="eastAsia"/>
            <w:rPrChange w:id="354" w:author="李 哲玮" w:date="2022-05-17T22:23:00Z">
              <w:rPr>
                <w:rStyle w:val="af7"/>
                <w:rFonts w:hint="eastAsia"/>
                <w:b/>
                <w:noProof/>
              </w:rPr>
            </w:rPrChange>
          </w:rPr>
          <w:delText>声</w:delText>
        </w:r>
        <w:r w:rsidRPr="00012F8F" w:rsidDel="00012F8F">
          <w:rPr>
            <w:rPrChange w:id="355" w:author="李 哲玮" w:date="2022-05-17T22:23:00Z">
              <w:rPr>
                <w:rStyle w:val="af7"/>
                <w:b/>
                <w:noProof/>
              </w:rPr>
            </w:rPrChange>
          </w:rPr>
          <w:delText xml:space="preserve">  </w:delText>
        </w:r>
        <w:r w:rsidRPr="00012F8F" w:rsidDel="00012F8F">
          <w:rPr>
            <w:rFonts w:hint="eastAsia"/>
            <w:rPrChange w:id="356" w:author="李 哲玮" w:date="2022-05-17T22:23:00Z">
              <w:rPr>
                <w:rStyle w:val="af7"/>
                <w:rFonts w:hint="eastAsia"/>
                <w:b/>
                <w:noProof/>
              </w:rPr>
            </w:rPrChange>
          </w:rPr>
          <w:delText>明</w:delText>
        </w:r>
        <w:r w:rsidDel="00012F8F">
          <w:rPr>
            <w:noProof/>
            <w:webHidden/>
          </w:rPr>
          <w:tab/>
        </w:r>
        <w:r w:rsidR="00B92BC7" w:rsidDel="00012F8F">
          <w:rPr>
            <w:noProof/>
            <w:webHidden/>
          </w:rPr>
          <w:delText>30</w:delText>
        </w:r>
      </w:del>
    </w:p>
    <w:p w14:paraId="69FA4D85" w14:textId="5E3B16A5" w:rsidR="00910059" w:rsidDel="00012F8F" w:rsidRDefault="00910059">
      <w:pPr>
        <w:pStyle w:val="TOC1"/>
        <w:tabs>
          <w:tab w:val="end" w:leader="dot" w:pos="506pt"/>
        </w:tabs>
        <w:rPr>
          <w:del w:id="357" w:author="李 哲玮" w:date="2022-05-17T22:23:00Z"/>
          <w:rFonts w:asciiTheme="minorHAnsi" w:eastAsiaTheme="minorEastAsia" w:hAnsiTheme="minorHAnsi" w:cstheme="minorBidi"/>
          <w:noProof/>
          <w:kern w:val="2"/>
          <w:sz w:val="21"/>
          <w:szCs w:val="22"/>
        </w:rPr>
      </w:pPr>
      <w:del w:id="358" w:author="李 哲玮" w:date="2022-05-17T22:23:00Z">
        <w:r w:rsidRPr="00012F8F" w:rsidDel="00012F8F">
          <w:rPr>
            <w:rFonts w:hint="eastAsia"/>
            <w:rPrChange w:id="359" w:author="李 哲玮" w:date="2022-05-17T22:23:00Z">
              <w:rPr>
                <w:rStyle w:val="af7"/>
                <w:rFonts w:hint="eastAsia"/>
                <w:b/>
                <w:noProof/>
              </w:rPr>
            </w:rPrChange>
          </w:rPr>
          <w:delText>致</w:delText>
        </w:r>
        <w:r w:rsidRPr="00012F8F" w:rsidDel="00012F8F">
          <w:rPr>
            <w:rPrChange w:id="360" w:author="李 哲玮" w:date="2022-05-17T22:23:00Z">
              <w:rPr>
                <w:rStyle w:val="af7"/>
                <w:b/>
                <w:noProof/>
              </w:rPr>
            </w:rPrChange>
          </w:rPr>
          <w:delText xml:space="preserve">  </w:delText>
        </w:r>
        <w:r w:rsidRPr="00012F8F" w:rsidDel="00012F8F">
          <w:rPr>
            <w:rFonts w:hint="eastAsia"/>
            <w:rPrChange w:id="361" w:author="李 哲玮" w:date="2022-05-17T22:23:00Z">
              <w:rPr>
                <w:rStyle w:val="af7"/>
                <w:rFonts w:hint="eastAsia"/>
                <w:b/>
                <w:noProof/>
              </w:rPr>
            </w:rPrChange>
          </w:rPr>
          <w:delText>谢</w:delText>
        </w:r>
        <w:r w:rsidDel="00012F8F">
          <w:rPr>
            <w:noProof/>
            <w:webHidden/>
          </w:rPr>
          <w:tab/>
        </w:r>
        <w:r w:rsidR="00B92BC7" w:rsidDel="00012F8F">
          <w:rPr>
            <w:noProof/>
            <w:webHidden/>
          </w:rPr>
          <w:delText>31</w:delText>
        </w:r>
      </w:del>
    </w:p>
    <w:p w14:paraId="699C1129" w14:textId="427CE725" w:rsidR="00C23EF9" w:rsidRPr="00C23EF9" w:rsidRDefault="00C23EF9" w:rsidP="00991295">
      <w:pPr>
        <w:spacing w:line="20pt" w:lineRule="exact"/>
        <w:outlineLvl w:val="0"/>
        <w:rPr>
          <w:sz w:val="24"/>
        </w:rPr>
        <w:sectPr w:rsidR="00C23EF9" w:rsidRPr="00C23EF9" w:rsidSect="00FE1B9D">
          <w:type w:val="continuous"/>
          <w:pgSz w:w="595.50pt" w:h="842pt"/>
          <w:pgMar w:top="65pt" w:right="38pt" w:bottom="43.40pt" w:left="51pt" w:header="43.90pt" w:footer="0pt" w:gutter="0pt"/>
          <w:cols w:space="36pt"/>
        </w:sectPr>
      </w:pPr>
      <w:r>
        <w:rPr>
          <w:sz w:val="24"/>
        </w:rPr>
        <w:fldChar w:fldCharType="end"/>
      </w:r>
    </w:p>
    <w:p w14:paraId="6D3979CE" w14:textId="7EDD15D2" w:rsidR="0020688E" w:rsidRPr="009A64B0" w:rsidRDefault="0020688E" w:rsidP="009A64B0">
      <w:pPr>
        <w:pStyle w:val="1"/>
      </w:pPr>
      <w:bookmarkStart w:id="362" w:name="_Toc101693016"/>
      <w:bookmarkStart w:id="363" w:name="_Toc103718610"/>
      <w:r w:rsidRPr="009A64B0">
        <w:rPr>
          <w:rFonts w:hint="eastAsia"/>
        </w:rPr>
        <w:t>绪论</w:t>
      </w:r>
      <w:bookmarkEnd w:id="362"/>
      <w:bookmarkEnd w:id="363"/>
    </w:p>
    <w:p w14:paraId="6009BCB9" w14:textId="604745C9" w:rsidR="0020688E" w:rsidRPr="00B6798B" w:rsidRDefault="0020688E" w:rsidP="00B6798B">
      <w:pPr>
        <w:pStyle w:val="2"/>
      </w:pPr>
      <w:bookmarkStart w:id="364" w:name="_Toc101693017"/>
      <w:bookmarkStart w:id="365" w:name="_Toc103718611"/>
      <w:r w:rsidRPr="00B6798B">
        <w:rPr>
          <w:rFonts w:hint="eastAsia"/>
        </w:rPr>
        <w:t>选题背景</w:t>
      </w:r>
      <w:bookmarkEnd w:id="364"/>
      <w:bookmarkEnd w:id="365"/>
    </w:p>
    <w:p w14:paraId="4E2972EF" w14:textId="77777777" w:rsidR="00E92A0D" w:rsidRDefault="00E92A0D" w:rsidP="007C3F2F">
      <w:pPr>
        <w:pStyle w:val="af"/>
        <w:spacing w:line="20pt" w:lineRule="exact"/>
        <w:ind w:firstLine="24.10pt"/>
        <w:jc w:val="both"/>
        <w:rPr>
          <w:rFonts w:ascii="宋体" w:eastAsia="宋体"/>
        </w:rPr>
      </w:pPr>
      <w:r w:rsidRPr="00BE2FD9">
        <w:rPr>
          <w:rFonts w:ascii="宋体" w:eastAsia="宋体" w:hint="eastAsia"/>
        </w:rPr>
        <w:t>自然语言处理是实现人工智能技术中至关重要的一个环节。它赋予计算机“理解”人类语言的能力，使得计算机能够通过接受自然语言文本形式的输入，经过处理转换为机器语言，并在计算机上根据目的执行任务，最终面向人类指定任务输出。在如今网络信息以指数爆炸形式增长的时代，如何高效地，精确地检索和处理信息成为了当今世界的一个难题。而自然语言处理技术的应运而生，提供了一个便捷的人机交互方式，在计算机和人类之间搭建起</w:t>
      </w:r>
      <w:r>
        <w:rPr>
          <w:rFonts w:ascii="宋体" w:eastAsia="宋体" w:hint="eastAsia"/>
        </w:rPr>
        <w:t>了</w:t>
      </w:r>
      <w:r w:rsidRPr="00BE2FD9">
        <w:rPr>
          <w:rFonts w:ascii="宋体" w:eastAsia="宋体" w:hint="eastAsia"/>
        </w:rPr>
        <w:t>一座沟通交流的桥梁，让人类和信息之间的交互方式变得更加方便，更加简单。</w:t>
      </w:r>
    </w:p>
    <w:p w14:paraId="5A5CA34A" w14:textId="07E31B59" w:rsidR="0020688E" w:rsidRPr="00914507" w:rsidRDefault="0020688E" w:rsidP="007C3F2F">
      <w:pPr>
        <w:pStyle w:val="af"/>
        <w:spacing w:line="20pt" w:lineRule="exact"/>
        <w:ind w:firstLine="24.10pt"/>
        <w:jc w:val="both"/>
        <w:rPr>
          <w:rFonts w:ascii="宋体" w:eastAsia="宋体"/>
        </w:rPr>
      </w:pPr>
      <w:r w:rsidRPr="00914507">
        <w:rPr>
          <w:rFonts w:ascii="宋体" w:eastAsia="宋体" w:hint="eastAsia"/>
        </w:rPr>
        <w:t>近年来，随着深度学习研究在自然语言处理领域的不断发展，利用神经网络进行语义分析，信息检索，机器翻译等自然语言处理任务已成为主流研究方法。相较于二十世纪提出的基于规则匹配和复杂逻辑推理的数理统计模型，深度学习的神经网络模型能够更加精准地捕捉到语句中深层次的语义信息，实现端对端的模型训练，避免依赖统计模型中各个</w:t>
      </w:r>
      <w:proofErr w:type="gramStart"/>
      <w:r w:rsidRPr="00914507">
        <w:rPr>
          <w:rFonts w:ascii="宋体" w:eastAsia="宋体" w:hint="eastAsia"/>
        </w:rPr>
        <w:t>独立子</w:t>
      </w:r>
      <w:proofErr w:type="gramEnd"/>
      <w:r w:rsidRPr="00914507">
        <w:rPr>
          <w:rFonts w:ascii="宋体" w:eastAsia="宋体" w:hint="eastAsia"/>
        </w:rPr>
        <w:t>模块之间繁琐的信息交互处理。</w:t>
      </w:r>
    </w:p>
    <w:p w14:paraId="2EF13D74" w14:textId="77777777" w:rsidR="0020688E" w:rsidRPr="00914507" w:rsidRDefault="0020688E" w:rsidP="007C3F2F">
      <w:pPr>
        <w:pStyle w:val="af"/>
        <w:spacing w:line="20pt" w:lineRule="exact"/>
        <w:ind w:firstLine="24.10pt"/>
        <w:jc w:val="both"/>
        <w:rPr>
          <w:rFonts w:ascii="宋体" w:eastAsia="宋体"/>
        </w:rPr>
      </w:pPr>
      <w:r w:rsidRPr="00914507">
        <w:rPr>
          <w:rFonts w:ascii="宋体" w:eastAsia="宋体" w:hint="eastAsia"/>
        </w:rPr>
        <w:t>问答系统作为自然语言处理中的一项信息检索技术的重要应用。它通过接受用户以自然语言文本（非结构化文本</w:t>
      </w:r>
      <w:r w:rsidRPr="00914507">
        <w:t xml:space="preserve">) </w:t>
      </w:r>
      <w:r w:rsidRPr="00914507">
        <w:rPr>
          <w:rFonts w:ascii="宋体" w:eastAsia="宋体" w:hint="eastAsia"/>
        </w:rPr>
        <w:t>形式输入问题，从大量数据中自动处理、检索、查找并返回对应问题的答案。问答系统覆盖范围十分广泛，根据不同的划分标准，对问答系统种类的分类也不尽相同。根据问答知识信息来源分类，大致可分为基于知识库问答、基于文档问答、基于网络文件问答。根据问答领域进行分类，又可分为检索类问答、交互性问答、阅读理解性问答、开放性领域问答。在开放性领域进行自动问答则既是重点也是难点。本文研究的方向则是关于基于文档信息的抽取式阅读理解问答系统。作为自然语言处理领域的明日之星，问答系统在人们的日常生活的多个领域中也拥有重大的实际应用价值。比如聊天机器人，知识图谱问答，智能客服，搜索引擎等等。</w:t>
      </w:r>
    </w:p>
    <w:p w14:paraId="77CF505F" w14:textId="5AC1D340" w:rsidR="0020688E" w:rsidRPr="00914507" w:rsidRDefault="0020688E" w:rsidP="00B84D6A">
      <w:pPr>
        <w:pStyle w:val="af"/>
        <w:spacing w:line="20pt" w:lineRule="exact"/>
        <w:ind w:firstLine="24pt"/>
        <w:jc w:val="both"/>
        <w:rPr>
          <w:rFonts w:ascii="宋体" w:eastAsia="宋体" w:hAnsi="宋体"/>
        </w:rPr>
      </w:pPr>
      <w:r w:rsidRPr="00914507">
        <w:rPr>
          <w:rFonts w:ascii="宋体" w:eastAsia="宋体" w:hAnsi="宋体" w:hint="eastAsia"/>
        </w:rPr>
        <w:t>随着不断有新颖的深度学习模型的提出，自然语言处理各项</w:t>
      </w:r>
      <w:proofErr w:type="gramStart"/>
      <w:r w:rsidRPr="00914507">
        <w:rPr>
          <w:rFonts w:ascii="宋体" w:eastAsia="宋体" w:hAnsi="宋体" w:hint="eastAsia"/>
        </w:rPr>
        <w:t>子任务</w:t>
      </w:r>
      <w:proofErr w:type="gramEnd"/>
      <w:r w:rsidRPr="00914507">
        <w:rPr>
          <w:rFonts w:ascii="宋体" w:eastAsia="宋体" w:hAnsi="宋体" w:hint="eastAsia"/>
        </w:rPr>
        <w:t>中的</w:t>
      </w:r>
      <w:r w:rsidR="003C3135">
        <w:rPr>
          <w:rFonts w:ascii="宋体" w:eastAsia="宋体" w:hAnsi="宋体" w:cs="宋体" w:hint="eastAsia"/>
        </w:rPr>
        <w:t>最先进</w:t>
      </w:r>
      <w:r w:rsidRPr="00914507">
        <w:rPr>
          <w:rFonts w:ascii="宋体" w:eastAsia="宋体" w:hAnsi="宋体" w:hint="eastAsia"/>
        </w:rPr>
        <w:t>模型的评价指标也逐渐逼近，甚至超越人类的水平</w:t>
      </w:r>
      <w:r w:rsidRPr="00625BEE">
        <w:rPr>
          <w:vertAlign w:val="superscript"/>
        </w:rPr>
        <w:t>[</w:t>
      </w:r>
      <w:hyperlink w:anchor="_bookmark51" w:history="1">
        <w:r w:rsidRPr="00625BEE">
          <w:rPr>
            <w:vertAlign w:val="superscript"/>
          </w:rPr>
          <w:t>1</w:t>
        </w:r>
      </w:hyperlink>
      <w:r w:rsidRPr="00625BEE">
        <w:rPr>
          <w:vertAlign w:val="superscript"/>
        </w:rPr>
        <w:t>]</w:t>
      </w:r>
      <w:r w:rsidRPr="00914507">
        <w:rPr>
          <w:rFonts w:ascii="宋体" w:eastAsia="宋体" w:hAnsi="宋体" w:hint="eastAsia"/>
        </w:rPr>
        <w:t>。但是令人遗憾的是，这些模型并不能像人类一样拥有真正阅读理解自然语言的能力。而目前提出的大多数</w:t>
      </w:r>
      <w:r w:rsidR="00D41757">
        <w:rPr>
          <w:rFonts w:eastAsia="宋体"/>
        </w:rPr>
        <w:t> </w:t>
      </w:r>
      <w:r w:rsidRPr="00ED61AE">
        <w:rPr>
          <w:rFonts w:eastAsia="宋体"/>
        </w:rPr>
        <w:t>NLP</w:t>
      </w:r>
      <w:r w:rsidR="00D41757">
        <w:rPr>
          <w:rFonts w:eastAsia="宋体"/>
        </w:rPr>
        <w:t> </w:t>
      </w:r>
      <w:r w:rsidRPr="00914507">
        <w:rPr>
          <w:rFonts w:ascii="宋体" w:eastAsia="宋体" w:hAnsi="宋体" w:hint="eastAsia"/>
        </w:rPr>
        <w:t>模型仅仅考虑训练</w:t>
      </w:r>
      <w:proofErr w:type="gramStart"/>
      <w:r w:rsidRPr="00914507">
        <w:rPr>
          <w:rFonts w:ascii="宋体" w:eastAsia="宋体" w:hAnsi="宋体" w:hint="eastAsia"/>
        </w:rPr>
        <w:t>源领域</w:t>
      </w:r>
      <w:proofErr w:type="gramEnd"/>
      <w:r w:rsidRPr="00914507">
        <w:rPr>
          <w:rFonts w:ascii="宋体" w:eastAsia="宋体" w:hAnsi="宋体" w:hint="eastAsia"/>
        </w:rPr>
        <w:t>数据与测试目标领域数据均属于同一领域分布的情况，但是在现实生活应用场景中，训练数据与测试数据属于不同领域分布等情况往往更加普遍。当一个单一领域的</w:t>
      </w:r>
      <w:r w:rsidR="000D1405">
        <w:rPr>
          <w:rFonts w:ascii="宋体" w:eastAsia="宋体" w:hAnsi="宋体" w:cs="宋体" w:hint="eastAsia"/>
        </w:rPr>
        <w:t>最先进</w:t>
      </w:r>
      <w:r w:rsidRPr="00914507">
        <w:rPr>
          <w:rFonts w:ascii="宋体" w:eastAsia="宋体" w:hAnsi="宋体" w:hint="eastAsia"/>
        </w:rPr>
        <w:t>模型在面临多领域，少样本的情况下，实验结果的评价指标数值却相对原先结果均有巨大的下降</w:t>
      </w:r>
      <w:r w:rsidRPr="0015226C">
        <w:rPr>
          <w:vertAlign w:val="superscript"/>
        </w:rPr>
        <w:t>[</w:t>
      </w:r>
      <w:hyperlink w:anchor="_bookmark52" w:history="1">
        <w:r w:rsidRPr="0015226C">
          <w:rPr>
            <w:vertAlign w:val="superscript"/>
          </w:rPr>
          <w:t>2</w:t>
        </w:r>
      </w:hyperlink>
      <w:r w:rsidRPr="0015226C">
        <w:rPr>
          <w:vertAlign w:val="superscript"/>
        </w:rPr>
        <w:t>]</w:t>
      </w:r>
      <w:r w:rsidRPr="00914507">
        <w:rPr>
          <w:rFonts w:ascii="宋体" w:eastAsia="宋体" w:hAnsi="宋体" w:hint="eastAsia"/>
        </w:rPr>
        <w:t>。例如在基于文档的问答系统中，同一模型在</w:t>
      </w:r>
      <w:r w:rsidR="00D41757">
        <w:rPr>
          <w:rFonts w:ascii="MS Gothic" w:eastAsia="MS Gothic" w:hAnsi="MS Gothic" w:cs="MS Gothic" w:hint="eastAsia"/>
        </w:rPr>
        <w:t> </w:t>
      </w:r>
      <w:proofErr w:type="spellStart"/>
      <w:r w:rsidRPr="00914507">
        <w:t>SQuAD</w:t>
      </w:r>
      <w:proofErr w:type="spellEnd"/>
      <w:r w:rsidR="00D41757">
        <w:t> </w:t>
      </w:r>
      <w:r w:rsidRPr="00914507">
        <w:rPr>
          <w:rFonts w:ascii="宋体" w:eastAsia="宋体" w:hAnsi="宋体" w:hint="eastAsia"/>
        </w:rPr>
        <w:t>数据集上</w:t>
      </w:r>
      <w:r w:rsidR="00D41757">
        <w:rPr>
          <w:rFonts w:ascii="MS Gothic" w:eastAsia="MS Gothic" w:hAnsi="MS Gothic" w:cs="MS Gothic" w:hint="eastAsia"/>
        </w:rPr>
        <w:t> </w:t>
      </w:r>
      <w:r w:rsidRPr="00914507">
        <w:t>F1</w:t>
      </w:r>
      <w:r w:rsidR="00D41757">
        <w:t> </w:t>
      </w:r>
      <w:r w:rsidRPr="00914507">
        <w:t>score</w:t>
      </w:r>
      <w:r w:rsidR="00D41757">
        <w:t> </w:t>
      </w:r>
      <w:r w:rsidR="00113543">
        <w:rPr>
          <w:rFonts w:ascii="宋体" w:eastAsia="宋体" w:hAnsi="宋体" w:hint="eastAsia"/>
        </w:rPr>
        <w:t>评价指标</w:t>
      </w:r>
      <w:r w:rsidRPr="00914507">
        <w:rPr>
          <w:rFonts w:ascii="宋体" w:eastAsia="宋体" w:hAnsi="宋体" w:hint="eastAsia"/>
        </w:rPr>
        <w:t>相对混合多领域数据集</w:t>
      </w:r>
      <w:r w:rsidR="00113543">
        <w:rPr>
          <w:rFonts w:ascii="宋体" w:eastAsia="宋体" w:hAnsi="宋体" w:hint="eastAsia"/>
        </w:rPr>
        <w:t>上测试结果</w:t>
      </w:r>
      <w:r w:rsidRPr="00914507">
        <w:rPr>
          <w:rFonts w:ascii="宋体" w:eastAsia="宋体" w:hint="eastAsia"/>
        </w:rPr>
        <w:t>下降超过</w:t>
      </w:r>
      <w:r w:rsidRPr="00914507">
        <w:t>50%</w:t>
      </w:r>
      <w:r w:rsidRPr="00914507">
        <w:rPr>
          <w:vertAlign w:val="superscript"/>
        </w:rPr>
        <w:t>[</w:t>
      </w:r>
      <w:hyperlink w:anchor="_bookmark52" w:history="1">
        <w:r w:rsidRPr="00914507">
          <w:rPr>
            <w:vertAlign w:val="superscript"/>
          </w:rPr>
          <w:t>2</w:t>
        </w:r>
      </w:hyperlink>
      <w:r w:rsidRPr="00914507">
        <w:rPr>
          <w:vertAlign w:val="superscript"/>
        </w:rPr>
        <w:t>]</w:t>
      </w:r>
      <w:r w:rsidRPr="00914507">
        <w:rPr>
          <w:rFonts w:ascii="宋体" w:eastAsia="宋体" w:hAnsi="宋体" w:hint="eastAsia"/>
        </w:rPr>
        <w:t>。</w:t>
      </w:r>
    </w:p>
    <w:p w14:paraId="674B466B" w14:textId="2B3037AE" w:rsidR="0020688E" w:rsidRPr="00914507" w:rsidRDefault="0020688E" w:rsidP="00B84D6A">
      <w:pPr>
        <w:pStyle w:val="af"/>
        <w:spacing w:line="20pt" w:lineRule="exact"/>
        <w:ind w:firstLine="24pt"/>
        <w:jc w:val="both"/>
        <w:rPr>
          <w:rFonts w:ascii="宋体" w:eastAsia="宋体" w:hAnsi="宋体"/>
        </w:rPr>
      </w:pPr>
      <w:r w:rsidRPr="00914507">
        <w:rPr>
          <w:rFonts w:ascii="宋体" w:eastAsia="宋体" w:hint="eastAsia"/>
        </w:rPr>
        <w:t>所以，解决不同</w:t>
      </w:r>
      <w:proofErr w:type="gramStart"/>
      <w:r w:rsidRPr="00914507">
        <w:rPr>
          <w:rFonts w:ascii="宋体" w:eastAsia="宋体" w:hint="eastAsia"/>
        </w:rPr>
        <w:t>数据集间分布</w:t>
      </w:r>
      <w:proofErr w:type="gramEnd"/>
      <w:r w:rsidRPr="00914507">
        <w:rPr>
          <w:rFonts w:ascii="宋体" w:eastAsia="宋体" w:hint="eastAsia"/>
        </w:rPr>
        <w:t>转移</w:t>
      </w:r>
      <w:r w:rsidR="00D41757">
        <w:rPr>
          <w:rFonts w:ascii="宋体" w:eastAsia="宋体"/>
        </w:rPr>
        <w:t> </w:t>
      </w:r>
      <w:r w:rsidRPr="00914507">
        <w:rPr>
          <w:rFonts w:ascii="宋体" w:eastAsia="宋体" w:hint="eastAsia"/>
        </w:rPr>
        <w:t>(</w:t>
      </w:r>
      <w:r w:rsidR="001A7A02">
        <w:t>D</w:t>
      </w:r>
      <w:r w:rsidRPr="00914507">
        <w:t>istribution</w:t>
      </w:r>
      <w:r w:rsidR="00D41757">
        <w:t> </w:t>
      </w:r>
      <w:r w:rsidR="001A7A02">
        <w:t>S</w:t>
      </w:r>
      <w:r w:rsidRPr="00914507">
        <w:t>hift</w:t>
      </w:r>
      <w:r w:rsidRPr="00914507">
        <w:rPr>
          <w:rFonts w:ascii="宋体" w:eastAsia="宋体"/>
        </w:rPr>
        <w:t>)</w:t>
      </w:r>
      <w:r w:rsidRPr="00914507">
        <w:rPr>
          <w:rFonts w:ascii="宋体" w:eastAsia="宋体" w:hint="eastAsia"/>
        </w:rPr>
        <w:t>问题，</w:t>
      </w:r>
      <w:r w:rsidRPr="00914507">
        <w:rPr>
          <w:rFonts w:ascii="宋体" w:eastAsia="宋体" w:hAnsi="宋体" w:hint="eastAsia"/>
        </w:rPr>
        <w:t>提高模型鲁棒性已经成为自然语言处理的一项重要研究趋势</w:t>
      </w:r>
      <w:r w:rsidRPr="00914507">
        <w:rPr>
          <w:vertAlign w:val="superscript"/>
        </w:rPr>
        <w:t>[</w:t>
      </w:r>
      <w:hyperlink w:anchor="_bookmark52" w:history="1">
        <w:r w:rsidRPr="00914507">
          <w:rPr>
            <w:vertAlign w:val="superscript"/>
          </w:rPr>
          <w:t>2</w:t>
        </w:r>
      </w:hyperlink>
      <w:r w:rsidRPr="00914507">
        <w:rPr>
          <w:vertAlign w:val="superscript"/>
        </w:rPr>
        <w:t>,</w:t>
      </w:r>
      <w:hyperlink w:anchor="_bookmark53" w:history="1">
        <w:r w:rsidRPr="00914507">
          <w:rPr>
            <w:vertAlign w:val="superscript"/>
          </w:rPr>
          <w:t>3</w:t>
        </w:r>
      </w:hyperlink>
      <w:r w:rsidRPr="00914507">
        <w:rPr>
          <w:vertAlign w:val="superscript"/>
        </w:rPr>
        <w:t>]</w:t>
      </w:r>
      <w:r w:rsidRPr="00914507">
        <w:rPr>
          <w:rFonts w:ascii="宋体" w:eastAsia="宋体" w:hAnsi="宋体" w:hint="eastAsia"/>
        </w:rPr>
        <w:t>。这也是把</w:t>
      </w:r>
      <w:r w:rsidR="00D41757">
        <w:rPr>
          <w:rFonts w:ascii="MS Gothic" w:eastAsia="MS Gothic" w:hAnsi="MS Gothic" w:cs="MS Gothic" w:hint="eastAsia"/>
        </w:rPr>
        <w:t> </w:t>
      </w:r>
      <w:r w:rsidRPr="001A7A02">
        <w:t>NLP</w:t>
      </w:r>
      <w:r w:rsidR="00D41757">
        <w:rPr>
          <w:rFonts w:ascii="MS Gothic" w:eastAsia="MS Gothic" w:hAnsi="MS Gothic" w:cs="MS Gothic" w:hint="eastAsia"/>
        </w:rPr>
        <w:t> </w:t>
      </w:r>
      <w:r w:rsidRPr="00914507">
        <w:rPr>
          <w:rFonts w:ascii="宋体" w:eastAsia="宋体" w:hAnsi="宋体" w:hint="eastAsia"/>
        </w:rPr>
        <w:t>技术应用到更加广泛的日常生活中的关键之处，也是实现强人工智能的必经之路。</w:t>
      </w:r>
    </w:p>
    <w:p w14:paraId="6E899C99" w14:textId="60E63D4F" w:rsidR="0020688E" w:rsidRPr="00B6798B" w:rsidRDefault="0020688E" w:rsidP="00B6798B">
      <w:pPr>
        <w:pStyle w:val="2"/>
      </w:pPr>
      <w:bookmarkStart w:id="366" w:name="_Toc101693018"/>
      <w:bookmarkStart w:id="367" w:name="_Toc103718612"/>
      <w:r w:rsidRPr="00B6798B">
        <w:rPr>
          <w:rFonts w:hint="eastAsia"/>
        </w:rPr>
        <w:t>国内外研究现状</w:t>
      </w:r>
      <w:bookmarkEnd w:id="366"/>
      <w:bookmarkEnd w:id="367"/>
    </w:p>
    <w:p w14:paraId="121C2BAA" w14:textId="0231FA5A" w:rsidR="0020688E" w:rsidRPr="00914507" w:rsidRDefault="0020688E" w:rsidP="00C37900">
      <w:pPr>
        <w:pStyle w:val="3"/>
      </w:pPr>
      <w:bookmarkStart w:id="368" w:name="_Toc101693019"/>
      <w:bookmarkStart w:id="369" w:name="_Toc103718613"/>
      <w:r w:rsidRPr="00914507">
        <w:rPr>
          <w:rFonts w:hint="eastAsia"/>
        </w:rPr>
        <w:t>问答系统</w:t>
      </w:r>
      <w:bookmarkEnd w:id="368"/>
      <w:bookmarkEnd w:id="369"/>
    </w:p>
    <w:p w14:paraId="7736DEE2" w14:textId="02B6B70D" w:rsidR="0020688E" w:rsidRPr="007C3F2F" w:rsidRDefault="0020688E" w:rsidP="007C3F2F">
      <w:pPr>
        <w:pStyle w:val="af"/>
        <w:spacing w:line="20pt" w:lineRule="exact"/>
        <w:ind w:firstLine="24.10pt"/>
        <w:jc w:val="both"/>
        <w:rPr>
          <w:rFonts w:eastAsia="宋体"/>
        </w:rPr>
      </w:pPr>
      <w:bookmarkStart w:id="370" w:name="_Hlk101546791"/>
      <w:r w:rsidRPr="007C3F2F">
        <w:rPr>
          <w:rFonts w:eastAsia="宋体" w:hint="eastAsia"/>
        </w:rPr>
        <w:t>问答系统主要包括三个子模块：自然语言理解</w:t>
      </w:r>
      <w:r w:rsidRPr="007C3F2F">
        <w:rPr>
          <w:rFonts w:eastAsia="宋体"/>
        </w:rPr>
        <w:t>(Natural</w:t>
      </w:r>
      <w:r w:rsidR="00D41757">
        <w:rPr>
          <w:rFonts w:eastAsia="宋体"/>
        </w:rPr>
        <w:t> </w:t>
      </w:r>
      <w:r w:rsidRPr="007C3F2F">
        <w:rPr>
          <w:rFonts w:eastAsia="宋体"/>
        </w:rPr>
        <w:t>Language</w:t>
      </w:r>
      <w:r w:rsidR="00D41757">
        <w:rPr>
          <w:rFonts w:eastAsia="宋体"/>
        </w:rPr>
        <w:t> </w:t>
      </w:r>
      <w:r w:rsidRPr="007C3F2F">
        <w:rPr>
          <w:rFonts w:eastAsia="宋体"/>
        </w:rPr>
        <w:t>Understanding)</w:t>
      </w:r>
      <w:r w:rsidRPr="007C3F2F">
        <w:rPr>
          <w:rFonts w:eastAsia="宋体" w:hint="eastAsia"/>
        </w:rPr>
        <w:t>，信息检索</w:t>
      </w:r>
      <w:r w:rsidRPr="007C3F2F">
        <w:rPr>
          <w:rFonts w:eastAsia="宋体"/>
        </w:rPr>
        <w:t>(Information</w:t>
      </w:r>
      <w:r w:rsidR="00D41757">
        <w:rPr>
          <w:rFonts w:eastAsia="宋体"/>
        </w:rPr>
        <w:t> </w:t>
      </w:r>
      <w:r w:rsidRPr="007C3F2F">
        <w:rPr>
          <w:rFonts w:eastAsia="宋体"/>
        </w:rPr>
        <w:t>Retrieval)</w:t>
      </w:r>
      <w:r w:rsidRPr="007C3F2F">
        <w:rPr>
          <w:rFonts w:eastAsia="宋体" w:hint="eastAsia"/>
        </w:rPr>
        <w:t>，阅读理解</w:t>
      </w:r>
      <w:r w:rsidRPr="007C3F2F">
        <w:rPr>
          <w:rFonts w:eastAsia="宋体"/>
        </w:rPr>
        <w:t>(Reading</w:t>
      </w:r>
      <w:r w:rsidR="00D41757">
        <w:rPr>
          <w:rFonts w:eastAsia="宋体"/>
        </w:rPr>
        <w:t> </w:t>
      </w:r>
      <w:r w:rsidRPr="007C3F2F">
        <w:rPr>
          <w:rFonts w:eastAsia="宋体"/>
        </w:rPr>
        <w:t>Comprehension)</w:t>
      </w:r>
      <w:r w:rsidRPr="007C3F2F">
        <w:rPr>
          <w:rFonts w:eastAsia="宋体" w:hint="eastAsia"/>
        </w:rPr>
        <w:t>。在接受到用户的自然语言输入后，经过自然语言理解，获取语句深层次语义，然后在信息资源库中进行信息检索，最终在检索结果上通过阅读理解，进行答案抽取或者文本生成技术输出对应问题</w:t>
      </w:r>
      <w:r w:rsidR="009C3657" w:rsidRPr="007C3F2F">
        <w:rPr>
          <w:rFonts w:eastAsia="宋体" w:hint="eastAsia"/>
        </w:rPr>
        <w:t>的</w:t>
      </w:r>
      <w:r w:rsidRPr="007C3F2F">
        <w:rPr>
          <w:rFonts w:eastAsia="宋体" w:hint="eastAsia"/>
        </w:rPr>
        <w:t>答案。其中的信息检索和答案抽取模块则是其中最为关键的两个部分。</w:t>
      </w:r>
      <w:r w:rsidR="00D41757">
        <w:rPr>
          <w:rFonts w:eastAsia="宋体"/>
        </w:rPr>
        <w:t> </w:t>
      </w:r>
    </w:p>
    <w:p w14:paraId="0F1180A3" w14:textId="3D9A16E5" w:rsidR="0020688E" w:rsidRPr="007C3F2F" w:rsidRDefault="0020688E" w:rsidP="007C3F2F">
      <w:pPr>
        <w:pStyle w:val="af"/>
        <w:spacing w:line="15.70pt" w:lineRule="auto"/>
        <w:ind w:firstLine="24.10pt"/>
        <w:jc w:val="both"/>
        <w:rPr>
          <w:rFonts w:eastAsia="宋体"/>
        </w:rPr>
      </w:pPr>
      <w:r w:rsidRPr="007C3F2F">
        <w:rPr>
          <w:rFonts w:eastAsia="宋体" w:hint="eastAsia"/>
        </w:rPr>
        <w:t>信息检索技术是一种广泛应用于搜索引擎的技术，其主要任务是从海量的数据源或庞大的数据库中通过一系列匹配操作，对用户信息进行分析，查询，并找到与问题匹配的内容。统计学家提出多种数理统计模型对问题和文本进行匹配，比如</w:t>
      </w:r>
      <w:r w:rsidR="00D41757">
        <w:rPr>
          <w:rFonts w:eastAsia="宋体"/>
        </w:rPr>
        <w:t> </w:t>
      </w:r>
      <w:r w:rsidRPr="007C3F2F">
        <w:rPr>
          <w:rFonts w:eastAsia="宋体"/>
        </w:rPr>
        <w:t>Bi­gram</w:t>
      </w:r>
      <w:r w:rsidR="00D41757">
        <w:rPr>
          <w:rFonts w:eastAsia="宋体"/>
        </w:rPr>
        <w:t> </w:t>
      </w:r>
      <w:r w:rsidRPr="007C3F2F">
        <w:rPr>
          <w:rFonts w:eastAsia="宋体" w:hint="eastAsia"/>
        </w:rPr>
        <w:t>模型，以及</w:t>
      </w:r>
      <w:r w:rsidRPr="007C3F2F">
        <w:rPr>
          <w:rFonts w:eastAsia="宋体"/>
        </w:rPr>
        <w:t>TF­IDF</w:t>
      </w:r>
      <w:r w:rsidRPr="007C3F2F">
        <w:rPr>
          <w:rFonts w:eastAsia="宋体"/>
          <w:vertAlign w:val="superscript"/>
        </w:rPr>
        <w:t>[</w:t>
      </w:r>
      <w:hyperlink w:anchor="_bookmark54" w:history="1">
        <w:r w:rsidRPr="007C3F2F">
          <w:rPr>
            <w:rFonts w:eastAsia="宋体"/>
            <w:vertAlign w:val="superscript"/>
          </w:rPr>
          <w:t>4</w:t>
        </w:r>
      </w:hyperlink>
      <w:r w:rsidRPr="007C3F2F">
        <w:rPr>
          <w:rFonts w:eastAsia="宋体"/>
          <w:vertAlign w:val="superscript"/>
        </w:rPr>
        <w:t>]</w:t>
      </w:r>
      <w:r w:rsidR="00D41757">
        <w:rPr>
          <w:rFonts w:eastAsia="宋体"/>
        </w:rPr>
        <w:t> </w:t>
      </w:r>
      <w:r w:rsidRPr="007C3F2F">
        <w:rPr>
          <w:rFonts w:eastAsia="宋体" w:hint="eastAsia"/>
        </w:rPr>
        <w:t>来衡量检索结果和目标文本的相关性。</w:t>
      </w:r>
    </w:p>
    <w:p w14:paraId="2D809C7F" w14:textId="139D182B" w:rsidR="0020688E" w:rsidRPr="007C3F2F" w:rsidRDefault="0020688E" w:rsidP="007C3F2F">
      <w:pPr>
        <w:pStyle w:val="af"/>
        <w:spacing w:line="15.70pt" w:lineRule="auto"/>
        <w:ind w:firstLine="24.10pt"/>
        <w:jc w:val="both"/>
        <w:rPr>
          <w:rFonts w:eastAsia="宋体"/>
        </w:rPr>
      </w:pPr>
      <w:r w:rsidRPr="007C3F2F">
        <w:rPr>
          <w:rFonts w:eastAsia="宋体" w:hint="eastAsia"/>
        </w:rPr>
        <w:t>在通过信息检索模块后，此时已经从大量数据中选取出了少量的候选段落，语句。此时</w:t>
      </w:r>
      <w:del w:id="371" w:author="李 哲玮" w:date="2022-05-06T10:48:00Z">
        <w:r w:rsidRPr="007C3F2F" w:rsidDel="001E6EF3">
          <w:rPr>
            <w:rFonts w:eastAsia="宋体" w:hint="eastAsia"/>
          </w:rPr>
          <w:delText>我们</w:delText>
        </w:r>
      </w:del>
      <w:r w:rsidRPr="007C3F2F">
        <w:rPr>
          <w:rFonts w:eastAsia="宋体" w:hint="eastAsia"/>
        </w:rPr>
        <w:t>还需要从候选语句中抽取出相关的句子或词语作为最终答案。虽然某种意义上信息检索和答案抽取都是在数据中对问题进行文本匹配，但是需要注意的是，信息检索和答案抽取的关系更像是宏观阅读和微观阅读的区别。答案抽取需要对候选文本进行粒度更高的划分，因此当一个机器能够根据给出的一段文本，回答一个问题的这个过程，</w:t>
      </w:r>
      <w:r w:rsidR="00721AAF" w:rsidRPr="007C3F2F">
        <w:rPr>
          <w:rFonts w:eastAsia="宋体" w:hint="eastAsia"/>
        </w:rPr>
        <w:t>此时</w:t>
      </w:r>
      <w:r w:rsidRPr="007C3F2F">
        <w:rPr>
          <w:rFonts w:eastAsia="宋体" w:hint="eastAsia"/>
        </w:rPr>
        <w:t>需要更加精确的语义层面分析理解，也需要对整个文本段落</w:t>
      </w:r>
      <w:r w:rsidR="00ED0543" w:rsidRPr="007C3F2F">
        <w:rPr>
          <w:rFonts w:eastAsia="宋体" w:hint="eastAsia"/>
        </w:rPr>
        <w:t>的上下文</w:t>
      </w:r>
      <w:r w:rsidRPr="007C3F2F">
        <w:rPr>
          <w:rFonts w:eastAsia="宋体" w:hint="eastAsia"/>
        </w:rPr>
        <w:t>有深刻理解。这一步骤又被称为阅读理解</w:t>
      </w:r>
      <w:r w:rsidRPr="007C3F2F">
        <w:rPr>
          <w:rFonts w:eastAsia="宋体"/>
        </w:rPr>
        <w:t>(Reading</w:t>
      </w:r>
      <w:r w:rsidR="00D41757">
        <w:rPr>
          <w:rFonts w:eastAsia="宋体"/>
        </w:rPr>
        <w:t> </w:t>
      </w:r>
      <w:r w:rsidRPr="007C3F2F">
        <w:rPr>
          <w:rFonts w:eastAsia="宋体"/>
        </w:rPr>
        <w:t>Comprehension)</w:t>
      </w:r>
      <w:r w:rsidRPr="007C3F2F">
        <w:rPr>
          <w:rFonts w:eastAsia="宋体" w:hint="eastAsia"/>
        </w:rPr>
        <w:t>。</w:t>
      </w:r>
      <w:r w:rsidRPr="007C3F2F">
        <w:rPr>
          <w:rFonts w:eastAsia="宋体"/>
        </w:rPr>
        <w:t>Burges</w:t>
      </w:r>
      <w:r w:rsidRPr="007C3F2F">
        <w:rPr>
          <w:rFonts w:eastAsia="宋体"/>
          <w:vertAlign w:val="superscript"/>
        </w:rPr>
        <w:t>[</w:t>
      </w:r>
      <w:hyperlink w:anchor="_bookmark55" w:history="1">
        <w:r w:rsidRPr="007C3F2F">
          <w:rPr>
            <w:rFonts w:eastAsia="宋体"/>
            <w:vertAlign w:val="superscript"/>
          </w:rPr>
          <w:t>5</w:t>
        </w:r>
      </w:hyperlink>
      <w:r w:rsidRPr="007C3F2F">
        <w:rPr>
          <w:rFonts w:eastAsia="宋体"/>
          <w:vertAlign w:val="superscript"/>
        </w:rPr>
        <w:t>]</w:t>
      </w:r>
      <w:r w:rsidR="00D41757">
        <w:rPr>
          <w:rFonts w:eastAsia="宋体"/>
          <w:vertAlign w:val="superscript"/>
        </w:rPr>
        <w:t> </w:t>
      </w:r>
      <w:r w:rsidRPr="007C3F2F">
        <w:rPr>
          <w:rFonts w:eastAsia="宋体" w:hint="eastAsia"/>
        </w:rPr>
        <w:t>指出，当一个机器答对绝大多数人类提出的自然语言问题时，才表明机器真正具有与人类</w:t>
      </w:r>
      <w:r w:rsidR="0035673F">
        <w:rPr>
          <w:rFonts w:eastAsia="宋体" w:hint="eastAsia"/>
        </w:rPr>
        <w:t>相近</w:t>
      </w:r>
      <w:r w:rsidR="00604D15">
        <w:rPr>
          <w:rFonts w:eastAsia="宋体" w:hint="eastAsia"/>
        </w:rPr>
        <w:t>的</w:t>
      </w:r>
      <w:r w:rsidRPr="007C3F2F">
        <w:rPr>
          <w:rFonts w:eastAsia="宋体" w:hint="eastAsia"/>
        </w:rPr>
        <w:t>理解自然语言的能力。由此可见，机器阅读理解才是实现通用的，开放领域的问答系统的关键技术。</w:t>
      </w:r>
    </w:p>
    <w:p w14:paraId="0154DC0A" w14:textId="161C6022" w:rsidR="0020688E" w:rsidRPr="007C3F2F" w:rsidRDefault="0020688E" w:rsidP="001A7A02">
      <w:pPr>
        <w:pStyle w:val="af"/>
        <w:spacing w:line="20pt" w:lineRule="exact"/>
        <w:ind w:firstLine="24.10pt"/>
        <w:jc w:val="both"/>
        <w:rPr>
          <w:rFonts w:eastAsia="宋体"/>
        </w:rPr>
      </w:pPr>
      <w:r w:rsidRPr="007C3F2F">
        <w:rPr>
          <w:rFonts w:eastAsia="宋体" w:hint="eastAsia"/>
        </w:rPr>
        <w:t>下文将着重介绍机器阅读理解的方法。目前主流的方法有两种，分别是基于规则匹配的方法，以及基于深度学习方法。</w:t>
      </w:r>
      <w:bookmarkEnd w:id="370"/>
    </w:p>
    <w:p w14:paraId="6FCE2FE8" w14:textId="676B91D9" w:rsidR="0020688E" w:rsidRPr="00A74EB4" w:rsidRDefault="00A74EB4" w:rsidP="00A74EB4">
      <w:pPr>
        <w:pStyle w:val="4"/>
      </w:pPr>
      <w:r w:rsidRPr="00A74EB4">
        <w:t xml:space="preserve"> </w:t>
      </w:r>
      <w:r w:rsidR="00A55C48" w:rsidRPr="00A74EB4">
        <w:rPr>
          <w:rFonts w:hint="eastAsia"/>
        </w:rPr>
        <w:t>深度学习方法</w:t>
      </w:r>
    </w:p>
    <w:p w14:paraId="42736DE8" w14:textId="26EBA782" w:rsidR="00C36CC7" w:rsidRPr="00ED61AE" w:rsidRDefault="00C36CC7" w:rsidP="00ED61AE">
      <w:pPr>
        <w:pStyle w:val="af"/>
        <w:spacing w:line="20pt" w:lineRule="exact"/>
        <w:ind w:firstLine="24.10pt"/>
        <w:jc w:val="both"/>
        <w:rPr>
          <w:rFonts w:eastAsia="宋体"/>
        </w:rPr>
      </w:pPr>
      <w:r w:rsidRPr="00ED61AE">
        <w:rPr>
          <w:rFonts w:eastAsia="宋体" w:hint="eastAsia"/>
        </w:rPr>
        <w:t>深度学习自</w:t>
      </w:r>
      <w:r w:rsidR="00D41757">
        <w:rPr>
          <w:rFonts w:eastAsia="宋体"/>
        </w:rPr>
        <w:t> </w:t>
      </w:r>
      <w:r w:rsidRPr="00ED61AE">
        <w:rPr>
          <w:rFonts w:eastAsia="宋体" w:hint="eastAsia"/>
        </w:rPr>
        <w:t>2012</w:t>
      </w:r>
      <w:r w:rsidR="00D41757">
        <w:rPr>
          <w:rFonts w:eastAsia="宋体"/>
        </w:rPr>
        <w:t> </w:t>
      </w:r>
      <w:r w:rsidRPr="00ED61AE">
        <w:rPr>
          <w:rFonts w:eastAsia="宋体" w:hint="eastAsia"/>
        </w:rPr>
        <w:t>年成为计算机科学中红极一时的研究方向，研究人员也开始把神经网络应用于</w:t>
      </w:r>
      <w:r w:rsidR="00D41757">
        <w:rPr>
          <w:rFonts w:eastAsia="宋体"/>
        </w:rPr>
        <w:t> </w:t>
      </w:r>
      <w:r w:rsidRPr="00ED61AE">
        <w:rPr>
          <w:rFonts w:eastAsia="宋体" w:hint="eastAsia"/>
        </w:rPr>
        <w:t>NLP</w:t>
      </w:r>
      <w:r w:rsidR="00D41757">
        <w:rPr>
          <w:rFonts w:eastAsia="宋体"/>
        </w:rPr>
        <w:t> </w:t>
      </w:r>
      <w:r w:rsidRPr="00ED61AE">
        <w:rPr>
          <w:rFonts w:eastAsia="宋体" w:hint="eastAsia"/>
        </w:rPr>
        <w:t>领域当中，机器阅读理解从此进入神经网络时代。而经验性的结果也表明，深层网络结构确实能捕获到语句之间的深层次语义信息。如今深度学习已成为机器阅读理解中最为主流的研究方法。</w:t>
      </w:r>
    </w:p>
    <w:p w14:paraId="23E59048" w14:textId="19335362" w:rsidR="0020688E" w:rsidRPr="00ED61AE" w:rsidRDefault="00C36CC7" w:rsidP="00ED61AE">
      <w:pPr>
        <w:pStyle w:val="af"/>
        <w:spacing w:line="20pt" w:lineRule="exact"/>
        <w:ind w:firstLine="24.10pt"/>
        <w:jc w:val="both"/>
        <w:rPr>
          <w:rFonts w:eastAsia="宋体"/>
        </w:rPr>
      </w:pPr>
      <w:r w:rsidRPr="00ED61AE">
        <w:rPr>
          <w:rFonts w:eastAsia="宋体" w:hint="eastAsia"/>
        </w:rPr>
        <w:t>机器阅读理解模型总体架构如图</w:t>
      </w:r>
      <w:r w:rsidRPr="00ED61AE">
        <w:rPr>
          <w:rFonts w:eastAsia="宋体" w:hint="eastAsia"/>
        </w:rPr>
        <w:t>1.1</w:t>
      </w:r>
      <w:r w:rsidRPr="00ED61AE">
        <w:rPr>
          <w:rFonts w:eastAsia="宋体" w:hint="eastAsia"/>
        </w:rPr>
        <w:t>所示。从图中可看出模型主要具备三个网络层：编码层，交互层，输出层。编码层主要用于提取上下文段落以及问题的特征向量表示。交互</w:t>
      </w:r>
      <w:proofErr w:type="gramStart"/>
      <w:r w:rsidRPr="00ED61AE">
        <w:rPr>
          <w:rFonts w:eastAsia="宋体" w:hint="eastAsia"/>
        </w:rPr>
        <w:t>层用于</w:t>
      </w:r>
      <w:proofErr w:type="gramEnd"/>
      <w:r w:rsidRPr="00ED61AE">
        <w:rPr>
          <w:rFonts w:eastAsia="宋体" w:hint="eastAsia"/>
        </w:rPr>
        <w:t>进行文章上下文与问题之间的关联性分析。而经过交互层后，将交互层的得到的关联信息，语义联系输入到输出层中，就可以预测问题的答案了。机器阅读理解模型，在总体架构上面大同小异，而主要的区别则是编码层和交互层使用的神经网络的不同</w:t>
      </w:r>
      <w:r w:rsidR="00D41757">
        <w:rPr>
          <w:rFonts w:eastAsia="宋体"/>
        </w:rPr>
        <w:t> </w:t>
      </w:r>
      <w:r w:rsidRPr="00ED61AE">
        <w:rPr>
          <w:rFonts w:eastAsia="宋体" w:hint="eastAsia"/>
        </w:rPr>
        <w:t>(RNN</w:t>
      </w:r>
      <w:r w:rsidRPr="00ED61AE">
        <w:rPr>
          <w:rFonts w:eastAsia="宋体" w:hint="eastAsia"/>
        </w:rPr>
        <w:t>，</w:t>
      </w:r>
      <w:r w:rsidRPr="00ED61AE">
        <w:rPr>
          <w:rFonts w:eastAsia="宋体" w:hint="eastAsia"/>
        </w:rPr>
        <w:t>CNN</w:t>
      </w:r>
      <w:r w:rsidR="00D41757">
        <w:rPr>
          <w:rFonts w:eastAsia="宋体"/>
        </w:rPr>
        <w:t> </w:t>
      </w:r>
      <w:r w:rsidRPr="00ED61AE">
        <w:rPr>
          <w:rFonts w:eastAsia="宋体" w:hint="eastAsia"/>
        </w:rPr>
        <w:t>等</w:t>
      </w:r>
      <w:r w:rsidRPr="00ED61AE">
        <w:rPr>
          <w:rFonts w:eastAsia="宋体"/>
        </w:rPr>
        <w:t>…</w:t>
      </w:r>
      <w:r w:rsidR="00BE16CC" w:rsidRPr="00ED61AE">
        <w:rPr>
          <w:rFonts w:eastAsia="宋体"/>
        </w:rPr>
        <w:t>.</w:t>
      </w:r>
      <w:r w:rsidRPr="00ED61AE">
        <w:rPr>
          <w:rFonts w:eastAsia="宋体" w:hint="eastAsia"/>
        </w:rPr>
        <w:t>)</w:t>
      </w:r>
      <w:r w:rsidRPr="00ED61AE">
        <w:rPr>
          <w:rFonts w:eastAsia="宋体" w:hint="eastAsia"/>
        </w:rPr>
        <w:t>。</w:t>
      </w:r>
    </w:p>
    <w:p w14:paraId="5B5E14A6" w14:textId="434B050A" w:rsidR="0020688E" w:rsidRPr="00914507" w:rsidRDefault="0020688E" w:rsidP="00296B90">
      <w:pPr>
        <w:spacing w:line="20pt" w:lineRule="exact"/>
        <w:rPr>
          <w:b/>
          <w:bCs/>
          <w:sz w:val="30"/>
          <w:szCs w:val="30"/>
        </w:rPr>
      </w:pPr>
    </w:p>
    <w:p w14:paraId="300D1737" w14:textId="30293DD7" w:rsidR="0020688E" w:rsidRPr="00914507" w:rsidRDefault="003A77D4" w:rsidP="00296B90">
      <w:pPr>
        <w:jc w:val="center"/>
        <w:rPr>
          <w:b/>
          <w:bCs/>
          <w:sz w:val="30"/>
          <w:szCs w:val="30"/>
        </w:rPr>
      </w:pPr>
      <w:r>
        <w:rPr>
          <w:noProof/>
        </w:rPr>
        <w:drawing>
          <wp:inline distT="0" distB="0" distL="0" distR="0" wp14:anchorId="4F9D9049" wp14:editId="0FECBA8C">
            <wp:extent cx="5683665" cy="2218470"/>
            <wp:effectExtent l="0" t="0" r="7620" b="0"/>
            <wp:docPr id="24" name="图片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9.995%" t="17.844%" r="12.097%" b="28.09%"/>
                    <a:stretch/>
                  </pic:blipFill>
                  <pic:spPr bwMode="auto">
                    <a:xfrm>
                      <a:off x="0" y="0"/>
                      <a:ext cx="5683665" cy="2218470"/>
                    </a:xfrm>
                    <a:prstGeom prst="rect">
                      <a:avLst/>
                    </a:prstGeom>
                    <a:noFill/>
                    <a:ln>
                      <a:noFill/>
                    </a:ln>
                    <a:extLst>
                      <a:ext uri="{53640926-AAD7-44D8-BBD7-CCE9431645EC}">
                        <a14:shadowObscured xmlns:a14="http://schemas.microsoft.com/office/drawing/2010/main"/>
                      </a:ext>
                    </a:extLst>
                  </pic:spPr>
                </pic:pic>
              </a:graphicData>
            </a:graphic>
          </wp:inline>
        </w:drawing>
      </w:r>
    </w:p>
    <w:p w14:paraId="211CECFB" w14:textId="6DBC13DA" w:rsidR="0020688E" w:rsidRPr="00914507" w:rsidRDefault="0020688E" w:rsidP="00296B90">
      <w:pPr>
        <w:spacing w:line="20pt" w:lineRule="exact"/>
        <w:rPr>
          <w:b/>
          <w:bCs/>
          <w:sz w:val="30"/>
          <w:szCs w:val="30"/>
        </w:rPr>
      </w:pPr>
    </w:p>
    <w:p w14:paraId="63528027" w14:textId="76E7F2B7" w:rsidR="0020688E" w:rsidRPr="001944EB" w:rsidRDefault="005E5194" w:rsidP="001944EB">
      <w:pPr>
        <w:tabs>
          <w:tab w:val="start" w:pos="38.20pt"/>
        </w:tabs>
        <w:jc w:val="center"/>
        <w:rPr>
          <w:rFonts w:ascii="宋体"/>
        </w:rPr>
      </w:pPr>
      <w:r w:rsidRPr="00914507">
        <w:rPr>
          <w:rFonts w:ascii="宋体" w:hint="eastAsia"/>
        </w:rPr>
        <w:t xml:space="preserve">图 </w:t>
      </w:r>
      <w:r w:rsidRPr="00914507">
        <w:t>1.1</w:t>
      </w:r>
      <w:r w:rsidRPr="00914507">
        <w:tab/>
      </w:r>
      <w:r w:rsidRPr="00914507">
        <w:rPr>
          <w:rFonts w:ascii="宋体" w:hint="eastAsia"/>
        </w:rPr>
        <w:t>机器阅读模型</w:t>
      </w:r>
    </w:p>
    <w:p w14:paraId="14E18680" w14:textId="5725910B" w:rsidR="005E5194" w:rsidRPr="00914507" w:rsidRDefault="005E5194" w:rsidP="00ED61AE">
      <w:pPr>
        <w:pStyle w:val="af"/>
        <w:spacing w:line="20pt" w:lineRule="exact"/>
        <w:ind w:firstLine="24.10pt"/>
        <w:jc w:val="both"/>
        <w:rPr>
          <w:rFonts w:eastAsia="宋体"/>
        </w:rPr>
      </w:pPr>
      <w:r w:rsidRPr="00ED61AE">
        <w:rPr>
          <w:rFonts w:eastAsia="宋体" w:hint="eastAsia"/>
        </w:rPr>
        <w:t>最早</w:t>
      </w:r>
      <w:r w:rsidR="00D41757">
        <w:rPr>
          <w:rFonts w:eastAsia="宋体"/>
        </w:rPr>
        <w:t> </w:t>
      </w:r>
      <w:r w:rsidRPr="00ED61AE">
        <w:rPr>
          <w:rFonts w:eastAsia="宋体"/>
        </w:rPr>
        <w:t>Yu</w:t>
      </w:r>
      <w:r w:rsidRPr="001A7A02">
        <w:rPr>
          <w:rFonts w:eastAsia="宋体"/>
          <w:vertAlign w:val="superscript"/>
        </w:rPr>
        <w:t>[</w:t>
      </w:r>
      <w:hyperlink w:anchor="_bookmark58" w:history="1">
        <w:r w:rsidRPr="001A7A02">
          <w:rPr>
            <w:rFonts w:eastAsia="宋体"/>
            <w:vertAlign w:val="superscript"/>
          </w:rPr>
          <w:t>8</w:t>
        </w:r>
      </w:hyperlink>
      <w:r w:rsidRPr="001A7A02">
        <w:rPr>
          <w:rFonts w:eastAsia="宋体"/>
          <w:vertAlign w:val="superscript"/>
        </w:rPr>
        <w:t>]</w:t>
      </w:r>
      <w:r w:rsidR="00D41757">
        <w:rPr>
          <w:rFonts w:eastAsia="宋体"/>
        </w:rPr>
        <w:t> </w:t>
      </w:r>
      <w:r w:rsidRPr="00914507">
        <w:rPr>
          <w:rFonts w:eastAsia="宋体" w:hint="eastAsia"/>
        </w:rPr>
        <w:t>提出使用卷积神经网络计算统计特征向量的相似性。</w:t>
      </w:r>
      <w:r w:rsidRPr="00ED61AE">
        <w:rPr>
          <w:rFonts w:eastAsia="宋体"/>
        </w:rPr>
        <w:t>Chen</w:t>
      </w:r>
      <w:r w:rsidRPr="001A7A02">
        <w:rPr>
          <w:rFonts w:eastAsia="宋体"/>
          <w:vertAlign w:val="superscript"/>
        </w:rPr>
        <w:t>[</w:t>
      </w:r>
      <w:hyperlink w:anchor="_bookmark59" w:history="1">
        <w:r w:rsidRPr="001A7A02">
          <w:rPr>
            <w:rFonts w:eastAsia="宋体"/>
            <w:vertAlign w:val="superscript"/>
          </w:rPr>
          <w:t>9</w:t>
        </w:r>
      </w:hyperlink>
      <w:r w:rsidRPr="001A7A02">
        <w:rPr>
          <w:rFonts w:eastAsia="宋体"/>
          <w:vertAlign w:val="superscript"/>
        </w:rPr>
        <w:t>]</w:t>
      </w:r>
      <w:r w:rsidR="00D41757">
        <w:rPr>
          <w:rFonts w:eastAsia="宋体"/>
        </w:rPr>
        <w:t> </w:t>
      </w:r>
      <w:r w:rsidRPr="00914507">
        <w:rPr>
          <w:rFonts w:eastAsia="宋体" w:hint="eastAsia"/>
        </w:rPr>
        <w:t>使用多层循环神经网络以及远程监督在单一数据源上训练开放性领域问答系统。</w:t>
      </w:r>
      <w:r w:rsidRPr="00ED61AE">
        <w:rPr>
          <w:rFonts w:eastAsia="宋体"/>
        </w:rPr>
        <w:t>Yang</w:t>
      </w:r>
      <w:r w:rsidRPr="001A7A02">
        <w:rPr>
          <w:rFonts w:eastAsia="宋体"/>
          <w:vertAlign w:val="superscript"/>
        </w:rPr>
        <w:t>[</w:t>
      </w:r>
      <w:hyperlink w:anchor="_bookmark60" w:history="1">
        <w:r w:rsidRPr="001A7A02">
          <w:rPr>
            <w:rFonts w:eastAsia="宋体"/>
            <w:vertAlign w:val="superscript"/>
          </w:rPr>
          <w:t>10</w:t>
        </w:r>
      </w:hyperlink>
      <w:r w:rsidRPr="001A7A02">
        <w:rPr>
          <w:rFonts w:eastAsia="宋体"/>
          <w:vertAlign w:val="superscript"/>
        </w:rPr>
        <w:t>]</w:t>
      </w:r>
      <w:r w:rsidR="00D41757">
        <w:rPr>
          <w:rFonts w:eastAsia="宋体"/>
        </w:rPr>
        <w:t> </w:t>
      </w:r>
      <w:r w:rsidRPr="00914507">
        <w:rPr>
          <w:rFonts w:eastAsia="宋体" w:hint="eastAsia"/>
        </w:rPr>
        <w:t>提出</w:t>
      </w:r>
      <w:proofErr w:type="gramStart"/>
      <w:r w:rsidRPr="00914507">
        <w:rPr>
          <w:rFonts w:eastAsia="宋体" w:hint="eastAsia"/>
        </w:rPr>
        <w:t>共享值</w:t>
      </w:r>
      <w:proofErr w:type="gramEnd"/>
      <w:r w:rsidRPr="00914507">
        <w:rPr>
          <w:rFonts w:eastAsia="宋体" w:hint="eastAsia"/>
        </w:rPr>
        <w:t>权重的</w:t>
      </w:r>
      <w:r w:rsidR="00D41757">
        <w:rPr>
          <w:rFonts w:eastAsia="宋体"/>
        </w:rPr>
        <w:t> </w:t>
      </w:r>
      <w:proofErr w:type="spellStart"/>
      <w:r w:rsidRPr="00ED61AE">
        <w:rPr>
          <w:rFonts w:eastAsia="宋体"/>
        </w:rPr>
        <w:t>Attention­based</w:t>
      </w:r>
      <w:proofErr w:type="spellEnd"/>
      <w:r w:rsidR="00D41757">
        <w:rPr>
          <w:rFonts w:eastAsia="宋体"/>
        </w:rPr>
        <w:t> </w:t>
      </w:r>
      <w:r w:rsidRPr="00914507">
        <w:rPr>
          <w:rFonts w:eastAsia="宋体" w:hint="eastAsia"/>
        </w:rPr>
        <w:t>的网络模型，在不使用额外的统计特征，获得了更好的效果。</w:t>
      </w:r>
      <w:proofErr w:type="spellStart"/>
      <w:r w:rsidRPr="00ED61AE">
        <w:rPr>
          <w:rFonts w:eastAsia="宋体"/>
        </w:rPr>
        <w:t>Seo</w:t>
      </w:r>
      <w:proofErr w:type="spellEnd"/>
      <w:r w:rsidRPr="00ED61AE">
        <w:rPr>
          <w:rFonts w:eastAsia="宋体"/>
          <w:vertAlign w:val="superscript"/>
        </w:rPr>
        <w:t>[</w:t>
      </w:r>
      <w:hyperlink w:anchor="_bookmark61" w:history="1">
        <w:r w:rsidRPr="00ED61AE">
          <w:rPr>
            <w:rFonts w:eastAsia="宋体"/>
            <w:vertAlign w:val="superscript"/>
          </w:rPr>
          <w:t>11</w:t>
        </w:r>
      </w:hyperlink>
      <w:r w:rsidRPr="00ED61AE">
        <w:rPr>
          <w:rFonts w:eastAsia="宋体"/>
          <w:vertAlign w:val="superscript"/>
        </w:rPr>
        <w:t>]</w:t>
      </w:r>
      <w:r w:rsidR="00D41757">
        <w:rPr>
          <w:rFonts w:eastAsia="宋体"/>
          <w:vertAlign w:val="superscript"/>
        </w:rPr>
        <w:t> </w:t>
      </w:r>
      <w:r w:rsidRPr="00914507">
        <w:rPr>
          <w:rFonts w:eastAsia="宋体" w:hint="eastAsia"/>
        </w:rPr>
        <w:t>在不同粒度</w:t>
      </w:r>
      <w:r w:rsidR="00D41757">
        <w:rPr>
          <w:rFonts w:eastAsia="宋体"/>
        </w:rPr>
        <w:t> </w:t>
      </w:r>
      <w:r w:rsidRPr="00ED61AE">
        <w:rPr>
          <w:rFonts w:eastAsia="宋体"/>
        </w:rPr>
        <w:t>(</w:t>
      </w:r>
      <w:r w:rsidRPr="00914507">
        <w:rPr>
          <w:rFonts w:eastAsia="宋体" w:hint="eastAsia"/>
        </w:rPr>
        <w:t>词向量以及字向量</w:t>
      </w:r>
      <w:r w:rsidRPr="00ED61AE">
        <w:rPr>
          <w:rFonts w:eastAsia="宋体"/>
        </w:rPr>
        <w:t>)</w:t>
      </w:r>
      <w:r w:rsidR="00D41757">
        <w:rPr>
          <w:rFonts w:eastAsia="宋体"/>
        </w:rPr>
        <w:t> </w:t>
      </w:r>
      <w:r w:rsidRPr="00914507">
        <w:rPr>
          <w:rFonts w:eastAsia="宋体" w:hint="eastAsia"/>
        </w:rPr>
        <w:t>的水平上使用多阶段分层双向注意力网络用于提取上下文变量编码。</w:t>
      </w:r>
    </w:p>
    <w:p w14:paraId="189ACE2B" w14:textId="498572FD" w:rsidR="009C604A" w:rsidRPr="00ED61AE" w:rsidRDefault="005E5194" w:rsidP="00ED61AE">
      <w:pPr>
        <w:pStyle w:val="af"/>
        <w:spacing w:line="20pt" w:lineRule="exact"/>
        <w:ind w:firstLine="24.10pt"/>
        <w:jc w:val="both"/>
        <w:rPr>
          <w:rFonts w:eastAsia="宋体"/>
        </w:rPr>
      </w:pPr>
      <w:r w:rsidRPr="00ED61AE">
        <w:rPr>
          <w:rFonts w:eastAsia="宋体"/>
        </w:rPr>
        <w:t>2018</w:t>
      </w:r>
      <w:r w:rsidR="00D41757">
        <w:rPr>
          <w:rFonts w:eastAsia="宋体"/>
        </w:rPr>
        <w:t> </w:t>
      </w:r>
      <w:r w:rsidRPr="00914507">
        <w:rPr>
          <w:rFonts w:eastAsia="宋体" w:hint="eastAsia"/>
        </w:rPr>
        <w:t>年，</w:t>
      </w:r>
      <w:r w:rsidRPr="00ED61AE">
        <w:rPr>
          <w:rFonts w:eastAsia="宋体"/>
        </w:rPr>
        <w:t>BERT</w:t>
      </w:r>
      <w:r w:rsidRPr="00ED61AE">
        <w:rPr>
          <w:rFonts w:eastAsia="宋体"/>
          <w:vertAlign w:val="superscript"/>
        </w:rPr>
        <w:t>[</w:t>
      </w:r>
      <w:hyperlink w:anchor="_bookmark62" w:history="1">
        <w:r w:rsidRPr="00ED61AE">
          <w:rPr>
            <w:rFonts w:eastAsia="宋体"/>
            <w:vertAlign w:val="superscript"/>
          </w:rPr>
          <w:t>12</w:t>
        </w:r>
      </w:hyperlink>
      <w:r w:rsidRPr="00ED61AE">
        <w:rPr>
          <w:rFonts w:eastAsia="宋体"/>
          <w:vertAlign w:val="superscript"/>
        </w:rPr>
        <w:t>]</w:t>
      </w:r>
      <w:r w:rsidR="00D41757">
        <w:rPr>
          <w:rFonts w:eastAsia="宋体"/>
        </w:rPr>
        <w:t> </w:t>
      </w:r>
      <w:r w:rsidRPr="00914507">
        <w:rPr>
          <w:rFonts w:eastAsia="宋体" w:hint="eastAsia"/>
        </w:rPr>
        <w:t>模型的横空出世，使其迅速成为</w:t>
      </w:r>
      <w:r w:rsidR="00D41757">
        <w:rPr>
          <w:rFonts w:eastAsia="宋体"/>
        </w:rPr>
        <w:t> </w:t>
      </w:r>
      <w:r w:rsidRPr="00ED61AE">
        <w:rPr>
          <w:rFonts w:eastAsia="宋体"/>
        </w:rPr>
        <w:t>NLP</w:t>
      </w:r>
      <w:r w:rsidR="00D41757">
        <w:rPr>
          <w:rFonts w:eastAsia="宋体"/>
        </w:rPr>
        <w:t> </w:t>
      </w:r>
      <w:r w:rsidRPr="00914507">
        <w:rPr>
          <w:rFonts w:eastAsia="宋体" w:hint="eastAsia"/>
        </w:rPr>
        <w:t>相关任务中炙手可热的娇子。</w:t>
      </w:r>
      <w:r w:rsidRPr="00ED61AE">
        <w:rPr>
          <w:rFonts w:eastAsia="宋体" w:hint="eastAsia"/>
        </w:rPr>
        <w:t>由</w:t>
      </w:r>
      <w:r w:rsidR="00D41757">
        <w:rPr>
          <w:rFonts w:eastAsia="宋体"/>
        </w:rPr>
        <w:t> </w:t>
      </w:r>
      <w:r w:rsidRPr="00ED61AE">
        <w:rPr>
          <w:rFonts w:eastAsia="宋体"/>
        </w:rPr>
        <w:t>Google</w:t>
      </w:r>
      <w:r w:rsidR="00D41757">
        <w:rPr>
          <w:rFonts w:eastAsia="宋体"/>
        </w:rPr>
        <w:t xml:space="preserve"> </w:t>
      </w:r>
      <w:r w:rsidRPr="00ED61AE">
        <w:rPr>
          <w:rFonts w:eastAsia="宋体"/>
        </w:rPr>
        <w:t>Brain</w:t>
      </w:r>
      <w:r w:rsidR="00D41757">
        <w:rPr>
          <w:rFonts w:eastAsia="宋体"/>
        </w:rPr>
        <w:t> </w:t>
      </w:r>
      <w:r w:rsidRPr="00ED61AE">
        <w:rPr>
          <w:rFonts w:eastAsia="宋体" w:hint="eastAsia"/>
        </w:rPr>
        <w:t>团队提出的</w:t>
      </w:r>
      <w:r w:rsidR="00D41757">
        <w:rPr>
          <w:rFonts w:eastAsia="宋体"/>
        </w:rPr>
        <w:t> </w:t>
      </w:r>
      <w:r w:rsidRPr="00ED61AE">
        <w:rPr>
          <w:rFonts w:eastAsia="宋体"/>
        </w:rPr>
        <w:t>BERT</w:t>
      </w:r>
      <w:r w:rsidR="00D41757">
        <w:rPr>
          <w:rFonts w:eastAsia="宋体"/>
        </w:rPr>
        <w:t> </w:t>
      </w:r>
      <w:r w:rsidRPr="00ED61AE">
        <w:rPr>
          <w:rFonts w:eastAsia="宋体" w:hint="eastAsia"/>
        </w:rPr>
        <w:t>模型作为</w:t>
      </w:r>
      <w:proofErr w:type="gramStart"/>
      <w:r w:rsidRPr="00ED61AE">
        <w:rPr>
          <w:rFonts w:eastAsia="宋体" w:hint="eastAsia"/>
        </w:rPr>
        <w:t>预训练</w:t>
      </w:r>
      <w:proofErr w:type="gramEnd"/>
      <w:r w:rsidRPr="00ED61AE">
        <w:rPr>
          <w:rFonts w:eastAsia="宋体" w:hint="eastAsia"/>
        </w:rPr>
        <w:t>语言模型的佼佼者，在</w:t>
      </w:r>
      <w:r w:rsidR="00D41757">
        <w:rPr>
          <w:rFonts w:eastAsia="宋体"/>
        </w:rPr>
        <w:t> </w:t>
      </w:r>
      <w:r w:rsidRPr="00ED61AE">
        <w:rPr>
          <w:rFonts w:eastAsia="宋体"/>
        </w:rPr>
        <w:t>33</w:t>
      </w:r>
      <w:r w:rsidR="00D41757">
        <w:rPr>
          <w:rFonts w:eastAsia="宋体"/>
        </w:rPr>
        <w:t> </w:t>
      </w:r>
      <w:r w:rsidRPr="00ED61AE">
        <w:rPr>
          <w:rFonts w:eastAsia="宋体" w:hint="eastAsia"/>
        </w:rPr>
        <w:t>亿文本的语料库上，使用了</w:t>
      </w:r>
      <w:r w:rsidR="00D41757">
        <w:rPr>
          <w:rFonts w:eastAsia="宋体"/>
        </w:rPr>
        <w:t> </w:t>
      </w:r>
      <w:r w:rsidRPr="00ED61AE">
        <w:rPr>
          <w:rFonts w:eastAsia="宋体"/>
        </w:rPr>
        <w:t>64</w:t>
      </w:r>
      <w:r w:rsidR="00D41757">
        <w:rPr>
          <w:rFonts w:eastAsia="宋体"/>
        </w:rPr>
        <w:t> </w:t>
      </w:r>
      <w:r w:rsidRPr="00ED61AE">
        <w:rPr>
          <w:rFonts w:eastAsia="宋体" w:hint="eastAsia"/>
        </w:rPr>
        <w:t>块</w:t>
      </w:r>
      <w:r w:rsidR="00D41757">
        <w:rPr>
          <w:rFonts w:eastAsia="宋体"/>
        </w:rPr>
        <w:t> </w:t>
      </w:r>
      <w:r w:rsidRPr="00ED61AE">
        <w:rPr>
          <w:rFonts w:eastAsia="宋体"/>
        </w:rPr>
        <w:t>TPU</w:t>
      </w:r>
      <w:r w:rsidRPr="00ED61AE">
        <w:rPr>
          <w:rFonts w:eastAsia="宋体" w:hint="eastAsia"/>
        </w:rPr>
        <w:t>，进行了长达</w:t>
      </w:r>
      <w:r w:rsidR="00D41757">
        <w:rPr>
          <w:rFonts w:eastAsia="宋体"/>
        </w:rPr>
        <w:t> </w:t>
      </w:r>
      <w:r w:rsidRPr="00ED61AE">
        <w:rPr>
          <w:rFonts w:eastAsia="宋体"/>
        </w:rPr>
        <w:t>4</w:t>
      </w:r>
      <w:r w:rsidR="00D41757">
        <w:rPr>
          <w:rFonts w:eastAsia="宋体"/>
        </w:rPr>
        <w:t> </w:t>
      </w:r>
      <w:r w:rsidRPr="00ED61AE">
        <w:rPr>
          <w:rFonts w:eastAsia="宋体" w:hint="eastAsia"/>
        </w:rPr>
        <w:t>天时间的多个无监督训练，最终得到庞大的模型参数。</w:t>
      </w:r>
      <w:r w:rsidRPr="00ED61AE">
        <w:rPr>
          <w:rFonts w:eastAsia="宋体"/>
        </w:rPr>
        <w:t>BERT</w:t>
      </w:r>
      <w:r w:rsidR="00D41757">
        <w:rPr>
          <w:rFonts w:eastAsia="宋体"/>
        </w:rPr>
        <w:t> </w:t>
      </w:r>
      <w:r w:rsidRPr="00ED61AE">
        <w:rPr>
          <w:rFonts w:eastAsia="宋体" w:hint="eastAsia"/>
        </w:rPr>
        <w:t>模型的能够学习到自然语句之间的深层次双向表达，而且</w:t>
      </w:r>
      <w:r w:rsidR="00D41757">
        <w:rPr>
          <w:rFonts w:eastAsia="宋体"/>
        </w:rPr>
        <w:t> </w:t>
      </w:r>
      <w:r w:rsidRPr="00ED61AE">
        <w:rPr>
          <w:rFonts w:eastAsia="宋体"/>
        </w:rPr>
        <w:t>BERT</w:t>
      </w:r>
      <w:r w:rsidR="00D41757">
        <w:rPr>
          <w:rFonts w:eastAsia="宋体"/>
        </w:rPr>
        <w:t> </w:t>
      </w:r>
      <w:r w:rsidRPr="00ED61AE">
        <w:rPr>
          <w:rFonts w:eastAsia="宋体" w:hint="eastAsia"/>
        </w:rPr>
        <w:t>获得的强大</w:t>
      </w:r>
      <w:proofErr w:type="gramStart"/>
      <w:r w:rsidRPr="00ED61AE">
        <w:rPr>
          <w:rFonts w:eastAsia="宋体" w:hint="eastAsia"/>
        </w:rPr>
        <w:t>预训练词</w:t>
      </w:r>
      <w:proofErr w:type="gramEnd"/>
      <w:r w:rsidRPr="00ED61AE">
        <w:rPr>
          <w:rFonts w:eastAsia="宋体" w:hint="eastAsia"/>
        </w:rPr>
        <w:t>向量可以万能地在各个任务上进行微调。于是</w:t>
      </w:r>
      <w:r w:rsidR="00D41757">
        <w:rPr>
          <w:rFonts w:eastAsia="宋体"/>
        </w:rPr>
        <w:t> </w:t>
      </w:r>
      <w:r w:rsidRPr="00ED61AE">
        <w:rPr>
          <w:rFonts w:eastAsia="宋体"/>
        </w:rPr>
        <w:t>BERT</w:t>
      </w:r>
      <w:r w:rsidR="00D41757">
        <w:rPr>
          <w:rFonts w:eastAsia="宋体"/>
        </w:rPr>
        <w:t> </w:t>
      </w:r>
      <w:r w:rsidRPr="00ED61AE">
        <w:rPr>
          <w:rFonts w:eastAsia="宋体" w:hint="eastAsia"/>
        </w:rPr>
        <w:t>模型一经问世，就在自然语言处理的各个下游任务的基准实验上获得了巨大提升，其中包括命名实体识别</w:t>
      </w:r>
      <w:r w:rsidR="00D41757">
        <w:rPr>
          <w:rFonts w:eastAsia="宋体"/>
        </w:rPr>
        <w:t> </w:t>
      </w:r>
      <w:r w:rsidRPr="00ED61AE">
        <w:rPr>
          <w:rFonts w:eastAsia="宋体"/>
        </w:rPr>
        <w:t>(Named</w:t>
      </w:r>
      <w:r w:rsidR="00D41757">
        <w:rPr>
          <w:rFonts w:eastAsia="宋体"/>
        </w:rPr>
        <w:t> </w:t>
      </w:r>
      <w:r w:rsidRPr="00ED61AE">
        <w:rPr>
          <w:rFonts w:eastAsia="宋体"/>
        </w:rPr>
        <w:t>Entity</w:t>
      </w:r>
      <w:r w:rsidR="00D41757">
        <w:rPr>
          <w:rFonts w:eastAsia="宋体"/>
        </w:rPr>
        <w:t> </w:t>
      </w:r>
      <w:r w:rsidRPr="00ED61AE">
        <w:rPr>
          <w:rFonts w:eastAsia="宋体"/>
        </w:rPr>
        <w:t>Recognition)</w:t>
      </w:r>
      <w:r w:rsidRPr="00ED61AE">
        <w:rPr>
          <w:rFonts w:eastAsia="宋体" w:hint="eastAsia"/>
        </w:rPr>
        <w:t>，情感分析</w:t>
      </w:r>
      <w:r w:rsidRPr="00ED61AE">
        <w:rPr>
          <w:rFonts w:eastAsia="宋体"/>
        </w:rPr>
        <w:t>(</w:t>
      </w:r>
      <w:r w:rsidR="008102E0" w:rsidRPr="00ED61AE">
        <w:rPr>
          <w:rFonts w:eastAsia="宋体"/>
        </w:rPr>
        <w:t>S</w:t>
      </w:r>
      <w:r w:rsidRPr="00ED61AE">
        <w:rPr>
          <w:rFonts w:eastAsia="宋体"/>
        </w:rPr>
        <w:t>entiment</w:t>
      </w:r>
      <w:r w:rsidR="00D41757">
        <w:rPr>
          <w:rFonts w:eastAsia="宋体"/>
        </w:rPr>
        <w:t> </w:t>
      </w:r>
      <w:r w:rsidR="008102E0" w:rsidRPr="00ED61AE">
        <w:rPr>
          <w:rFonts w:eastAsia="宋体"/>
        </w:rPr>
        <w:t>C</w:t>
      </w:r>
      <w:r w:rsidRPr="00ED61AE">
        <w:rPr>
          <w:rFonts w:eastAsia="宋体"/>
        </w:rPr>
        <w:t>lassification)</w:t>
      </w:r>
      <w:r w:rsidRPr="00ED61AE">
        <w:rPr>
          <w:rFonts w:eastAsia="宋体" w:hint="eastAsia"/>
        </w:rPr>
        <w:t>，词性标注</w:t>
      </w:r>
      <w:r w:rsidRPr="00ED61AE">
        <w:rPr>
          <w:rFonts w:eastAsia="宋体"/>
        </w:rPr>
        <w:t>(</w:t>
      </w:r>
      <w:proofErr w:type="spellStart"/>
      <w:r w:rsidRPr="00ED61AE">
        <w:rPr>
          <w:rFonts w:eastAsia="宋体"/>
        </w:rPr>
        <w:t>Part­of­Speech</w:t>
      </w:r>
      <w:proofErr w:type="spellEnd"/>
      <w:r w:rsidR="00D41757">
        <w:rPr>
          <w:rFonts w:eastAsia="宋体"/>
        </w:rPr>
        <w:t> </w:t>
      </w:r>
      <w:r w:rsidRPr="00ED61AE">
        <w:rPr>
          <w:rFonts w:eastAsia="宋体"/>
        </w:rPr>
        <w:t>Tagging)</w:t>
      </w:r>
      <w:r w:rsidRPr="00ED61AE">
        <w:rPr>
          <w:rFonts w:eastAsia="宋体" w:hint="eastAsia"/>
        </w:rPr>
        <w:t>。因此，</w:t>
      </w:r>
      <w:r w:rsidRPr="00ED61AE">
        <w:rPr>
          <w:rFonts w:eastAsia="宋体"/>
        </w:rPr>
        <w:t>BERT</w:t>
      </w:r>
      <w:r w:rsidR="00D41757">
        <w:rPr>
          <w:rFonts w:eastAsia="宋体"/>
        </w:rPr>
        <w:t> </w:t>
      </w:r>
      <w:r w:rsidRPr="00ED61AE">
        <w:rPr>
          <w:rFonts w:eastAsia="宋体" w:hint="eastAsia"/>
        </w:rPr>
        <w:t>模型也被用于问答系统</w:t>
      </w:r>
      <w:r w:rsidRPr="00ED61AE">
        <w:rPr>
          <w:rFonts w:eastAsia="宋体"/>
          <w:vertAlign w:val="superscript"/>
        </w:rPr>
        <w:t>[</w:t>
      </w:r>
      <w:hyperlink w:anchor="_bookmark63" w:history="1">
        <w:r w:rsidRPr="00ED61AE">
          <w:rPr>
            <w:rFonts w:eastAsia="宋体"/>
            <w:vertAlign w:val="superscript"/>
          </w:rPr>
          <w:t>13</w:t>
        </w:r>
      </w:hyperlink>
      <w:r w:rsidRPr="00ED61AE">
        <w:rPr>
          <w:rFonts w:eastAsia="宋体"/>
          <w:vertAlign w:val="superscript"/>
        </w:rPr>
        <w:t>,</w:t>
      </w:r>
      <w:hyperlink w:anchor="_bookmark64" w:history="1">
        <w:r w:rsidRPr="00ED61AE">
          <w:rPr>
            <w:rFonts w:eastAsia="宋体"/>
            <w:vertAlign w:val="superscript"/>
          </w:rPr>
          <w:t>14</w:t>
        </w:r>
      </w:hyperlink>
      <w:r w:rsidRPr="00ED61AE">
        <w:rPr>
          <w:rFonts w:eastAsia="宋体"/>
          <w:vertAlign w:val="superscript"/>
        </w:rPr>
        <w:t>]</w:t>
      </w:r>
      <w:r w:rsidR="00F1531A" w:rsidRPr="00ED61AE">
        <w:rPr>
          <w:rFonts w:eastAsia="宋体" w:hint="eastAsia"/>
        </w:rPr>
        <w:t>中。</w:t>
      </w:r>
    </w:p>
    <w:p w14:paraId="38220094" w14:textId="7F21D6A1" w:rsidR="00715517" w:rsidRPr="00506124" w:rsidRDefault="004945B5" w:rsidP="00C37900">
      <w:pPr>
        <w:pStyle w:val="3"/>
      </w:pPr>
      <w:bookmarkStart w:id="372" w:name="_Toc101693020"/>
      <w:bookmarkStart w:id="373" w:name="_Toc103718614"/>
      <w:r>
        <w:rPr>
          <w:rFonts w:hint="eastAsia"/>
        </w:rPr>
        <w:t>小</w:t>
      </w:r>
      <w:r w:rsidR="00F1531A" w:rsidRPr="00506124">
        <w:rPr>
          <w:rFonts w:hint="eastAsia"/>
        </w:rPr>
        <w:t>样本学习</w:t>
      </w:r>
      <w:bookmarkEnd w:id="372"/>
      <w:bookmarkEnd w:id="373"/>
    </w:p>
    <w:p w14:paraId="12555EAE" w14:textId="40B58A04" w:rsidR="00F1531A" w:rsidRPr="00715517" w:rsidRDefault="00F1531A" w:rsidP="0035673F">
      <w:pPr>
        <w:spacing w:line="20pt" w:lineRule="exact"/>
        <w:ind w:firstLine="24.10pt"/>
        <w:jc w:val="both"/>
        <w:rPr>
          <w:kern w:val="0"/>
          <w:sz w:val="24"/>
        </w:rPr>
      </w:pPr>
      <w:r w:rsidRPr="00715517">
        <w:rPr>
          <w:rFonts w:hint="eastAsia"/>
          <w:kern w:val="0"/>
          <w:sz w:val="24"/>
        </w:rPr>
        <w:t>训练深度学习模型通常需要极为大量的训练数据以支持模型收敛，但当面临训练数据量少或大量数据未标注的情况时</w:t>
      </w:r>
      <w:r w:rsidR="003A476E">
        <w:rPr>
          <w:rFonts w:hint="eastAsia"/>
          <w:kern w:val="0"/>
          <w:sz w:val="24"/>
        </w:rPr>
        <w:t>，</w:t>
      </w:r>
      <w:r w:rsidRPr="00715517">
        <w:rPr>
          <w:rFonts w:hint="eastAsia"/>
          <w:kern w:val="0"/>
          <w:sz w:val="24"/>
        </w:rPr>
        <w:t>如何更好的训练模型便成为当下一个重要的研究议题</w:t>
      </w:r>
      <w:del w:id="374" w:author="李 哲玮" w:date="2022-05-06T10:50:00Z">
        <w:r w:rsidR="00CB7425" w:rsidDel="001E6EF3">
          <w:rPr>
            <w:rFonts w:hint="eastAsia"/>
            <w:kern w:val="0"/>
            <w:sz w:val="24"/>
          </w:rPr>
          <w:delText>,</w:delText>
        </w:r>
      </w:del>
      <w:ins w:id="375" w:author="李 哲玮" w:date="2022-05-06T10:50:00Z">
        <w:r w:rsidR="001E6EF3">
          <w:rPr>
            <w:rFonts w:hint="eastAsia"/>
            <w:kern w:val="0"/>
            <w:sz w:val="24"/>
          </w:rPr>
          <w:t>，</w:t>
        </w:r>
      </w:ins>
      <w:r w:rsidRPr="00715517">
        <w:rPr>
          <w:rFonts w:hint="eastAsia"/>
          <w:kern w:val="0"/>
          <w:sz w:val="24"/>
        </w:rPr>
        <w:t>而小样本</w:t>
      </w:r>
      <w:proofErr w:type="gramStart"/>
      <w:r w:rsidRPr="00715517">
        <w:rPr>
          <w:rFonts w:hint="eastAsia"/>
          <w:kern w:val="0"/>
          <w:sz w:val="24"/>
        </w:rPr>
        <w:t>学习正</w:t>
      </w:r>
      <w:proofErr w:type="gramEnd"/>
      <w:r w:rsidRPr="00715517">
        <w:rPr>
          <w:rFonts w:hint="eastAsia"/>
          <w:kern w:val="0"/>
          <w:sz w:val="24"/>
        </w:rPr>
        <w:t>旨在解决此类问题。</w:t>
      </w:r>
    </w:p>
    <w:p w14:paraId="7766AA27" w14:textId="248DFD9F" w:rsidR="0020688E" w:rsidRPr="001944EB" w:rsidRDefault="00F1531A" w:rsidP="00604D15">
      <w:pPr>
        <w:pStyle w:val="af"/>
        <w:spacing w:line="20pt" w:lineRule="exact"/>
        <w:ind w:firstLine="24.10pt"/>
        <w:jc w:val="both"/>
        <w:rPr>
          <w:rFonts w:ascii="宋体" w:eastAsia="宋体" w:hAnsi="宋体"/>
        </w:rPr>
      </w:pPr>
      <w:r w:rsidRPr="00914507">
        <w:rPr>
          <w:rFonts w:ascii="宋体" w:eastAsia="宋体" w:hAnsi="宋体" w:hint="eastAsia"/>
        </w:rPr>
        <w:t>面临少样本学习中</w:t>
      </w:r>
      <w:proofErr w:type="gramStart"/>
      <w:r w:rsidRPr="00914507">
        <w:rPr>
          <w:rFonts w:ascii="宋体" w:eastAsia="宋体" w:hAnsi="宋体" w:hint="eastAsia"/>
        </w:rPr>
        <w:t>最</w:t>
      </w:r>
      <w:proofErr w:type="gramEnd"/>
      <w:r w:rsidRPr="00914507">
        <w:rPr>
          <w:rFonts w:ascii="宋体" w:eastAsia="宋体" w:hAnsi="宋体" w:hint="eastAsia"/>
        </w:rPr>
        <w:t>本质的困难，即数据样本少，通过生成更多的数据进行数据增强是一项直觉的解决方法</w:t>
      </w:r>
      <w:ins w:id="376" w:author="李 哲玮" w:date="2022-05-06T10:54:00Z">
        <w:r w:rsidR="00B96CF3">
          <w:rPr>
            <w:rFonts w:ascii="宋体" w:eastAsia="宋体" w:hAnsi="宋体" w:hint="eastAsia"/>
          </w:rPr>
          <w:t>，</w:t>
        </w:r>
      </w:ins>
      <w:del w:id="377" w:author="李 哲玮" w:date="2022-05-06T10:54:00Z">
        <w:r w:rsidRPr="00914507" w:rsidDel="00B96CF3">
          <w:rPr>
            <w:rFonts w:ascii="宋体" w:eastAsia="宋体" w:hAnsi="宋体" w:hint="eastAsia"/>
          </w:rPr>
          <w:delText>。</w:delText>
        </w:r>
      </w:del>
      <w:r w:rsidRPr="00914507">
        <w:rPr>
          <w:rFonts w:ascii="宋体" w:eastAsia="宋体" w:hAnsi="宋体" w:hint="eastAsia"/>
        </w:rPr>
        <w:t>利用数据</w:t>
      </w:r>
      <w:del w:id="378" w:author="李 哲玮" w:date="2022-05-06T10:54:00Z">
        <w:r w:rsidRPr="00914507" w:rsidDel="00B96CF3">
          <w:rPr>
            <w:rFonts w:ascii="宋体" w:eastAsia="宋体" w:hAnsi="宋体" w:hint="eastAsia"/>
          </w:rPr>
          <w:delText>的</w:delText>
        </w:r>
      </w:del>
      <w:r w:rsidRPr="00914507">
        <w:rPr>
          <w:rFonts w:ascii="宋体" w:eastAsia="宋体" w:hAnsi="宋体" w:hint="eastAsia"/>
        </w:rPr>
        <w:t>分布</w:t>
      </w:r>
      <w:ins w:id="379" w:author="李 哲玮" w:date="2022-05-06T10:53:00Z">
        <w:r w:rsidR="001E6EF3">
          <w:rPr>
            <w:rFonts w:ascii="宋体" w:eastAsia="宋体" w:hAnsi="宋体" w:hint="eastAsia"/>
          </w:rPr>
          <w:t>的不</w:t>
        </w:r>
      </w:ins>
      <w:del w:id="380" w:author="李 哲玮" w:date="2022-05-06T10:53:00Z">
        <w:r w:rsidRPr="00914507" w:rsidDel="001E6EF3">
          <w:rPr>
            <w:rFonts w:ascii="宋体" w:eastAsia="宋体" w:hAnsi="宋体" w:hint="eastAsia"/>
          </w:rPr>
          <w:delText>和可</w:delText>
        </w:r>
      </w:del>
      <w:r w:rsidRPr="00914507">
        <w:rPr>
          <w:rFonts w:ascii="宋体" w:eastAsia="宋体" w:hAnsi="宋体" w:hint="eastAsia"/>
        </w:rPr>
        <w:t>变性即可从少量样本构建新数据。生成对抗网络</w:t>
      </w:r>
      <w:r w:rsidRPr="00914507">
        <w:rPr>
          <w:rFonts w:ascii="宋体" w:eastAsia="宋体" w:hAnsi="宋体"/>
          <w:vertAlign w:val="superscript"/>
        </w:rPr>
        <w:t>[</w:t>
      </w:r>
      <w:hyperlink w:anchor="_bookmark65" w:history="1">
        <w:r w:rsidRPr="00914507">
          <w:rPr>
            <w:rFonts w:ascii="宋体" w:eastAsia="宋体" w:hAnsi="宋体"/>
            <w:vertAlign w:val="superscript"/>
          </w:rPr>
          <w:t>15</w:t>
        </w:r>
      </w:hyperlink>
      <w:r w:rsidRPr="00914507">
        <w:rPr>
          <w:rFonts w:ascii="宋体" w:eastAsia="宋体" w:hAnsi="宋体"/>
          <w:vertAlign w:val="superscript"/>
        </w:rPr>
        <w:t>]</w:t>
      </w:r>
      <w:r w:rsidR="00D41757">
        <w:t> </w:t>
      </w:r>
      <w:r w:rsidRPr="00914507">
        <w:rPr>
          <w:rFonts w:eastAsia="宋体" w:hint="eastAsia"/>
        </w:rPr>
        <w:t>通过</w:t>
      </w:r>
      <w:r w:rsidR="00E934EE">
        <w:rPr>
          <w:rFonts w:eastAsia="宋体" w:hint="eastAsia"/>
        </w:rPr>
        <w:t>对</w:t>
      </w:r>
      <w:r w:rsidRPr="00914507">
        <w:rPr>
          <w:rFonts w:eastAsia="宋体" w:hint="eastAsia"/>
        </w:rPr>
        <w:t>生成器和</w:t>
      </w:r>
      <w:proofErr w:type="gramStart"/>
      <w:r w:rsidRPr="00914507">
        <w:rPr>
          <w:rFonts w:eastAsia="宋体" w:hint="eastAsia"/>
        </w:rPr>
        <w:t>判别器</w:t>
      </w:r>
      <w:proofErr w:type="gramEnd"/>
      <w:r w:rsidR="00E934EE">
        <w:rPr>
          <w:rFonts w:eastAsia="宋体" w:hint="eastAsia"/>
        </w:rPr>
        <w:t>进行</w:t>
      </w:r>
      <w:r w:rsidRPr="00914507">
        <w:rPr>
          <w:rFonts w:eastAsia="宋体" w:hint="eastAsia"/>
        </w:rPr>
        <w:t>对抗训练后，生成器可被用于构造相似于训练数据分布的数据。但</w:t>
      </w:r>
      <w:r w:rsidR="009E3652">
        <w:rPr>
          <w:rFonts w:eastAsia="宋体"/>
        </w:rPr>
        <w:t> </w:t>
      </w:r>
      <w:r w:rsidRPr="00914507">
        <w:t>GAN</w:t>
      </w:r>
      <w:r w:rsidR="00D41757">
        <w:t> </w:t>
      </w:r>
      <w:r w:rsidRPr="00914507">
        <w:rPr>
          <w:rFonts w:eastAsia="宋体" w:hint="eastAsia"/>
        </w:rPr>
        <w:t>模型收敛困难和计算量大的弊端很难满足需求。</w:t>
      </w:r>
      <w:r w:rsidRPr="00914507">
        <w:t>Wei</w:t>
      </w:r>
      <w:r w:rsidRPr="00914507">
        <w:rPr>
          <w:vertAlign w:val="superscript"/>
        </w:rPr>
        <w:t>[</w:t>
      </w:r>
      <w:hyperlink w:anchor="_bookmark66" w:history="1">
        <w:r w:rsidRPr="00914507">
          <w:rPr>
            <w:vertAlign w:val="superscript"/>
          </w:rPr>
          <w:t>16</w:t>
        </w:r>
      </w:hyperlink>
      <w:r w:rsidRPr="00914507">
        <w:rPr>
          <w:vertAlign w:val="superscript"/>
        </w:rPr>
        <w:t>]</w:t>
      </w:r>
      <w:r w:rsidR="00D41757">
        <w:t> </w:t>
      </w:r>
      <w:r w:rsidRPr="00914507">
        <w:rPr>
          <w:rFonts w:eastAsia="宋体" w:hint="eastAsia"/>
        </w:rPr>
        <w:t>提出使用同义词替换，随机插入，随机交换，随机删除四种简单操作完成数据增强的目的。</w:t>
      </w:r>
      <w:proofErr w:type="gramStart"/>
      <w:r w:rsidRPr="00914507">
        <w:rPr>
          <w:rFonts w:eastAsia="宋体" w:hint="eastAsia"/>
        </w:rPr>
        <w:t>元学习</w:t>
      </w:r>
      <w:proofErr w:type="gramEnd"/>
      <w:r w:rsidRPr="00914507">
        <w:t>(Meta</w:t>
      </w:r>
      <w:r w:rsidR="00D41757">
        <w:t> </w:t>
      </w:r>
      <w:r w:rsidRPr="00914507">
        <w:t>Learning)</w:t>
      </w:r>
      <w:r w:rsidR="00D41757">
        <w:t> </w:t>
      </w:r>
      <w:r w:rsidRPr="00914507">
        <w:rPr>
          <w:rFonts w:eastAsia="宋体" w:hint="eastAsia"/>
        </w:rPr>
        <w:t>旨在让模型从大量先验任务中学会元知识，以实现对新任务更好的训练，获得更好的效果。</w:t>
      </w:r>
      <w:r w:rsidRPr="00914507">
        <w:t>Finn</w:t>
      </w:r>
      <w:r w:rsidR="005067D9" w:rsidRPr="00914507">
        <w:rPr>
          <w:vertAlign w:val="superscript"/>
        </w:rPr>
        <w:t>[</w:t>
      </w:r>
      <w:hyperlink w:anchor="_bookmark67" w:history="1">
        <w:r w:rsidR="005067D9" w:rsidRPr="00914507">
          <w:rPr>
            <w:vertAlign w:val="superscript"/>
          </w:rPr>
          <w:t>17</w:t>
        </w:r>
      </w:hyperlink>
      <w:r w:rsidR="005067D9" w:rsidRPr="00914507">
        <w:rPr>
          <w:vertAlign w:val="superscript"/>
        </w:rPr>
        <w:t>]</w:t>
      </w:r>
      <w:r w:rsidR="00D41757">
        <w:t> </w:t>
      </w:r>
      <w:r w:rsidRPr="00914507">
        <w:rPr>
          <w:rFonts w:eastAsia="宋体" w:hint="eastAsia"/>
        </w:rPr>
        <w:t>提出使用</w:t>
      </w:r>
      <w:r w:rsidR="00D41757">
        <w:rPr>
          <w:rFonts w:eastAsia="宋体"/>
        </w:rPr>
        <w:t> </w:t>
      </w:r>
      <w:r w:rsidRPr="00914507">
        <w:t>MAML</w:t>
      </w:r>
      <w:r w:rsidR="00D41757">
        <w:t> </w:t>
      </w:r>
      <w:r w:rsidRPr="00914507">
        <w:rPr>
          <w:rFonts w:eastAsia="宋体" w:hint="eastAsia"/>
        </w:rPr>
        <w:t>模型通过元知识来进行更好的初始化模型参数。</w:t>
      </w:r>
      <w:r w:rsidRPr="00914507">
        <w:t>Jamal</w:t>
      </w:r>
      <w:r w:rsidRPr="00914507">
        <w:rPr>
          <w:vertAlign w:val="superscript"/>
        </w:rPr>
        <w:t>[</w:t>
      </w:r>
      <w:hyperlink w:anchor="_bookmark68" w:history="1">
        <w:r w:rsidRPr="00914507">
          <w:rPr>
            <w:vertAlign w:val="superscript"/>
          </w:rPr>
          <w:t>18</w:t>
        </w:r>
      </w:hyperlink>
      <w:r w:rsidRPr="00914507">
        <w:rPr>
          <w:vertAlign w:val="superscript"/>
        </w:rPr>
        <w:t>]</w:t>
      </w:r>
      <w:r w:rsidR="00D41757">
        <w:t> </w:t>
      </w:r>
      <w:r w:rsidRPr="00914507">
        <w:rPr>
          <w:rFonts w:eastAsia="宋体" w:hint="eastAsia"/>
        </w:rPr>
        <w:t>提出了算法避免</w:t>
      </w:r>
      <w:proofErr w:type="gramStart"/>
      <w:r w:rsidRPr="00914507">
        <w:rPr>
          <w:rFonts w:eastAsia="宋体" w:hint="eastAsia"/>
        </w:rPr>
        <w:t>元学习</w:t>
      </w:r>
      <w:proofErr w:type="gramEnd"/>
      <w:r w:rsidRPr="00914507">
        <w:rPr>
          <w:rFonts w:eastAsia="宋体" w:hint="eastAsia"/>
        </w:rPr>
        <w:t>模型对训练任务过拟合的</w:t>
      </w:r>
      <w:r w:rsidR="00D41757">
        <w:rPr>
          <w:rFonts w:eastAsia="宋体"/>
        </w:rPr>
        <w:t> </w:t>
      </w:r>
      <w:r w:rsidRPr="00914507">
        <w:t>TAML</w:t>
      </w:r>
      <w:r w:rsidR="00D41757">
        <w:t> </w:t>
      </w:r>
      <w:r w:rsidRPr="00914507">
        <w:rPr>
          <w:rFonts w:eastAsia="宋体" w:hint="eastAsia"/>
        </w:rPr>
        <w:t>模型。</w:t>
      </w:r>
    </w:p>
    <w:p w14:paraId="26EEBB6C" w14:textId="299640FE" w:rsidR="00D56EC8" w:rsidRPr="00506124" w:rsidRDefault="00A74EB4" w:rsidP="00A74EB4">
      <w:pPr>
        <w:pStyle w:val="4"/>
      </w:pPr>
      <w:r>
        <w:t xml:space="preserve"> </w:t>
      </w:r>
      <w:r w:rsidR="00D56EC8" w:rsidRPr="00506124">
        <w:rPr>
          <w:rFonts w:hint="eastAsia"/>
        </w:rPr>
        <w:t>迁移学习</w:t>
      </w:r>
    </w:p>
    <w:p w14:paraId="22BCAA79" w14:textId="05F9AD5D" w:rsidR="00131CDE" w:rsidRPr="00914507" w:rsidRDefault="00131CDE" w:rsidP="00604D15">
      <w:pPr>
        <w:spacing w:line="20pt" w:lineRule="exact"/>
        <w:ind w:firstLineChars="200" w:firstLine="24pt"/>
        <w:jc w:val="both"/>
        <w:rPr>
          <w:sz w:val="24"/>
          <w:szCs w:val="32"/>
        </w:rPr>
      </w:pPr>
      <w:r w:rsidRPr="00914507">
        <w:rPr>
          <w:rFonts w:hint="eastAsia"/>
          <w:sz w:val="24"/>
          <w:szCs w:val="32"/>
        </w:rPr>
        <w:t>迁移学习是小样本学习的子领域</w:t>
      </w:r>
      <w:r w:rsidR="001944EB">
        <w:rPr>
          <w:rFonts w:hint="eastAsia"/>
          <w:sz w:val="24"/>
          <w:szCs w:val="32"/>
        </w:rPr>
        <w:t>之一</w:t>
      </w:r>
      <w:r w:rsidRPr="00914507">
        <w:rPr>
          <w:rFonts w:hint="eastAsia"/>
          <w:sz w:val="24"/>
          <w:szCs w:val="32"/>
        </w:rPr>
        <w:t>。在自然语言处理中，不同的语料数据库可能拥有着不同的主题、语言、字母表、创作流派、文风等等因素。例如问答系统数据集：</w:t>
      </w:r>
      <w:r w:rsidR="009E3652">
        <w:t> </w:t>
      </w:r>
      <w:proofErr w:type="spellStart"/>
      <w:r w:rsidRPr="00914507">
        <w:rPr>
          <w:rFonts w:hint="eastAsia"/>
          <w:sz w:val="24"/>
          <w:szCs w:val="32"/>
        </w:rPr>
        <w:t>SQuAD</w:t>
      </w:r>
      <w:proofErr w:type="spellEnd"/>
      <w:r w:rsidRPr="00914507">
        <w:rPr>
          <w:rFonts w:hint="eastAsia"/>
          <w:sz w:val="24"/>
          <w:szCs w:val="32"/>
          <w:vertAlign w:val="superscript"/>
        </w:rPr>
        <w:t>[19]</w:t>
      </w:r>
      <w:r w:rsidR="00D41757">
        <w:rPr>
          <w:sz w:val="24"/>
          <w:szCs w:val="32"/>
        </w:rPr>
        <w:t> </w:t>
      </w:r>
      <w:r w:rsidRPr="00914507">
        <w:rPr>
          <w:rFonts w:hint="eastAsia"/>
          <w:sz w:val="24"/>
          <w:szCs w:val="32"/>
        </w:rPr>
        <w:t>源于维基百科文章数据，而</w:t>
      </w:r>
      <w:r w:rsidR="009E3652">
        <w:t> </w:t>
      </w:r>
      <w:proofErr w:type="spellStart"/>
      <w:r w:rsidRPr="00914507">
        <w:rPr>
          <w:rFonts w:hint="eastAsia"/>
          <w:sz w:val="24"/>
          <w:szCs w:val="32"/>
        </w:rPr>
        <w:t>NewsQA</w:t>
      </w:r>
      <w:proofErr w:type="spellEnd"/>
      <w:r w:rsidRPr="00914507">
        <w:rPr>
          <w:rFonts w:hint="eastAsia"/>
          <w:sz w:val="24"/>
          <w:szCs w:val="32"/>
          <w:vertAlign w:val="superscript"/>
        </w:rPr>
        <w:t>[20]</w:t>
      </w:r>
      <w:r w:rsidR="00D41757">
        <w:rPr>
          <w:sz w:val="24"/>
          <w:szCs w:val="32"/>
        </w:rPr>
        <w:t> </w:t>
      </w:r>
      <w:r w:rsidRPr="00914507">
        <w:rPr>
          <w:rFonts w:hint="eastAsia"/>
          <w:sz w:val="24"/>
          <w:szCs w:val="32"/>
        </w:rPr>
        <w:t>来自</w:t>
      </w:r>
      <w:r w:rsidRPr="00914507">
        <w:rPr>
          <w:rFonts w:hint="eastAsia"/>
          <w:sz w:val="24"/>
          <w:szCs w:val="32"/>
        </w:rPr>
        <w:t>CNN</w:t>
      </w:r>
      <w:r w:rsidR="00D41757">
        <w:rPr>
          <w:sz w:val="24"/>
          <w:szCs w:val="32"/>
        </w:rPr>
        <w:t> </w:t>
      </w:r>
      <w:r w:rsidRPr="00914507">
        <w:rPr>
          <w:rFonts w:hint="eastAsia"/>
          <w:sz w:val="24"/>
          <w:szCs w:val="32"/>
        </w:rPr>
        <w:t>社评新闻数据。通过两个语料库的数据分布不一致，从而可以得到它们来源于两个不同的领域的结论。为了客观的定义自然语言处理中的领域</w:t>
      </w:r>
      <w:r w:rsidR="006E1BA5">
        <w:rPr>
          <w:rFonts w:hint="eastAsia"/>
          <w:sz w:val="24"/>
          <w:szCs w:val="32"/>
        </w:rPr>
        <w:t>概念</w:t>
      </w:r>
      <w:r w:rsidRPr="00914507">
        <w:rPr>
          <w:rFonts w:hint="eastAsia"/>
          <w:sz w:val="24"/>
          <w:szCs w:val="32"/>
        </w:rPr>
        <w:t>，</w:t>
      </w:r>
      <w:r w:rsidRPr="00914507">
        <w:rPr>
          <w:rFonts w:hint="eastAsia"/>
          <w:sz w:val="24"/>
          <w:szCs w:val="32"/>
        </w:rPr>
        <w:t>Plank</w:t>
      </w:r>
      <w:r w:rsidRPr="00914507">
        <w:rPr>
          <w:rFonts w:hint="eastAsia"/>
          <w:sz w:val="24"/>
          <w:szCs w:val="32"/>
          <w:vertAlign w:val="superscript"/>
        </w:rPr>
        <w:t>[14]</w:t>
      </w:r>
      <w:r w:rsidR="00D41757">
        <w:rPr>
          <w:sz w:val="24"/>
          <w:szCs w:val="32"/>
        </w:rPr>
        <w:t> </w:t>
      </w:r>
      <w:r w:rsidRPr="00914507">
        <w:rPr>
          <w:rFonts w:hint="eastAsia"/>
          <w:sz w:val="24"/>
          <w:szCs w:val="32"/>
        </w:rPr>
        <w:t>提出每一语料都属于一个潜在未知高维的多样性空间的一个样本，即任何两个不同的语料库</w:t>
      </w:r>
      <w:ins w:id="381" w:author="李 哲玮" w:date="2022-05-17T22:38:00Z">
        <w:r w:rsidR="0071105C">
          <w:rPr>
            <w:rFonts w:hint="eastAsia"/>
            <w:sz w:val="24"/>
            <w:szCs w:val="32"/>
          </w:rPr>
          <w:t>均属于</w:t>
        </w:r>
      </w:ins>
      <w:del w:id="382" w:author="李 哲玮" w:date="2022-05-17T22:38:00Z">
        <w:r w:rsidRPr="00914507" w:rsidDel="0071105C">
          <w:rPr>
            <w:rFonts w:hint="eastAsia"/>
            <w:sz w:val="24"/>
            <w:szCs w:val="32"/>
          </w:rPr>
          <w:delText>都来自</w:delText>
        </w:r>
      </w:del>
      <w:r w:rsidRPr="00914507">
        <w:rPr>
          <w:rFonts w:hint="eastAsia"/>
          <w:sz w:val="24"/>
          <w:szCs w:val="32"/>
        </w:rPr>
        <w:t>不同的领域。而在进行</w:t>
      </w:r>
      <w:ins w:id="383" w:author="李 哲玮" w:date="2022-05-06T10:58:00Z">
        <w:r w:rsidR="00C212DB">
          <w:rPr>
            <w:rFonts w:hint="eastAsia"/>
            <w:sz w:val="24"/>
            <w:szCs w:val="32"/>
          </w:rPr>
          <w:t>跨</w:t>
        </w:r>
      </w:ins>
      <w:del w:id="384" w:author="李 哲玮" w:date="2022-05-06T10:58:00Z">
        <w:r w:rsidRPr="00914507" w:rsidDel="00C212DB">
          <w:rPr>
            <w:rFonts w:hint="eastAsia"/>
            <w:sz w:val="24"/>
            <w:szCs w:val="32"/>
          </w:rPr>
          <w:delText>开放性</w:delText>
        </w:r>
      </w:del>
      <w:r w:rsidRPr="00914507">
        <w:rPr>
          <w:rFonts w:hint="eastAsia"/>
          <w:sz w:val="24"/>
          <w:szCs w:val="32"/>
        </w:rPr>
        <w:t>领域问答时，由于</w:t>
      </w:r>
      <w:del w:id="385" w:author="李 哲玮" w:date="2022-05-17T22:39:00Z">
        <w:r w:rsidRPr="00914507" w:rsidDel="00DA68C0">
          <w:rPr>
            <w:rFonts w:hint="eastAsia"/>
            <w:sz w:val="24"/>
            <w:szCs w:val="32"/>
          </w:rPr>
          <w:delText>假设</w:delText>
        </w:r>
      </w:del>
      <w:proofErr w:type="gramStart"/>
      <w:r w:rsidRPr="00914507">
        <w:rPr>
          <w:rFonts w:hint="eastAsia"/>
          <w:sz w:val="24"/>
          <w:szCs w:val="32"/>
        </w:rPr>
        <w:t>源领域</w:t>
      </w:r>
      <w:proofErr w:type="gramEnd"/>
      <w:r w:rsidRPr="00914507">
        <w:rPr>
          <w:rFonts w:hint="eastAsia"/>
          <w:sz w:val="24"/>
          <w:szCs w:val="32"/>
        </w:rPr>
        <w:t>和目标领域</w:t>
      </w:r>
      <w:ins w:id="386" w:author="李 哲玮" w:date="2022-05-17T22:39:00Z">
        <w:r w:rsidR="00DA68C0">
          <w:rPr>
            <w:rFonts w:hint="eastAsia"/>
            <w:sz w:val="24"/>
            <w:szCs w:val="32"/>
          </w:rPr>
          <w:t>数据</w:t>
        </w:r>
      </w:ins>
      <w:ins w:id="387" w:author="李 哲玮" w:date="2022-05-17T22:40:00Z">
        <w:r w:rsidR="00DA68C0">
          <w:rPr>
            <w:rFonts w:hint="eastAsia"/>
            <w:sz w:val="24"/>
            <w:szCs w:val="32"/>
          </w:rPr>
          <w:t>分布</w:t>
        </w:r>
      </w:ins>
      <w:r w:rsidRPr="00914507">
        <w:rPr>
          <w:rFonts w:hint="eastAsia"/>
          <w:sz w:val="24"/>
          <w:szCs w:val="32"/>
        </w:rPr>
        <w:t>之间存在一定关联性，但测试样本分布又不完全等同于训练样本分布</w:t>
      </w:r>
      <w:ins w:id="388" w:author="李 哲玮" w:date="2022-05-17T22:40:00Z">
        <w:r w:rsidR="00DA68C0">
          <w:rPr>
            <w:rFonts w:hint="eastAsia"/>
            <w:sz w:val="24"/>
            <w:szCs w:val="32"/>
          </w:rPr>
          <w:t>。</w:t>
        </w:r>
      </w:ins>
      <w:del w:id="389" w:author="李 哲玮" w:date="2022-05-17T22:40:00Z">
        <w:r w:rsidRPr="00914507" w:rsidDel="00DA68C0">
          <w:rPr>
            <w:rFonts w:hint="eastAsia"/>
            <w:sz w:val="24"/>
            <w:szCs w:val="32"/>
          </w:rPr>
          <w:delText>，</w:delText>
        </w:r>
      </w:del>
      <w:r w:rsidRPr="00914507">
        <w:rPr>
          <w:rFonts w:hint="eastAsia"/>
          <w:sz w:val="24"/>
          <w:szCs w:val="32"/>
        </w:rPr>
        <w:t>为了使模型对测试样本领域数据更具鲁棒性，从训练样本分布情况迁移到新的测试样本数据分布中</w:t>
      </w:r>
      <w:r w:rsidR="005358BD">
        <w:rPr>
          <w:rFonts w:hint="eastAsia"/>
          <w:sz w:val="24"/>
          <w:szCs w:val="32"/>
        </w:rPr>
        <w:t>便</w:t>
      </w:r>
      <w:r w:rsidRPr="00914507">
        <w:rPr>
          <w:rFonts w:hint="eastAsia"/>
          <w:sz w:val="24"/>
          <w:szCs w:val="32"/>
        </w:rPr>
        <w:t>成</w:t>
      </w:r>
      <w:r w:rsidR="005358BD">
        <w:rPr>
          <w:rFonts w:hint="eastAsia"/>
          <w:sz w:val="24"/>
          <w:szCs w:val="32"/>
        </w:rPr>
        <w:t>为</w:t>
      </w:r>
      <w:r w:rsidRPr="00914507">
        <w:rPr>
          <w:rFonts w:hint="eastAsia"/>
          <w:sz w:val="24"/>
          <w:szCs w:val="32"/>
        </w:rPr>
        <w:t>了难点。于是迁移学习中的领域自适应技术</w:t>
      </w:r>
      <w:r w:rsidRPr="00914507">
        <w:rPr>
          <w:rFonts w:hint="eastAsia"/>
          <w:sz w:val="24"/>
          <w:szCs w:val="32"/>
        </w:rPr>
        <w:t>(</w:t>
      </w:r>
      <w:r w:rsidR="00501FF4">
        <w:rPr>
          <w:rFonts w:hint="eastAsia"/>
          <w:sz w:val="24"/>
          <w:szCs w:val="32"/>
        </w:rPr>
        <w:t>D</w:t>
      </w:r>
      <w:r w:rsidRPr="00914507">
        <w:rPr>
          <w:rFonts w:hint="eastAsia"/>
          <w:sz w:val="24"/>
          <w:szCs w:val="32"/>
        </w:rPr>
        <w:t xml:space="preserve">omain </w:t>
      </w:r>
      <w:r w:rsidR="00501FF4">
        <w:rPr>
          <w:sz w:val="24"/>
          <w:szCs w:val="32"/>
        </w:rPr>
        <w:t>A</w:t>
      </w:r>
      <w:r w:rsidRPr="00914507">
        <w:rPr>
          <w:rFonts w:hint="eastAsia"/>
          <w:sz w:val="24"/>
          <w:szCs w:val="32"/>
        </w:rPr>
        <w:t>daption)</w:t>
      </w:r>
      <w:r w:rsidRPr="00914507">
        <w:rPr>
          <w:rFonts w:hint="eastAsia"/>
          <w:sz w:val="24"/>
          <w:szCs w:val="32"/>
        </w:rPr>
        <w:t>便可以应用于此。</w:t>
      </w:r>
    </w:p>
    <w:p w14:paraId="519DC0BF" w14:textId="1697D081" w:rsidR="00356B84" w:rsidRPr="00914507" w:rsidRDefault="00131CDE" w:rsidP="00604D15">
      <w:pPr>
        <w:spacing w:line="20pt" w:lineRule="exact"/>
        <w:ind w:firstLine="24.10pt"/>
        <w:jc w:val="both"/>
        <w:rPr>
          <w:sz w:val="24"/>
          <w:szCs w:val="32"/>
        </w:rPr>
      </w:pPr>
      <w:r w:rsidRPr="00914507">
        <w:rPr>
          <w:rFonts w:hint="eastAsia"/>
          <w:sz w:val="24"/>
          <w:szCs w:val="32"/>
        </w:rPr>
        <w:t>为了使得不同领域分布一致化，</w:t>
      </w:r>
      <w:r w:rsidRPr="00914507">
        <w:rPr>
          <w:rFonts w:hint="eastAsia"/>
          <w:sz w:val="24"/>
          <w:szCs w:val="32"/>
        </w:rPr>
        <w:t>Hal</w:t>
      </w:r>
      <w:r w:rsidRPr="00914507">
        <w:rPr>
          <w:rFonts w:hint="eastAsia"/>
          <w:sz w:val="24"/>
          <w:szCs w:val="32"/>
          <w:vertAlign w:val="superscript"/>
        </w:rPr>
        <w:t>[21]</w:t>
      </w:r>
      <w:r w:rsidR="00D41757">
        <w:rPr>
          <w:sz w:val="24"/>
          <w:szCs w:val="32"/>
        </w:rPr>
        <w:t> </w:t>
      </w:r>
      <w:r w:rsidRPr="00914507">
        <w:rPr>
          <w:rFonts w:hint="eastAsia"/>
          <w:sz w:val="24"/>
          <w:szCs w:val="32"/>
        </w:rPr>
        <w:t>提出使用</w:t>
      </w:r>
      <w:proofErr w:type="gramStart"/>
      <w:r w:rsidRPr="00914507">
        <w:rPr>
          <w:rFonts w:hint="eastAsia"/>
          <w:sz w:val="24"/>
          <w:szCs w:val="32"/>
        </w:rPr>
        <w:t>源领域</w:t>
      </w:r>
      <w:proofErr w:type="gramEnd"/>
      <w:r w:rsidRPr="00914507">
        <w:rPr>
          <w:rFonts w:hint="eastAsia"/>
          <w:sz w:val="24"/>
          <w:szCs w:val="32"/>
        </w:rPr>
        <w:t>与目标领域增强后的共享通用</w:t>
      </w:r>
      <w:r w:rsidR="00356B84" w:rsidRPr="00914507">
        <w:rPr>
          <w:rFonts w:hint="eastAsia"/>
          <w:sz w:val="24"/>
          <w:szCs w:val="32"/>
        </w:rPr>
        <w:t>特征空间，</w:t>
      </w:r>
      <w:del w:id="390" w:author="李 哲玮" w:date="2022-05-06T11:01:00Z">
        <w:r w:rsidR="00356B84" w:rsidRPr="00914507" w:rsidDel="005E560E">
          <w:rPr>
            <w:rFonts w:hint="eastAsia"/>
            <w:sz w:val="24"/>
            <w:szCs w:val="32"/>
          </w:rPr>
          <w:delText>j</w:delText>
        </w:r>
      </w:del>
      <w:ins w:id="391" w:author="李 哲玮" w:date="2022-05-06T11:01:00Z">
        <w:r w:rsidR="005E560E">
          <w:rPr>
            <w:rFonts w:hint="eastAsia"/>
            <w:sz w:val="24"/>
            <w:szCs w:val="32"/>
          </w:rPr>
          <w:t>J</w:t>
        </w:r>
      </w:ins>
      <w:r w:rsidR="00356B84" w:rsidRPr="00914507">
        <w:rPr>
          <w:rFonts w:hint="eastAsia"/>
          <w:sz w:val="24"/>
          <w:szCs w:val="32"/>
        </w:rPr>
        <w:t>ohn</w:t>
      </w:r>
      <w:r w:rsidR="00356B84" w:rsidRPr="00914507">
        <w:rPr>
          <w:rFonts w:hint="eastAsia"/>
          <w:sz w:val="24"/>
          <w:szCs w:val="32"/>
          <w:vertAlign w:val="superscript"/>
        </w:rPr>
        <w:t>[22]</w:t>
      </w:r>
      <w:r w:rsidR="00D41757">
        <w:rPr>
          <w:sz w:val="24"/>
          <w:szCs w:val="32"/>
        </w:rPr>
        <w:t> </w:t>
      </w:r>
      <w:r w:rsidR="00356B84" w:rsidRPr="00914507">
        <w:rPr>
          <w:rFonts w:hint="eastAsia"/>
          <w:sz w:val="24"/>
          <w:szCs w:val="32"/>
        </w:rPr>
        <w:t>等人提出手动构建结构化共享特征方法。而深度学习中取得巨大成功的自动编码器也被应用来进行特征提取，即建立一个通用领域的</w:t>
      </w:r>
      <w:proofErr w:type="gramStart"/>
      <w:r w:rsidR="00356B84" w:rsidRPr="00914507">
        <w:rPr>
          <w:rFonts w:hint="eastAsia"/>
          <w:sz w:val="24"/>
          <w:szCs w:val="32"/>
        </w:rPr>
        <w:t>去噪自</w:t>
      </w:r>
      <w:proofErr w:type="gramEnd"/>
      <w:r w:rsidR="00356B84" w:rsidRPr="00914507">
        <w:rPr>
          <w:rFonts w:hint="eastAsia"/>
          <w:sz w:val="24"/>
          <w:szCs w:val="32"/>
        </w:rPr>
        <w:t>编码器，通过无监督地学习输入数据的潜在表征，然后把提取的特征输入如</w:t>
      </w:r>
      <w:r w:rsidR="00D41757">
        <w:rPr>
          <w:sz w:val="24"/>
          <w:szCs w:val="32"/>
        </w:rPr>
        <w:t> </w:t>
      </w:r>
      <w:r w:rsidR="00356B84" w:rsidRPr="00914507">
        <w:rPr>
          <w:rFonts w:hint="eastAsia"/>
          <w:sz w:val="24"/>
          <w:szCs w:val="32"/>
        </w:rPr>
        <w:t>SVM</w:t>
      </w:r>
      <w:r w:rsidR="00D41757">
        <w:rPr>
          <w:sz w:val="24"/>
          <w:szCs w:val="32"/>
        </w:rPr>
        <w:t> </w:t>
      </w:r>
      <w:r w:rsidR="00356B84" w:rsidRPr="00914507">
        <w:rPr>
          <w:rFonts w:hint="eastAsia"/>
          <w:sz w:val="24"/>
          <w:szCs w:val="32"/>
        </w:rPr>
        <w:t>或神经网络的分类器</w:t>
      </w:r>
      <w:r w:rsidR="00356B84" w:rsidRPr="00914507">
        <w:rPr>
          <w:rFonts w:hint="eastAsia"/>
          <w:sz w:val="24"/>
          <w:szCs w:val="32"/>
          <w:vertAlign w:val="superscript"/>
        </w:rPr>
        <w:t>[23,24]</w:t>
      </w:r>
      <w:r w:rsidR="00356B84" w:rsidRPr="00914507">
        <w:rPr>
          <w:rFonts w:hint="eastAsia"/>
          <w:sz w:val="24"/>
          <w:szCs w:val="32"/>
        </w:rPr>
        <w:t>。</w:t>
      </w:r>
    </w:p>
    <w:p w14:paraId="419AB83B" w14:textId="61911C3F" w:rsidR="0020688E" w:rsidRPr="00914507" w:rsidRDefault="00356B84" w:rsidP="00604D15">
      <w:pPr>
        <w:spacing w:line="20pt" w:lineRule="exact"/>
        <w:ind w:firstLine="24.10pt"/>
        <w:jc w:val="both"/>
        <w:rPr>
          <w:sz w:val="24"/>
          <w:szCs w:val="32"/>
        </w:rPr>
      </w:pPr>
      <w:r w:rsidRPr="00914507">
        <w:rPr>
          <w:rFonts w:hint="eastAsia"/>
          <w:sz w:val="24"/>
          <w:szCs w:val="32"/>
        </w:rPr>
        <w:t>另一方面，对抗学习</w:t>
      </w:r>
      <w:r w:rsidRPr="00914507">
        <w:rPr>
          <w:rFonts w:hint="eastAsia"/>
          <w:sz w:val="24"/>
          <w:szCs w:val="32"/>
        </w:rPr>
        <w:t>(</w:t>
      </w:r>
      <w:r w:rsidR="00501FF4">
        <w:rPr>
          <w:rFonts w:hint="eastAsia"/>
          <w:sz w:val="24"/>
          <w:szCs w:val="32"/>
        </w:rPr>
        <w:t>A</w:t>
      </w:r>
      <w:r w:rsidRPr="00914507">
        <w:rPr>
          <w:rFonts w:hint="eastAsia"/>
          <w:sz w:val="24"/>
          <w:szCs w:val="32"/>
        </w:rPr>
        <w:t>dversarial</w:t>
      </w:r>
      <w:r w:rsidR="00D41757">
        <w:rPr>
          <w:sz w:val="24"/>
          <w:szCs w:val="32"/>
        </w:rPr>
        <w:t> </w:t>
      </w:r>
      <w:r w:rsidR="00501FF4">
        <w:rPr>
          <w:sz w:val="24"/>
          <w:szCs w:val="32"/>
        </w:rPr>
        <w:t>L</w:t>
      </w:r>
      <w:r w:rsidRPr="00914507">
        <w:rPr>
          <w:rFonts w:hint="eastAsia"/>
          <w:sz w:val="24"/>
          <w:szCs w:val="32"/>
        </w:rPr>
        <w:t>earning)</w:t>
      </w:r>
      <w:r w:rsidRPr="00914507">
        <w:rPr>
          <w:rFonts w:hint="eastAsia"/>
          <w:sz w:val="24"/>
          <w:szCs w:val="32"/>
        </w:rPr>
        <w:t>也在领域自适应中取得了不错的效果。</w:t>
      </w:r>
      <w:proofErr w:type="spellStart"/>
      <w:r w:rsidR="00D8236A" w:rsidRPr="00914507">
        <w:rPr>
          <w:rFonts w:hint="eastAsia"/>
          <w:sz w:val="24"/>
          <w:szCs w:val="32"/>
        </w:rPr>
        <w:t>G</w:t>
      </w:r>
      <w:r w:rsidRPr="00914507">
        <w:rPr>
          <w:rFonts w:hint="eastAsia"/>
          <w:sz w:val="24"/>
          <w:szCs w:val="32"/>
        </w:rPr>
        <w:t>anin</w:t>
      </w:r>
      <w:proofErr w:type="spellEnd"/>
      <w:r w:rsidRPr="00914507">
        <w:rPr>
          <w:rFonts w:hint="eastAsia"/>
          <w:sz w:val="24"/>
          <w:szCs w:val="32"/>
          <w:vertAlign w:val="superscript"/>
        </w:rPr>
        <w:t>[25]</w:t>
      </w:r>
      <w:r w:rsidR="00D41757">
        <w:rPr>
          <w:sz w:val="24"/>
          <w:szCs w:val="32"/>
        </w:rPr>
        <w:t> </w:t>
      </w:r>
      <w:r w:rsidRPr="00914507">
        <w:rPr>
          <w:rFonts w:hint="eastAsia"/>
          <w:sz w:val="24"/>
          <w:szCs w:val="32"/>
        </w:rPr>
        <w:t>通过增加额外的领域鉴别器与输入编码器进行对抗，减小</w:t>
      </w:r>
      <w:proofErr w:type="gramStart"/>
      <w:r w:rsidRPr="00914507">
        <w:rPr>
          <w:rFonts w:hint="eastAsia"/>
          <w:sz w:val="24"/>
          <w:szCs w:val="32"/>
        </w:rPr>
        <w:t>源领域</w:t>
      </w:r>
      <w:proofErr w:type="gramEnd"/>
      <w:r w:rsidRPr="00914507">
        <w:rPr>
          <w:rFonts w:hint="eastAsia"/>
          <w:sz w:val="24"/>
          <w:szCs w:val="32"/>
        </w:rPr>
        <w:t>与目标领域的分布差异，此时训练得到的编码器便是一个强大的通用特征提取器。</w:t>
      </w:r>
      <w:r w:rsidRPr="00914507">
        <w:rPr>
          <w:rFonts w:hint="eastAsia"/>
          <w:sz w:val="24"/>
          <w:szCs w:val="32"/>
        </w:rPr>
        <w:t>Eric</w:t>
      </w:r>
      <w:r w:rsidRPr="00914507">
        <w:rPr>
          <w:rFonts w:hint="eastAsia"/>
          <w:sz w:val="24"/>
          <w:szCs w:val="32"/>
          <w:vertAlign w:val="superscript"/>
        </w:rPr>
        <w:t>[26]</w:t>
      </w:r>
      <w:r w:rsidR="00D41757">
        <w:rPr>
          <w:sz w:val="24"/>
          <w:szCs w:val="32"/>
        </w:rPr>
        <w:t> </w:t>
      </w:r>
      <w:r w:rsidRPr="00914507">
        <w:rPr>
          <w:rFonts w:hint="eastAsia"/>
          <w:sz w:val="24"/>
          <w:szCs w:val="32"/>
        </w:rPr>
        <w:t>等人提出使用两个不同的特征提取器，分别对抗训练，最终获得一个较好的</w:t>
      </w:r>
      <w:proofErr w:type="gramStart"/>
      <w:r w:rsidRPr="00914507">
        <w:rPr>
          <w:rFonts w:hint="eastAsia"/>
          <w:sz w:val="24"/>
          <w:szCs w:val="32"/>
        </w:rPr>
        <w:t>源领域</w:t>
      </w:r>
      <w:proofErr w:type="gramEnd"/>
      <w:r w:rsidRPr="00914507">
        <w:rPr>
          <w:rFonts w:hint="eastAsia"/>
          <w:sz w:val="24"/>
          <w:szCs w:val="32"/>
        </w:rPr>
        <w:t>分类器和目标领域特征</w:t>
      </w:r>
      <w:proofErr w:type="gramStart"/>
      <w:r w:rsidRPr="00914507">
        <w:rPr>
          <w:rFonts w:hint="eastAsia"/>
          <w:sz w:val="24"/>
          <w:szCs w:val="32"/>
        </w:rPr>
        <w:t>提取器</w:t>
      </w:r>
      <w:proofErr w:type="gramEnd"/>
      <w:r w:rsidRPr="00914507">
        <w:rPr>
          <w:rFonts w:hint="eastAsia"/>
          <w:sz w:val="24"/>
          <w:szCs w:val="32"/>
        </w:rPr>
        <w:t>的过程。但是利用对抗训练思路的特征提取</w:t>
      </w:r>
      <w:proofErr w:type="gramStart"/>
      <w:r w:rsidRPr="00914507">
        <w:rPr>
          <w:rFonts w:hint="eastAsia"/>
          <w:sz w:val="24"/>
          <w:szCs w:val="32"/>
        </w:rPr>
        <w:t>器可能</w:t>
      </w:r>
      <w:proofErr w:type="gramEnd"/>
      <w:r w:rsidRPr="00914507">
        <w:rPr>
          <w:rFonts w:hint="eastAsia"/>
          <w:sz w:val="24"/>
          <w:szCs w:val="32"/>
        </w:rPr>
        <w:t>难以收敛，使得模型效果差。</w:t>
      </w:r>
    </w:p>
    <w:p w14:paraId="7831C8F8" w14:textId="639A206C" w:rsidR="0020688E" w:rsidRPr="00B6798B" w:rsidRDefault="000A7612" w:rsidP="00B6798B">
      <w:pPr>
        <w:pStyle w:val="2"/>
      </w:pPr>
      <w:bookmarkStart w:id="392" w:name="_Toc101693021"/>
      <w:bookmarkStart w:id="393" w:name="_Toc103718615"/>
      <w:r w:rsidRPr="00B6798B">
        <w:rPr>
          <w:rFonts w:hint="eastAsia"/>
        </w:rPr>
        <w:t>研究问题与挑战</w:t>
      </w:r>
      <w:bookmarkEnd w:id="392"/>
      <w:bookmarkEnd w:id="393"/>
    </w:p>
    <w:p w14:paraId="56C40809" w14:textId="5111E22D" w:rsidR="000A7612" w:rsidRPr="003B1039" w:rsidRDefault="000A7612" w:rsidP="003B1039">
      <w:pPr>
        <w:pStyle w:val="af"/>
        <w:spacing w:line="20pt" w:lineRule="exact"/>
        <w:ind w:firstLine="24pt"/>
        <w:jc w:val="both"/>
        <w:rPr>
          <w:rFonts w:eastAsiaTheme="minorEastAsia"/>
        </w:rPr>
      </w:pPr>
      <w:r w:rsidRPr="00914507">
        <w:rPr>
          <w:rFonts w:ascii="宋体" w:eastAsia="宋体" w:hint="eastAsia"/>
        </w:rPr>
        <w:t>论文以构建一个跨领域的鲁棒性问答系统为目的，探究如何提升问答系统的泛化能力和鲁棒性。由于各问答系统数据</w:t>
      </w:r>
      <w:proofErr w:type="gramStart"/>
      <w:r w:rsidRPr="00914507">
        <w:rPr>
          <w:rFonts w:ascii="宋体" w:eastAsia="宋体" w:hint="eastAsia"/>
        </w:rPr>
        <w:t>集之间</w:t>
      </w:r>
      <w:proofErr w:type="gramEnd"/>
      <w:r w:rsidRPr="00914507">
        <w:rPr>
          <w:rFonts w:ascii="宋体" w:eastAsia="宋体" w:hint="eastAsia"/>
        </w:rPr>
        <w:t>拥有不同的体裁、主题、流派等特点，导致两个语料库之间属于不同的数据分布，</w:t>
      </w:r>
      <w:proofErr w:type="gramStart"/>
      <w:r w:rsidRPr="00914507">
        <w:rPr>
          <w:rFonts w:ascii="宋体" w:eastAsia="宋体" w:hint="eastAsia"/>
        </w:rPr>
        <w:t>而跨领域</w:t>
      </w:r>
      <w:proofErr w:type="gramEnd"/>
      <w:r w:rsidRPr="00914507">
        <w:rPr>
          <w:rFonts w:ascii="宋体" w:eastAsia="宋体" w:hint="eastAsia"/>
        </w:rPr>
        <w:t>训练过程已经成为了一个棘手的问题。所以构建鲁棒性问答系统主要面临以下挑战</w:t>
      </w:r>
      <w:r w:rsidR="00DE0DC6">
        <w:rPr>
          <w:rFonts w:ascii="宋体" w:eastAsia="宋体" w:hAnsi="宋体" w:cs="宋体" w:hint="eastAsia"/>
        </w:rPr>
        <w:t>:</w:t>
      </w:r>
    </w:p>
    <w:p w14:paraId="26B8594F" w14:textId="7204BC01" w:rsidR="002B46DF" w:rsidRPr="004006E0" w:rsidRDefault="000A7612" w:rsidP="004006E0">
      <w:pPr>
        <w:pStyle w:val="af1"/>
        <w:widowControl w:val="0"/>
        <w:numPr>
          <w:ilvl w:val="0"/>
          <w:numId w:val="32"/>
        </w:numPr>
        <w:tabs>
          <w:tab w:val="start" w:pos="35.60pt"/>
        </w:tabs>
        <w:spacing w:line="20pt" w:lineRule="exact"/>
        <w:jc w:val="both"/>
        <w:rPr>
          <w:rFonts w:ascii="宋体" w:eastAsia="宋体" w:hAnsi="宋体"/>
          <w:sz w:val="24"/>
        </w:rPr>
      </w:pPr>
      <w:r w:rsidRPr="004006E0">
        <w:rPr>
          <w:rFonts w:ascii="宋体" w:eastAsia="宋体" w:hAnsi="宋体" w:hint="eastAsia"/>
          <w:sz w:val="24"/>
        </w:rPr>
        <w:t>数据领域分布不同。训练数据和测试数据样本分别来自不同语料库，在训练集上学习到的问答系统模型很难迁移到不同的测试数据分布上，导致模型效果差。</w:t>
      </w:r>
    </w:p>
    <w:p w14:paraId="4CA6556F" w14:textId="58031847" w:rsidR="000A7612" w:rsidRPr="004006E0" w:rsidRDefault="002B46DF" w:rsidP="004006E0">
      <w:pPr>
        <w:pStyle w:val="af1"/>
        <w:widowControl w:val="0"/>
        <w:numPr>
          <w:ilvl w:val="0"/>
          <w:numId w:val="32"/>
        </w:numPr>
        <w:tabs>
          <w:tab w:val="start" w:pos="35.60pt"/>
        </w:tabs>
        <w:spacing w:line="20pt" w:lineRule="exact"/>
        <w:jc w:val="both"/>
        <w:rPr>
          <w:rFonts w:ascii="宋体" w:eastAsia="宋体" w:hAnsi="宋体"/>
          <w:sz w:val="24"/>
        </w:rPr>
      </w:pPr>
      <w:r w:rsidRPr="004006E0">
        <w:rPr>
          <w:rFonts w:ascii="宋体" w:eastAsia="宋体" w:hAnsi="宋体" w:hint="eastAsia"/>
          <w:sz w:val="24"/>
        </w:rPr>
        <w:t>微调样本数据量少。在给定少量有限，甚至缺失微调训练样本时，如何通过迁移学习策略提升模型在测试集上的效果。</w:t>
      </w:r>
    </w:p>
    <w:p w14:paraId="456589B4" w14:textId="09C738A2" w:rsidR="0020688E" w:rsidRPr="003B1039" w:rsidRDefault="000A7612" w:rsidP="00543E73">
      <w:pPr>
        <w:pStyle w:val="af"/>
        <w:spacing w:line="20pt" w:lineRule="exact"/>
        <w:ind w:firstLine="24pt"/>
        <w:jc w:val="both"/>
        <w:rPr>
          <w:rFonts w:ascii="宋体" w:eastAsia="宋体"/>
        </w:rPr>
      </w:pPr>
      <w:r w:rsidRPr="00914507">
        <w:rPr>
          <w:rFonts w:ascii="宋体" w:eastAsia="宋体" w:hint="eastAsia"/>
        </w:rPr>
        <w:t>目前实现的问答系统工作大多局限于同一领域、同一数据分布、充足训练数据的情况。而当此类模型面临多领域数据，少量训练样本时，却常常表现不佳。于是本文将探索如何在跨领域数据集中，构建一个泛化能力更强，更加鲁棒的问答系统。</w:t>
      </w:r>
    </w:p>
    <w:p w14:paraId="0A6110C2" w14:textId="5C3AE453" w:rsidR="0020688E" w:rsidRPr="00266692" w:rsidRDefault="0033708C" w:rsidP="00946A23">
      <w:pPr>
        <w:pStyle w:val="2"/>
      </w:pPr>
      <w:bookmarkStart w:id="394" w:name="_Toc101693022"/>
      <w:bookmarkStart w:id="395" w:name="_Toc103718616"/>
      <w:r w:rsidRPr="00914507">
        <w:rPr>
          <w:rFonts w:hint="eastAsia"/>
        </w:rPr>
        <w:t>论文主要工作</w:t>
      </w:r>
      <w:bookmarkEnd w:id="394"/>
      <w:bookmarkEnd w:id="395"/>
    </w:p>
    <w:p w14:paraId="4153F2CD" w14:textId="7180312B" w:rsidR="003703A9" w:rsidRPr="00914507" w:rsidRDefault="00794A48" w:rsidP="00946A23">
      <w:pPr>
        <w:pStyle w:val="af"/>
        <w:spacing w:line="20pt" w:lineRule="exact"/>
        <w:ind w:firstLine="24pt"/>
        <w:jc w:val="both"/>
        <w:rPr>
          <w:rFonts w:ascii="宋体" w:eastAsia="宋体"/>
        </w:rPr>
      </w:pPr>
      <w:r w:rsidRPr="00914507">
        <w:rPr>
          <w:rFonts w:ascii="宋体" w:eastAsia="宋体" w:hint="eastAsia"/>
        </w:rPr>
        <w:t>本论文为搭建一个更具鲁棒性的问答系统，考虑把小样本学习与问答系统两个领域进行结合。在问答系统中，利用</w:t>
      </w:r>
      <w:proofErr w:type="gramStart"/>
      <w:r w:rsidRPr="00914507">
        <w:rPr>
          <w:rFonts w:ascii="宋体" w:eastAsia="宋体" w:hint="eastAsia"/>
        </w:rPr>
        <w:t>预训练</w:t>
      </w:r>
      <w:proofErr w:type="gramEnd"/>
      <w:r w:rsidRPr="00914507">
        <w:rPr>
          <w:rFonts w:ascii="宋体" w:eastAsia="宋体" w:hint="eastAsia"/>
        </w:rPr>
        <w:t>语言模型强大的表征学习能力，训练基于</w:t>
      </w:r>
      <w:r w:rsidR="009E3652">
        <w:rPr>
          <w:rFonts w:eastAsia="宋体"/>
        </w:rPr>
        <w:t> </w:t>
      </w:r>
      <w:r w:rsidRPr="00914507">
        <w:t>BERT</w:t>
      </w:r>
      <w:r w:rsidR="009E3652">
        <w:rPr>
          <w:rFonts w:eastAsia="宋体"/>
        </w:rPr>
        <w:t> </w:t>
      </w:r>
      <w:r w:rsidRPr="00914507">
        <w:rPr>
          <w:rFonts w:ascii="宋体" w:eastAsia="宋体" w:hint="eastAsia"/>
        </w:rPr>
        <w:t>模型的问答系统。另一方面，在小样本学习中，利用领域自适应策略，实现模型从训练样本数据分布迁移至测试样本数据分布。同时，考虑到可能面临缺乏微调训练样本的情况，利用数据增强对训练数据进行扩充也是尤为重要。</w:t>
      </w:r>
    </w:p>
    <w:p w14:paraId="7420E61E" w14:textId="742F95BF" w:rsidR="00794A48" w:rsidRDefault="00794A48" w:rsidP="00604D15">
      <w:pPr>
        <w:pStyle w:val="af"/>
        <w:spacing w:line="20pt" w:lineRule="exact"/>
        <w:ind w:firstLine="21pt"/>
        <w:rPr>
          <w:rFonts w:ascii="宋体" w:eastAsia="宋体"/>
        </w:rPr>
      </w:pPr>
      <w:r w:rsidRPr="00914507">
        <w:rPr>
          <w:rFonts w:ascii="宋体" w:eastAsia="宋体" w:hint="eastAsia"/>
        </w:rPr>
        <w:t>此论文主要完成四项工作：</w:t>
      </w:r>
    </w:p>
    <w:p w14:paraId="71E088B3" w14:textId="4EBF636C" w:rsidR="004006E0" w:rsidRPr="003B1039" w:rsidRDefault="004006E0" w:rsidP="004006E0">
      <w:pPr>
        <w:pStyle w:val="af1"/>
        <w:widowControl w:val="0"/>
        <w:numPr>
          <w:ilvl w:val="0"/>
          <w:numId w:val="33"/>
        </w:numPr>
        <w:tabs>
          <w:tab w:val="start" w:pos="35.60pt"/>
        </w:tabs>
        <w:spacing w:line="20pt" w:lineRule="exact"/>
        <w:jc w:val="both"/>
        <w:rPr>
          <w:rFonts w:ascii="宋体" w:eastAsia="宋体" w:hAnsi="宋体"/>
          <w:sz w:val="24"/>
        </w:rPr>
      </w:pPr>
      <w:r w:rsidRPr="00914507">
        <w:rPr>
          <w:rFonts w:ascii="宋体" w:eastAsia="宋体" w:hAnsi="宋体" w:hint="eastAsia"/>
          <w:sz w:val="24"/>
        </w:rPr>
        <w:t>构建一个基于短文文本的</w:t>
      </w:r>
      <w:proofErr w:type="gramStart"/>
      <w:r w:rsidRPr="00914507">
        <w:rPr>
          <w:rFonts w:ascii="宋体" w:eastAsia="宋体" w:hAnsi="宋体" w:hint="eastAsia"/>
          <w:sz w:val="24"/>
        </w:rPr>
        <w:t>预训练</w:t>
      </w:r>
      <w:proofErr w:type="gramEnd"/>
      <w:r w:rsidRPr="00914507">
        <w:rPr>
          <w:rFonts w:ascii="宋体" w:eastAsia="宋体" w:hAnsi="宋体" w:hint="eastAsia"/>
          <w:sz w:val="24"/>
        </w:rPr>
        <w:t>语言模型</w:t>
      </w:r>
      <w:r w:rsidR="009E3652">
        <w:rPr>
          <w:rFonts w:eastAsia="宋体"/>
        </w:rPr>
        <w:t> </w:t>
      </w:r>
      <w:r w:rsidRPr="00914507">
        <w:rPr>
          <w:sz w:val="24"/>
        </w:rPr>
        <w:t>BERT</w:t>
      </w:r>
      <w:r w:rsidR="00D41757">
        <w:rPr>
          <w:sz w:val="24"/>
        </w:rPr>
        <w:t> </w:t>
      </w:r>
      <w:r w:rsidRPr="00914507">
        <w:rPr>
          <w:rFonts w:ascii="宋体" w:eastAsia="宋体" w:hAnsi="宋体" w:hint="eastAsia"/>
          <w:sz w:val="24"/>
        </w:rPr>
        <w:t>的问答系统，命名为</w:t>
      </w:r>
      <w:r w:rsidR="009E3652">
        <w:rPr>
          <w:rFonts w:eastAsia="宋体"/>
        </w:rPr>
        <w:t> </w:t>
      </w:r>
      <w:r>
        <w:rPr>
          <w:sz w:val="24"/>
        </w:rPr>
        <w:t>R</w:t>
      </w:r>
      <w:r w:rsidRPr="00914507">
        <w:rPr>
          <w:sz w:val="24"/>
        </w:rPr>
        <w:t>QA­BERT</w:t>
      </w:r>
      <w:r w:rsidR="00D41757">
        <w:rPr>
          <w:sz w:val="24"/>
        </w:rPr>
        <w:t> </w:t>
      </w:r>
      <w:r w:rsidRPr="00914507">
        <w:rPr>
          <w:rFonts w:ascii="宋体" w:eastAsia="宋体" w:hAnsi="宋体" w:hint="eastAsia"/>
          <w:sz w:val="24"/>
        </w:rPr>
        <w:t>模型。在此问答系统中，利用</w:t>
      </w:r>
      <w:r w:rsidR="009E3652">
        <w:rPr>
          <w:rFonts w:eastAsia="宋体"/>
        </w:rPr>
        <w:t> </w:t>
      </w:r>
      <w:r w:rsidR="00D41757">
        <w:rPr>
          <w:rFonts w:ascii="MS Gothic" w:eastAsia="MS Gothic" w:hAnsi="MS Gothic" w:cs="MS Gothic" w:hint="eastAsia"/>
          <w:sz w:val="24"/>
        </w:rPr>
        <w:t> </w:t>
      </w:r>
      <w:r w:rsidRPr="00914507">
        <w:rPr>
          <w:sz w:val="24"/>
        </w:rPr>
        <w:t>BERT</w:t>
      </w:r>
      <w:r w:rsidR="00D41757">
        <w:rPr>
          <w:sz w:val="24"/>
        </w:rPr>
        <w:t> </w:t>
      </w:r>
      <w:r w:rsidRPr="00914507">
        <w:rPr>
          <w:rFonts w:ascii="宋体" w:eastAsia="宋体" w:hAnsi="宋体" w:hint="eastAsia"/>
          <w:sz w:val="24"/>
        </w:rPr>
        <w:t>模型提取问句和上下文中的深层语义特征，并进行编码，然后将此编码输入特征交互层中进行关联性分析，最终输入到输出层，获得预测答案。</w:t>
      </w:r>
    </w:p>
    <w:p w14:paraId="4DE93742" w14:textId="77777777" w:rsidR="004006E0" w:rsidRPr="00DE0DC6" w:rsidRDefault="004006E0" w:rsidP="004006E0">
      <w:pPr>
        <w:pStyle w:val="af1"/>
        <w:widowControl w:val="0"/>
        <w:numPr>
          <w:ilvl w:val="0"/>
          <w:numId w:val="33"/>
        </w:numPr>
        <w:tabs>
          <w:tab w:val="start" w:pos="35.60pt"/>
        </w:tabs>
        <w:spacing w:line="20pt" w:lineRule="exact"/>
        <w:jc w:val="both"/>
        <w:rPr>
          <w:rFonts w:ascii="宋体" w:eastAsia="宋体"/>
          <w:sz w:val="24"/>
        </w:rPr>
      </w:pPr>
      <w:r w:rsidRPr="00914507">
        <w:rPr>
          <w:rFonts w:ascii="宋体" w:eastAsia="宋体" w:hint="eastAsia"/>
          <w:sz w:val="24"/>
        </w:rPr>
        <w:t>构建一个领域鉴别器，利用对抗训练的方式来对跨领域数据进行领域迁移。受到领域自适应的启发，通过引入额外的领域鉴别器，使得训练域和测试域数据分布混淆，从而能够把在训练</w:t>
      </w:r>
      <w:proofErr w:type="gramStart"/>
      <w:r w:rsidRPr="00914507">
        <w:rPr>
          <w:rFonts w:ascii="宋体" w:eastAsia="宋体" w:hint="eastAsia"/>
          <w:sz w:val="24"/>
        </w:rPr>
        <w:t>域数据</w:t>
      </w:r>
      <w:proofErr w:type="gramEnd"/>
      <w:r w:rsidRPr="00914507">
        <w:rPr>
          <w:rFonts w:ascii="宋体" w:eastAsia="宋体" w:hint="eastAsia"/>
          <w:sz w:val="24"/>
        </w:rPr>
        <w:t>上学习得到的问答系统运用到测试</w:t>
      </w:r>
      <w:proofErr w:type="gramStart"/>
      <w:r w:rsidRPr="00914507">
        <w:rPr>
          <w:rFonts w:ascii="宋体" w:eastAsia="宋体" w:hint="eastAsia"/>
          <w:sz w:val="24"/>
        </w:rPr>
        <w:t>域数据</w:t>
      </w:r>
      <w:proofErr w:type="gramEnd"/>
      <w:r w:rsidRPr="00914507">
        <w:rPr>
          <w:rFonts w:ascii="宋体" w:eastAsia="宋体" w:hint="eastAsia"/>
          <w:sz w:val="24"/>
        </w:rPr>
        <w:t>中。</w:t>
      </w:r>
    </w:p>
    <w:p w14:paraId="06F9BF1D" w14:textId="77777777" w:rsidR="004006E0" w:rsidRPr="003B1039" w:rsidRDefault="004006E0" w:rsidP="004006E0">
      <w:pPr>
        <w:pStyle w:val="af1"/>
        <w:widowControl w:val="0"/>
        <w:numPr>
          <w:ilvl w:val="0"/>
          <w:numId w:val="33"/>
        </w:numPr>
        <w:tabs>
          <w:tab w:val="start" w:pos="35.60pt"/>
        </w:tabs>
        <w:spacing w:line="20pt" w:lineRule="exact"/>
        <w:jc w:val="both"/>
        <w:rPr>
          <w:rFonts w:ascii="宋体" w:eastAsia="宋体"/>
          <w:sz w:val="24"/>
        </w:rPr>
      </w:pPr>
      <w:r w:rsidRPr="00914507">
        <w:rPr>
          <w:rFonts w:ascii="宋体" w:eastAsia="宋体" w:hint="eastAsia"/>
          <w:sz w:val="24"/>
        </w:rPr>
        <w:t>针对少量训练样本情况，利用数据增强等方法对训练样本进行扩充。数据增强后拥有更多的等价训练，微调样本，为鲁棒性问答系统的提供了更好的效果和更高的收敛性，从而降低了模型过拟合的可能。</w:t>
      </w:r>
    </w:p>
    <w:p w14:paraId="3671062C" w14:textId="0748C3F7" w:rsidR="00236FBC" w:rsidRPr="00604D15" w:rsidRDefault="004006E0" w:rsidP="00604D15">
      <w:pPr>
        <w:pStyle w:val="af"/>
        <w:numPr>
          <w:ilvl w:val="0"/>
          <w:numId w:val="33"/>
        </w:numPr>
        <w:spacing w:line="20pt" w:lineRule="exact"/>
        <w:rPr>
          <w:rFonts w:ascii="宋体" w:eastAsia="宋体"/>
        </w:rPr>
      </w:pPr>
      <w:r w:rsidRPr="00F2740C">
        <w:rPr>
          <w:rFonts w:ascii="宋体" w:eastAsia="宋体" w:hAnsi="宋体" w:hint="eastAsia"/>
        </w:rPr>
        <w:t>通过实验的方式探究不同模型对问答系统泛化能力以及鲁棒性的影响。在提取式问答系统的基准实验上，将</w:t>
      </w:r>
      <w:r w:rsidR="009E3652">
        <w:rPr>
          <w:rFonts w:eastAsia="宋体"/>
        </w:rPr>
        <w:t> </w:t>
      </w:r>
      <w:r>
        <w:t>R</w:t>
      </w:r>
      <w:r w:rsidRPr="00F2740C">
        <w:t>QA­BERT</w:t>
      </w:r>
      <w:r w:rsidR="00D41757">
        <w:t> </w:t>
      </w:r>
      <w:r w:rsidRPr="00F2740C">
        <w:rPr>
          <w:rFonts w:ascii="宋体" w:eastAsia="宋体" w:hAnsi="宋体" w:hint="eastAsia"/>
        </w:rPr>
        <w:t>模型与传统问答系统</w:t>
      </w:r>
      <w:r w:rsidR="009E3652">
        <w:rPr>
          <w:rFonts w:eastAsia="宋体"/>
        </w:rPr>
        <w:t> </w:t>
      </w:r>
      <w:proofErr w:type="spellStart"/>
      <w:r w:rsidRPr="00F2740C">
        <w:t>B</w:t>
      </w:r>
      <w:r>
        <w:t>i</w:t>
      </w:r>
      <w:r w:rsidRPr="00F2740C">
        <w:t>DAF</w:t>
      </w:r>
      <w:proofErr w:type="spellEnd"/>
      <w:r w:rsidR="00D41757">
        <w:t> </w:t>
      </w:r>
      <w:r w:rsidRPr="00F2740C">
        <w:rPr>
          <w:rFonts w:ascii="宋体" w:eastAsia="宋体" w:hAnsi="宋体" w:hint="eastAsia"/>
        </w:rPr>
        <w:t>模型进行对比分析；</w:t>
      </w:r>
      <w:del w:id="396" w:author="李 哲玮" w:date="2022-05-07T14:02:00Z">
        <w:r w:rsidRPr="00F2740C" w:rsidDel="00D65BD4">
          <w:rPr>
            <w:rFonts w:ascii="宋体" w:eastAsia="宋体" w:hAnsi="宋体" w:hint="eastAsia"/>
          </w:rPr>
          <w:delText xml:space="preserve"> </w:delText>
        </w:r>
      </w:del>
      <w:r w:rsidRPr="00F2740C">
        <w:rPr>
          <w:rFonts w:ascii="宋体" w:eastAsia="宋体" w:hAnsi="宋体" w:hint="eastAsia"/>
        </w:rPr>
        <w:t>分别针对</w:t>
      </w:r>
      <w:r w:rsidR="009E3652">
        <w:rPr>
          <w:rFonts w:eastAsia="宋体"/>
        </w:rPr>
        <w:t> </w:t>
      </w:r>
      <w:r>
        <w:t>R</w:t>
      </w:r>
      <w:r w:rsidRPr="00F2740C">
        <w:t>QA­BERT</w:t>
      </w:r>
      <w:r w:rsidR="00D41757">
        <w:t> </w:t>
      </w:r>
      <w:r w:rsidRPr="00F2740C">
        <w:rPr>
          <w:rFonts w:ascii="宋体" w:eastAsia="宋体" w:hAnsi="宋体" w:hint="eastAsia"/>
        </w:rPr>
        <w:t>模型的不同子模块进行消融实验，并且分析，解释其对实验结果的影响</w:t>
      </w:r>
      <w:r w:rsidR="007522EC">
        <w:rPr>
          <w:rFonts w:ascii="宋体" w:eastAsia="宋体" w:hAnsi="宋体" w:hint="eastAsia"/>
        </w:rPr>
        <w:t>。</w:t>
      </w:r>
    </w:p>
    <w:p w14:paraId="0858981A" w14:textId="1639F76C" w:rsidR="0020688E" w:rsidRPr="00266692" w:rsidRDefault="00794A48" w:rsidP="00B6798B">
      <w:pPr>
        <w:pStyle w:val="2"/>
      </w:pPr>
      <w:bookmarkStart w:id="397" w:name="_Hlk101550693"/>
      <w:bookmarkStart w:id="398" w:name="_Toc101693023"/>
      <w:bookmarkStart w:id="399" w:name="_Toc103718617"/>
      <w:r w:rsidRPr="00506124">
        <w:t>论文组织结构</w:t>
      </w:r>
      <w:bookmarkEnd w:id="397"/>
      <w:bookmarkEnd w:id="398"/>
      <w:bookmarkEnd w:id="399"/>
    </w:p>
    <w:p w14:paraId="11DA3A16" w14:textId="77777777" w:rsidR="00B66AF4" w:rsidRPr="00914507" w:rsidRDefault="00B66AF4" w:rsidP="00C6746F">
      <w:pPr>
        <w:pStyle w:val="af"/>
        <w:spacing w:line="20pt" w:lineRule="exact"/>
        <w:ind w:firstLine="24.10pt"/>
      </w:pPr>
      <w:r w:rsidRPr="00914507">
        <w:rPr>
          <w:rFonts w:ascii="宋体" w:eastAsia="宋体" w:hint="eastAsia"/>
        </w:rPr>
        <w:t>本论文共分为五个章节，每个章节内容如下</w:t>
      </w:r>
      <w:r w:rsidRPr="00914507">
        <w:t>:</w:t>
      </w:r>
    </w:p>
    <w:p w14:paraId="7BF32133" w14:textId="1431F636" w:rsidR="00B66AF4" w:rsidRPr="00914507" w:rsidRDefault="00B66AF4" w:rsidP="00296B90">
      <w:pPr>
        <w:pStyle w:val="af"/>
        <w:spacing w:line="20pt" w:lineRule="exact"/>
        <w:ind w:firstLine="24pt"/>
        <w:jc w:val="both"/>
        <w:rPr>
          <w:rFonts w:ascii="宋体" w:eastAsia="宋体"/>
        </w:rPr>
      </w:pPr>
      <w:r w:rsidRPr="00914507">
        <w:rPr>
          <w:rFonts w:ascii="宋体" w:eastAsia="宋体" w:hint="eastAsia"/>
          <w:b/>
          <w:bCs/>
        </w:rPr>
        <w:t>第</w:t>
      </w:r>
      <w:r w:rsidR="00946A23">
        <w:rPr>
          <w:rFonts w:ascii="宋体" w:eastAsia="宋体" w:hint="eastAsia"/>
          <w:b/>
          <w:bCs/>
        </w:rPr>
        <w:t>1</w:t>
      </w:r>
      <w:r w:rsidRPr="00914507">
        <w:rPr>
          <w:rFonts w:ascii="宋体" w:eastAsia="宋体" w:hint="eastAsia"/>
          <w:b/>
          <w:bCs/>
        </w:rPr>
        <w:t>章</w:t>
      </w:r>
      <w:r w:rsidRPr="00914507">
        <w:rPr>
          <w:b/>
          <w:bCs/>
        </w:rPr>
        <w:t>:</w:t>
      </w:r>
      <w:r w:rsidRPr="00914507">
        <w:t xml:space="preserve"> </w:t>
      </w:r>
      <w:r w:rsidRPr="00914507">
        <w:rPr>
          <w:rFonts w:ascii="宋体" w:eastAsia="宋体" w:hint="eastAsia"/>
        </w:rPr>
        <w:t>绪论。本章主要介绍论文的研究背景，然后分别从问答系统和小样本学习两个方面阐述了国内外相关研究，最终介绍本文的在构建问答系统中遇到的挑战，以及本文的主要工作。</w:t>
      </w:r>
    </w:p>
    <w:p w14:paraId="36EFC92C" w14:textId="1D287274" w:rsidR="00D035D4" w:rsidRPr="00914507" w:rsidRDefault="00B66AF4" w:rsidP="0074400D">
      <w:pPr>
        <w:pStyle w:val="af"/>
        <w:spacing w:line="20pt" w:lineRule="exact"/>
        <w:ind w:firstLineChars="200" w:firstLine="24.10pt"/>
        <w:jc w:val="both"/>
        <w:rPr>
          <w:rFonts w:ascii="宋体" w:eastAsia="宋体"/>
        </w:rPr>
      </w:pPr>
      <w:r w:rsidRPr="00914507">
        <w:rPr>
          <w:rFonts w:ascii="宋体" w:eastAsia="宋体" w:hint="eastAsia"/>
          <w:b/>
          <w:bCs/>
        </w:rPr>
        <w:t>第</w:t>
      </w:r>
      <w:r w:rsidR="00946A23">
        <w:rPr>
          <w:rFonts w:ascii="宋体" w:eastAsia="宋体" w:hint="eastAsia"/>
          <w:b/>
          <w:bCs/>
        </w:rPr>
        <w:t>2</w:t>
      </w:r>
      <w:r w:rsidRPr="00914507">
        <w:rPr>
          <w:rFonts w:ascii="宋体" w:eastAsia="宋体" w:hint="eastAsia"/>
          <w:b/>
          <w:bCs/>
        </w:rPr>
        <w:t>章</w:t>
      </w:r>
      <w:r w:rsidRPr="00914507">
        <w:rPr>
          <w:b/>
          <w:bCs/>
        </w:rPr>
        <w:t>:</w:t>
      </w:r>
      <w:r w:rsidRPr="00914507">
        <w:t xml:space="preserve"> </w:t>
      </w:r>
      <w:r w:rsidRPr="00914507">
        <w:rPr>
          <w:rFonts w:ascii="宋体" w:eastAsia="宋体" w:hint="eastAsia"/>
        </w:rPr>
        <w:t>相关基础知识。对文章所使用的相关技术进行了详细介绍。</w:t>
      </w:r>
    </w:p>
    <w:p w14:paraId="3CFECE38" w14:textId="4BD6485F" w:rsidR="00D035D4" w:rsidRPr="00914507" w:rsidRDefault="00D035D4" w:rsidP="00296B90">
      <w:pPr>
        <w:pStyle w:val="af"/>
        <w:spacing w:line="20pt" w:lineRule="exact"/>
        <w:ind w:firstLine="24pt"/>
        <w:rPr>
          <w:rFonts w:ascii="宋体" w:eastAsia="宋体"/>
        </w:rPr>
      </w:pPr>
      <w:r w:rsidRPr="00914507">
        <w:rPr>
          <w:rFonts w:ascii="宋体" w:eastAsia="宋体" w:hAnsi="宋体" w:hint="eastAsia"/>
          <w:b/>
          <w:bCs/>
        </w:rPr>
        <w:t>第</w:t>
      </w:r>
      <w:r w:rsidR="00946A23">
        <w:rPr>
          <w:rFonts w:ascii="宋体" w:eastAsia="宋体" w:hAnsi="宋体" w:hint="eastAsia"/>
          <w:b/>
          <w:bCs/>
        </w:rPr>
        <w:t>3</w:t>
      </w:r>
      <w:r w:rsidRPr="00914507">
        <w:rPr>
          <w:rFonts w:ascii="宋体" w:eastAsia="宋体" w:hAnsi="宋体" w:hint="eastAsia"/>
          <w:b/>
          <w:bCs/>
        </w:rPr>
        <w:t>章</w:t>
      </w:r>
      <w:r w:rsidRPr="00914507">
        <w:rPr>
          <w:b/>
          <w:bCs/>
        </w:rPr>
        <w:t>:</w:t>
      </w:r>
      <w:r w:rsidRPr="00914507">
        <w:t xml:space="preserve"> </w:t>
      </w:r>
      <w:r w:rsidR="007C1A93" w:rsidRPr="00914507">
        <w:rPr>
          <w:rFonts w:ascii="宋体" w:eastAsia="宋体" w:hAnsi="宋体" w:cs="宋体" w:hint="eastAsia"/>
        </w:rPr>
        <w:t>基于</w:t>
      </w:r>
      <w:r w:rsidR="009E3652">
        <w:rPr>
          <w:rFonts w:eastAsia="宋体"/>
        </w:rPr>
        <w:t> </w:t>
      </w:r>
      <w:r w:rsidR="007C1A93" w:rsidRPr="00914507">
        <w:rPr>
          <w:rFonts w:hint="eastAsia"/>
        </w:rPr>
        <w:t>BERT</w:t>
      </w:r>
      <w:r w:rsidR="00D41757">
        <w:rPr>
          <w:rFonts w:ascii="MS Gothic" w:eastAsia="MS Gothic" w:hAnsi="MS Gothic" w:cs="MS Gothic" w:hint="eastAsia"/>
        </w:rPr>
        <w:t> </w:t>
      </w:r>
      <w:r w:rsidR="007C1A93" w:rsidRPr="00914507">
        <w:rPr>
          <w:rFonts w:ascii="宋体" w:eastAsia="宋体" w:hAnsi="宋体" w:cs="宋体" w:hint="eastAsia"/>
        </w:rPr>
        <w:t>的鲁棒性问答系统</w:t>
      </w:r>
      <w:r w:rsidRPr="00914507">
        <w:rPr>
          <w:rFonts w:ascii="宋体" w:eastAsia="宋体" w:hAnsi="宋体" w:cs="宋体" w:hint="eastAsia"/>
        </w:rPr>
        <w:t>。对鲁棒性问答系统实验进行形式化定义，并详细介绍了提出的</w:t>
      </w:r>
      <w:r w:rsidR="00890725">
        <w:rPr>
          <w:rFonts w:eastAsia="宋体"/>
        </w:rPr>
        <w:t> </w:t>
      </w:r>
      <w:r w:rsidR="004E71B1" w:rsidRPr="00914507">
        <w:rPr>
          <w:rFonts w:hint="eastAsia"/>
        </w:rPr>
        <w:t>R</w:t>
      </w:r>
      <w:r w:rsidRPr="00914507">
        <w:rPr>
          <w:rFonts w:hint="eastAsia"/>
        </w:rPr>
        <w:t>QA</w:t>
      </w:r>
      <w:r w:rsidRPr="00914507">
        <w:t>­</w:t>
      </w:r>
      <w:r w:rsidRPr="00914507">
        <w:rPr>
          <w:rFonts w:hint="eastAsia"/>
        </w:rPr>
        <w:t>BERT</w:t>
      </w:r>
      <w:r w:rsidR="00D41757">
        <w:t> </w:t>
      </w:r>
      <w:r w:rsidRPr="00914507">
        <w:rPr>
          <w:rFonts w:ascii="宋体" w:eastAsia="宋体" w:hAnsi="宋体" w:cs="宋体" w:hint="eastAsia"/>
        </w:rPr>
        <w:t>模型及其各个变种模块。</w:t>
      </w:r>
    </w:p>
    <w:p w14:paraId="1AFE9C67" w14:textId="02F23D01" w:rsidR="00B66AF4" w:rsidRPr="00914507" w:rsidRDefault="00B66AF4" w:rsidP="00296B90">
      <w:pPr>
        <w:pStyle w:val="af"/>
        <w:spacing w:line="20pt" w:lineRule="exact"/>
        <w:ind w:firstLineChars="200" w:firstLine="24.10pt"/>
        <w:rPr>
          <w:rFonts w:ascii="宋体" w:eastAsia="宋体" w:hAnsi="宋体"/>
        </w:rPr>
      </w:pPr>
      <w:r w:rsidRPr="00914507">
        <w:rPr>
          <w:rFonts w:ascii="宋体" w:eastAsia="宋体" w:hAnsi="宋体" w:hint="eastAsia"/>
          <w:b/>
          <w:bCs/>
        </w:rPr>
        <w:t>第</w:t>
      </w:r>
      <w:r w:rsidR="00946A23">
        <w:rPr>
          <w:rFonts w:ascii="宋体" w:eastAsia="宋体" w:hAnsi="宋体" w:hint="eastAsia"/>
          <w:b/>
          <w:bCs/>
        </w:rPr>
        <w:t>4</w:t>
      </w:r>
      <w:r w:rsidRPr="00914507">
        <w:rPr>
          <w:rFonts w:ascii="宋体" w:eastAsia="宋体" w:hAnsi="宋体" w:hint="eastAsia"/>
          <w:b/>
          <w:bCs/>
        </w:rPr>
        <w:t>章</w:t>
      </w:r>
      <w:r w:rsidRPr="00914507">
        <w:rPr>
          <w:b/>
          <w:bCs/>
        </w:rPr>
        <w:t>:</w:t>
      </w:r>
      <w:r w:rsidRPr="00914507">
        <w:t xml:space="preserve"> </w:t>
      </w:r>
      <w:r w:rsidRPr="00914507">
        <w:rPr>
          <w:rFonts w:ascii="宋体" w:eastAsia="宋体" w:hAnsi="宋体" w:hint="eastAsia"/>
        </w:rPr>
        <w:t>实验结果以及分析。介绍实验所用数据集，并在提取式问答系统基准实验上对比</w:t>
      </w:r>
      <w:r w:rsidR="00890725">
        <w:rPr>
          <w:rFonts w:eastAsia="宋体"/>
        </w:rPr>
        <w:t> </w:t>
      </w:r>
      <w:r w:rsidR="00D57E5A" w:rsidRPr="00914507">
        <w:t>R</w:t>
      </w:r>
      <w:r w:rsidRPr="00914507">
        <w:t>QA­BERT</w:t>
      </w:r>
      <w:r w:rsidR="00D41757">
        <w:t> </w:t>
      </w:r>
      <w:r w:rsidRPr="00914507">
        <w:rPr>
          <w:rFonts w:ascii="宋体" w:eastAsia="宋体" w:hAnsi="宋体" w:hint="eastAsia"/>
        </w:rPr>
        <w:t>与其他方法的结果，通过消融实验分析各模块影响结果因素。</w:t>
      </w:r>
    </w:p>
    <w:p w14:paraId="116D950D" w14:textId="0CE18FCF" w:rsidR="00B24514" w:rsidRDefault="00B66AF4" w:rsidP="00B24514">
      <w:pPr>
        <w:pStyle w:val="af"/>
        <w:spacing w:line="20pt" w:lineRule="exact"/>
        <w:ind w:firstLine="24pt"/>
        <w:rPr>
          <w:rFonts w:ascii="宋体" w:eastAsia="宋体"/>
        </w:rPr>
      </w:pPr>
      <w:r w:rsidRPr="00914507">
        <w:rPr>
          <w:rFonts w:ascii="宋体" w:eastAsia="宋体" w:hint="eastAsia"/>
          <w:b/>
          <w:bCs/>
        </w:rPr>
        <w:t>第</w:t>
      </w:r>
      <w:r w:rsidR="00946A23">
        <w:rPr>
          <w:rFonts w:ascii="宋体" w:eastAsia="宋体" w:hint="eastAsia"/>
          <w:b/>
          <w:bCs/>
        </w:rPr>
        <w:t>5</w:t>
      </w:r>
      <w:r w:rsidRPr="00914507">
        <w:rPr>
          <w:rFonts w:ascii="宋体" w:eastAsia="宋体" w:hint="eastAsia"/>
          <w:b/>
          <w:bCs/>
        </w:rPr>
        <w:t>章</w:t>
      </w:r>
      <w:r w:rsidRPr="00914507">
        <w:rPr>
          <w:b/>
          <w:bCs/>
        </w:rPr>
        <w:t>:</w:t>
      </w:r>
      <w:r w:rsidRPr="00914507">
        <w:t xml:space="preserve"> </w:t>
      </w:r>
      <w:r w:rsidRPr="00914507">
        <w:rPr>
          <w:rFonts w:ascii="宋体" w:eastAsia="宋体" w:hint="eastAsia"/>
        </w:rPr>
        <w:t>结论与展望。最后一章对文章主要工作</w:t>
      </w:r>
      <w:r w:rsidR="00171F0D" w:rsidRPr="00914507">
        <w:rPr>
          <w:rFonts w:ascii="宋体" w:eastAsia="宋体" w:hint="eastAsia"/>
        </w:rPr>
        <w:t>做</w:t>
      </w:r>
      <w:r w:rsidRPr="00914507">
        <w:rPr>
          <w:rFonts w:ascii="宋体" w:eastAsia="宋体" w:hint="eastAsia"/>
        </w:rPr>
        <w:t>出总结，并针对目前实验存在的缺陷，指出未来可能的改进</w:t>
      </w:r>
      <w:r w:rsidR="00D35ABB">
        <w:rPr>
          <w:rFonts w:ascii="宋体" w:eastAsia="宋体" w:hint="eastAsia"/>
        </w:rPr>
        <w:t>工作。</w:t>
      </w:r>
      <w:bookmarkStart w:id="400" w:name="_Hlk101617623"/>
      <w:bookmarkStart w:id="401" w:name="_Toc101693024"/>
      <w:r w:rsidR="00B24514">
        <w:rPr>
          <w:rFonts w:ascii="宋体" w:eastAsia="宋体"/>
        </w:rPr>
        <w:br w:type="page"/>
      </w:r>
    </w:p>
    <w:p w14:paraId="4D6A0F87" w14:textId="479C6920" w:rsidR="00B24514" w:rsidRPr="00DA76E9" w:rsidRDefault="00341332" w:rsidP="00B24514">
      <w:pPr>
        <w:pStyle w:val="1"/>
      </w:pPr>
      <w:bookmarkStart w:id="402" w:name="_Toc103718618"/>
      <w:r w:rsidRPr="00DA76E9">
        <w:rPr>
          <w:rFonts w:hint="eastAsia"/>
        </w:rPr>
        <w:t>相关基础知识</w:t>
      </w:r>
      <w:bookmarkEnd w:id="400"/>
      <w:bookmarkEnd w:id="401"/>
      <w:bookmarkEnd w:id="402"/>
    </w:p>
    <w:p w14:paraId="40FB8620" w14:textId="2076FFA2" w:rsidR="00B71088" w:rsidRPr="00DA76E9" w:rsidRDefault="00213F7F" w:rsidP="009C604A">
      <w:pPr>
        <w:pStyle w:val="af"/>
        <w:spacing w:line="20pt" w:lineRule="exact"/>
        <w:ind w:firstLine="24pt"/>
        <w:jc w:val="both"/>
        <w:rPr>
          <w:rFonts w:eastAsia="宋体"/>
        </w:rPr>
      </w:pPr>
      <w:r w:rsidRPr="00DA76E9">
        <w:rPr>
          <w:rFonts w:eastAsia="宋体" w:hint="eastAsia"/>
        </w:rPr>
        <w:t>本文构建鲁棒性问答系统的过程本质上是对深度神经网络模型进行构建的过程。在本章节中，我们将从搭建神经网络的层面出发，介绍实验相关神经网络的基础原理，以及</w:t>
      </w:r>
      <w:r w:rsidR="00532D15" w:rsidRPr="00DA76E9">
        <w:rPr>
          <w:rFonts w:eastAsia="宋体" w:hint="eastAsia"/>
        </w:rPr>
        <w:t>影响深度学习模型的训练过程中</w:t>
      </w:r>
      <w:r w:rsidR="00F21655" w:rsidRPr="00DA76E9">
        <w:rPr>
          <w:rFonts w:eastAsia="宋体" w:hint="eastAsia"/>
        </w:rPr>
        <w:t>的</w:t>
      </w:r>
      <w:r w:rsidRPr="00DA76E9">
        <w:rPr>
          <w:rFonts w:eastAsia="宋体" w:hint="eastAsia"/>
        </w:rPr>
        <w:t>不同损失函数与激活函数。</w:t>
      </w:r>
    </w:p>
    <w:p w14:paraId="2B467FC0" w14:textId="2E9A8BB9" w:rsidR="007D2018" w:rsidRPr="00DA76E9" w:rsidRDefault="00213F7F" w:rsidP="00B6798B">
      <w:pPr>
        <w:pStyle w:val="2"/>
        <w:rPr>
          <w:rFonts w:ascii="Times New Roman" w:hAnsi="Times New Roman"/>
        </w:rPr>
      </w:pPr>
      <w:bookmarkStart w:id="403" w:name="_Toc101693025"/>
      <w:bookmarkStart w:id="404" w:name="_Toc103718619"/>
      <w:r w:rsidRPr="00DA76E9">
        <w:rPr>
          <w:rFonts w:ascii="Times New Roman" w:hAnsi="Times New Roman"/>
        </w:rPr>
        <w:t>深度神经网络</w:t>
      </w:r>
      <w:bookmarkEnd w:id="403"/>
      <w:bookmarkEnd w:id="404"/>
    </w:p>
    <w:p w14:paraId="4D330490" w14:textId="6699DA80" w:rsidR="00213F7F" w:rsidRPr="00DA76E9" w:rsidRDefault="00213F7F" w:rsidP="00296B90">
      <w:pPr>
        <w:pStyle w:val="af"/>
        <w:spacing w:line="20pt" w:lineRule="exact"/>
        <w:ind w:firstLine="24pt"/>
        <w:jc w:val="both"/>
        <w:rPr>
          <w:rFonts w:eastAsia="宋体"/>
        </w:rPr>
      </w:pPr>
      <w:r w:rsidRPr="00DA76E9">
        <w:rPr>
          <w:rFonts w:eastAsia="宋体" w:hint="eastAsia"/>
        </w:rPr>
        <w:t>神经网络模型是一种受到人类大脑神经元之间连接方式的启发，将多个独立的计算单元节点连接在一起组成网状结构的仿生计算模型。其最早起源于二十世纪</w:t>
      </w:r>
      <w:r w:rsidR="00D41757" w:rsidRPr="00DA76E9">
        <w:rPr>
          <w:rFonts w:eastAsia="MS Gothic" w:cs="MS Gothic" w:hint="eastAsia"/>
        </w:rPr>
        <w:t> </w:t>
      </w:r>
      <w:ins w:id="405" w:author="李 哲玮" w:date="2022-05-17T22:19:00Z">
        <w:r w:rsidR="00827D9E">
          <w:rPr>
            <w:rFonts w:eastAsia="宋体" w:hint="eastAsia"/>
          </w:rPr>
          <w:t>四十</w:t>
        </w:r>
      </w:ins>
      <w:del w:id="406" w:author="李 哲玮" w:date="2022-05-17T22:19:00Z">
        <w:r w:rsidR="004749E4" w:rsidRPr="00DA76E9" w:rsidDel="00827D9E">
          <w:rPr>
            <w:rFonts w:eastAsia="宋体"/>
          </w:rPr>
          <w:delText>40</w:delText>
        </w:r>
      </w:del>
      <w:r w:rsidR="00D41757" w:rsidRPr="00DA76E9">
        <w:rPr>
          <w:rFonts w:eastAsia="MS Gothic" w:cs="MS Gothic" w:hint="eastAsia"/>
        </w:rPr>
        <w:t> </w:t>
      </w:r>
      <w:r w:rsidRPr="00DA76E9">
        <w:rPr>
          <w:rFonts w:eastAsia="宋体" w:hint="eastAsia"/>
        </w:rPr>
        <w:t>年代，但是受限于当时</w:t>
      </w:r>
      <w:proofErr w:type="gramStart"/>
      <w:r w:rsidRPr="00DA76E9">
        <w:rPr>
          <w:rFonts w:eastAsia="宋体" w:hint="eastAsia"/>
        </w:rPr>
        <w:t>计算机算力低下</w:t>
      </w:r>
      <w:proofErr w:type="gramEnd"/>
      <w:r w:rsidRPr="00DA76E9">
        <w:rPr>
          <w:rFonts w:eastAsia="宋体" w:hint="eastAsia"/>
        </w:rPr>
        <w:t>的原因，深层神经网络模型难以得到</w:t>
      </w:r>
      <w:r w:rsidR="004749E4" w:rsidRPr="00DA76E9">
        <w:rPr>
          <w:rFonts w:eastAsia="宋体" w:hint="eastAsia"/>
        </w:rPr>
        <w:t>充分</w:t>
      </w:r>
      <w:r w:rsidRPr="00DA76E9">
        <w:rPr>
          <w:rFonts w:eastAsia="宋体" w:hint="eastAsia"/>
        </w:rPr>
        <w:t>训练，导致模型效果一直不太好。而随着</w:t>
      </w:r>
      <w:proofErr w:type="gramStart"/>
      <w:r w:rsidRPr="00DA76E9">
        <w:rPr>
          <w:rFonts w:eastAsia="宋体" w:hint="eastAsia"/>
        </w:rPr>
        <w:t>计算机算力的</w:t>
      </w:r>
      <w:proofErr w:type="gramEnd"/>
      <w:r w:rsidRPr="00DA76E9">
        <w:rPr>
          <w:rFonts w:eastAsia="宋体" w:hint="eastAsia"/>
        </w:rPr>
        <w:t>提升、反向传播算法的提出以及并行计算的运用，让训练深度网络模型逐渐变得可能。而深度学习模型强大的拟合泛化能力也在计算机视觉、自然语言处理领域中大方异彩，效果远超传统机器学习算法，一时间让深度学习成为炙手可热的研究方向。</w:t>
      </w:r>
    </w:p>
    <w:p w14:paraId="30D2C7D1" w14:textId="7D283303" w:rsidR="00585900" w:rsidRPr="00DA76E9" w:rsidRDefault="00213F7F" w:rsidP="00A52D13">
      <w:pPr>
        <w:pStyle w:val="af"/>
        <w:spacing w:line="20pt" w:lineRule="exact"/>
        <w:ind w:firstLine="21pt"/>
        <w:jc w:val="both"/>
        <w:rPr>
          <w:rFonts w:eastAsia="宋体"/>
        </w:rPr>
      </w:pPr>
      <w:r w:rsidRPr="00DA76E9">
        <w:rPr>
          <w:rFonts w:eastAsia="宋体" w:hint="eastAsia"/>
        </w:rPr>
        <w:t>下面介绍两种常见的神经网络层</w:t>
      </w:r>
      <w:r w:rsidRPr="00DA76E9">
        <w:rPr>
          <w:rFonts w:eastAsia="宋体"/>
        </w:rPr>
        <w:t>:</w:t>
      </w:r>
      <w:r w:rsidR="006D23D5" w:rsidRPr="00DA76E9">
        <w:rPr>
          <w:rFonts w:eastAsia="宋体"/>
        </w:rPr>
        <w:t xml:space="preserve"> </w:t>
      </w:r>
      <w:r w:rsidRPr="00DA76E9">
        <w:rPr>
          <w:rFonts w:eastAsia="宋体" w:hint="eastAsia"/>
        </w:rPr>
        <w:t>全连接</w:t>
      </w:r>
      <w:r w:rsidRPr="00DA76E9">
        <w:rPr>
          <w:rFonts w:eastAsia="宋体"/>
        </w:rPr>
        <w:t>(Dense)</w:t>
      </w:r>
      <w:r w:rsidRPr="00DA76E9">
        <w:rPr>
          <w:rFonts w:eastAsia="宋体" w:hint="eastAsia"/>
        </w:rPr>
        <w:t>层以及本文实验中使用的层规范化</w:t>
      </w:r>
      <w:r w:rsidRPr="00DA76E9">
        <w:rPr>
          <w:rFonts w:eastAsia="宋体"/>
        </w:rPr>
        <w:t>(</w:t>
      </w:r>
      <w:proofErr w:type="spellStart"/>
      <w:r w:rsidRPr="00DA76E9">
        <w:rPr>
          <w:rFonts w:eastAsia="宋体"/>
        </w:rPr>
        <w:t>LayerNorm</w:t>
      </w:r>
      <w:proofErr w:type="spellEnd"/>
      <w:r w:rsidRPr="00DA76E9">
        <w:rPr>
          <w:rFonts w:eastAsia="宋体"/>
        </w:rPr>
        <w:t>)</w:t>
      </w:r>
      <w:r w:rsidRPr="00DA76E9">
        <w:rPr>
          <w:rFonts w:eastAsia="宋体" w:hint="eastAsia"/>
        </w:rPr>
        <w:t>层</w:t>
      </w:r>
      <w:r w:rsidR="00A52D13" w:rsidRPr="00DA76E9">
        <w:rPr>
          <w:rFonts w:eastAsia="宋体" w:hint="eastAsia"/>
        </w:rPr>
        <w:t>。</w:t>
      </w:r>
    </w:p>
    <w:p w14:paraId="732698B3" w14:textId="021AF78E" w:rsidR="00585900" w:rsidRPr="00DA76E9" w:rsidRDefault="00397E9E" w:rsidP="00C37900">
      <w:pPr>
        <w:pStyle w:val="3"/>
        <w:rPr>
          <w:rFonts w:ascii="Times New Roman" w:hAnsi="Times New Roman"/>
        </w:rPr>
      </w:pPr>
      <w:bookmarkStart w:id="407" w:name="_Toc101693026"/>
      <w:bookmarkStart w:id="408" w:name="_Toc103718620"/>
      <w:r w:rsidRPr="00DA76E9">
        <w:rPr>
          <w:rFonts w:ascii="Times New Roman" w:hAnsi="Times New Roman" w:hint="eastAsia"/>
        </w:rPr>
        <w:t>全连接层</w:t>
      </w:r>
      <w:bookmarkEnd w:id="407"/>
      <w:bookmarkEnd w:id="408"/>
    </w:p>
    <w:p w14:paraId="1FB8F77B" w14:textId="16A6EEEA" w:rsidR="00E95051" w:rsidRPr="00DA76E9" w:rsidRDefault="00CF19FA" w:rsidP="00296B90">
      <w:pPr>
        <w:pStyle w:val="af"/>
        <w:spacing w:line="20pt" w:lineRule="exact"/>
        <w:ind w:firstLine="21pt"/>
      </w:pPr>
      <w:r w:rsidRPr="00DA76E9">
        <w:rPr>
          <w:noProof/>
        </w:rPr>
        <w:drawing>
          <wp:anchor distT="0" distB="0" distL="0" distR="0" simplePos="0" relativeHeight="251659264" behindDoc="0" locked="0" layoutInCell="1" allowOverlap="1" wp14:anchorId="1CF1BF5D" wp14:editId="6A0960E2">
            <wp:simplePos x="0" y="0"/>
            <wp:positionH relativeFrom="page">
              <wp:posOffset>2544445</wp:posOffset>
            </wp:positionH>
            <wp:positionV relativeFrom="paragraph">
              <wp:posOffset>474345</wp:posOffset>
            </wp:positionV>
            <wp:extent cx="3489325" cy="2466975"/>
            <wp:effectExtent l="0" t="0" r="0" b="9525"/>
            <wp:wrapTopAndBottom/>
            <wp:docPr id="88" name="image4.jpe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4.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89325" cy="2466975"/>
                    </a:xfrm>
                    <a:prstGeom prst="rect">
                      <a:avLst/>
                    </a:prstGeom>
                    <a:noFill/>
                    <a:ln>
                      <a:noFill/>
                    </a:ln>
                  </pic:spPr>
                </pic:pic>
              </a:graphicData>
            </a:graphic>
            <wp14:sizeRelH relativeFrom="page">
              <wp14:pctWidth>0%</wp14:pctWidth>
            </wp14:sizeRelH>
            <wp14:sizeRelV relativeFrom="page">
              <wp14:pctHeight>0%</wp14:pctHeight>
            </wp14:sizeRelV>
          </wp:anchor>
        </w:drawing>
      </w:r>
      <w:r w:rsidR="00E95051" w:rsidRPr="00DA76E9">
        <w:rPr>
          <w:rFonts w:eastAsia="宋体" w:hint="eastAsia"/>
        </w:rPr>
        <w:t>全连接网络是最简单，也是最常用的神经网络之一。其具体结构如下图</w:t>
      </w:r>
      <w:hyperlink w:anchor="_bookmark12" w:history="1">
        <w:r w:rsidR="00E95051" w:rsidRPr="00DA76E9">
          <w:t>2.1</w:t>
        </w:r>
      </w:hyperlink>
      <w:r w:rsidR="00E95051" w:rsidRPr="00DA76E9">
        <w:rPr>
          <w:rFonts w:eastAsia="宋体" w:hint="eastAsia"/>
        </w:rPr>
        <w:t>所示</w:t>
      </w:r>
      <w:r w:rsidR="00E95051" w:rsidRPr="00DA76E9">
        <w:t>:</w:t>
      </w:r>
    </w:p>
    <w:p w14:paraId="15FAF896" w14:textId="454F84D0" w:rsidR="00E95051" w:rsidRPr="00DA76E9" w:rsidRDefault="00E95051" w:rsidP="00296B90">
      <w:pPr>
        <w:pStyle w:val="af"/>
        <w:spacing w:line="20pt" w:lineRule="exact"/>
        <w:rPr>
          <w:rFonts w:eastAsiaTheme="minorEastAsia"/>
          <w:sz w:val="27"/>
        </w:rPr>
      </w:pPr>
    </w:p>
    <w:p w14:paraId="2991EC86" w14:textId="04F42850" w:rsidR="00E95051" w:rsidRPr="00DA76E9" w:rsidRDefault="00E95051" w:rsidP="00296B90">
      <w:pPr>
        <w:tabs>
          <w:tab w:val="start" w:pos="38.20pt"/>
        </w:tabs>
        <w:spacing w:line="20pt" w:lineRule="exact"/>
        <w:jc w:val="center"/>
      </w:pPr>
      <w:r w:rsidRPr="00DA76E9">
        <w:rPr>
          <w:rFonts w:hint="eastAsia"/>
        </w:rPr>
        <w:t>图</w:t>
      </w:r>
      <w:r w:rsidRPr="00DA76E9">
        <w:rPr>
          <w:rFonts w:hint="eastAsia"/>
        </w:rPr>
        <w:t xml:space="preserve"> </w:t>
      </w:r>
      <w:r w:rsidRPr="00DA76E9">
        <w:t>2.1</w:t>
      </w:r>
      <w:r w:rsidRPr="00DA76E9">
        <w:tab/>
      </w:r>
      <w:r w:rsidRPr="00DA76E9">
        <w:rPr>
          <w:rFonts w:hint="eastAsia"/>
        </w:rPr>
        <w:t>全连接层</w:t>
      </w:r>
    </w:p>
    <w:p w14:paraId="3784BBF1" w14:textId="242982E0" w:rsidR="009729CD" w:rsidRPr="00DA76E9" w:rsidRDefault="00E95051" w:rsidP="000109DB">
      <w:pPr>
        <w:pStyle w:val="af"/>
        <w:spacing w:line="20pt" w:lineRule="exact"/>
        <w:ind w:firstLine="24.10pt"/>
        <w:jc w:val="both"/>
        <w:rPr>
          <w:rFonts w:eastAsia="宋体"/>
        </w:rPr>
      </w:pPr>
      <w:bookmarkStart w:id="409" w:name="_Hlk101551849"/>
      <w:r w:rsidRPr="00DA76E9">
        <w:rPr>
          <w:rFonts w:eastAsia="宋体" w:hint="eastAsia"/>
        </w:rPr>
        <w:t>顾名思义，全连接网络中每一层的所有神经元均与其前一层的所有神经元相连。每一条相连的有向边代表信息传递的方向，即前层神经元的输出，经过连接边的前馈传递，到</w:t>
      </w:r>
      <w:bookmarkEnd w:id="409"/>
      <w:r w:rsidRPr="00DA76E9">
        <w:rPr>
          <w:rFonts w:eastAsia="宋体" w:hint="eastAsia"/>
        </w:rPr>
        <w:t>达后层神经元且作为其输入之一。由于后层神经元与前层每一神经元均有连接关系，所以后层神经元输入为前一层所有神经元传递信息</w:t>
      </w:r>
      <w:r w:rsidR="00A52D13" w:rsidRPr="00DA76E9">
        <w:rPr>
          <w:rFonts w:eastAsia="宋体" w:hint="eastAsia"/>
        </w:rPr>
        <w:t>之</w:t>
      </w:r>
      <w:proofErr w:type="gramStart"/>
      <w:r w:rsidRPr="00DA76E9">
        <w:rPr>
          <w:rFonts w:eastAsia="宋体" w:hint="eastAsia"/>
        </w:rPr>
        <w:t>和</w:t>
      </w:r>
      <w:proofErr w:type="gramEnd"/>
      <w:r w:rsidRPr="00DA76E9">
        <w:rPr>
          <w:rFonts w:eastAsia="宋体" w:hint="eastAsia"/>
        </w:rPr>
        <w:t>。</w:t>
      </w:r>
    </w:p>
    <w:p w14:paraId="07478C54" w14:textId="3FCE3987" w:rsidR="00E95051" w:rsidRPr="00DA76E9" w:rsidRDefault="009729CD" w:rsidP="000109DB">
      <w:pPr>
        <w:pStyle w:val="af"/>
        <w:spacing w:line="20pt" w:lineRule="exact"/>
        <w:ind w:firstLine="24.10pt"/>
        <w:jc w:val="both"/>
        <w:rPr>
          <w:rFonts w:eastAsia="宋体"/>
        </w:rPr>
      </w:pPr>
      <w:r w:rsidRPr="00DA76E9">
        <w:rPr>
          <w:rFonts w:eastAsia="宋体" w:hint="eastAsia"/>
        </w:rPr>
        <w:t>全连接层输入与输出数学关系如下</w:t>
      </w:r>
      <w:r w:rsidRPr="00DA76E9">
        <w:rPr>
          <w:rFonts w:eastAsia="宋体"/>
        </w:rPr>
        <w:t>:</w:t>
      </w:r>
    </w:p>
    <w:p w14:paraId="5391BCD0" w14:textId="4AF088D8" w:rsidR="00841E55" w:rsidRPr="00DA76E9" w:rsidRDefault="00F00F9B" w:rsidP="00296B90">
      <w:pPr>
        <w:pStyle w:val="af"/>
        <w:spacing w:line="20pt" w:lineRule="exact"/>
        <w:ind w:firstLine="24pt"/>
        <w:rPr>
          <w:rFonts w:eastAsia="宋体"/>
        </w:rPr>
      </w:pPr>
      <m:oMathPara>
        <m:oMath>
          <m:eqArr>
            <m:eqArrPr>
              <m:maxDist m:val="1"/>
              <m:ctrlPr>
                <w:rPr>
                  <w:rFonts w:ascii="Cambria Math" w:eastAsia="宋体" w:hAnsi="Cambria Math"/>
                  <w:i/>
                </w:rPr>
              </m:ctrlPr>
            </m:eqArrPr>
            <m:e>
              <m:r>
                <w:rPr>
                  <w:rFonts w:ascii="Cambria Math" w:eastAsia="宋体" w:hAnsi="Cambria Math"/>
                </w:rPr>
                <m:t>A = σ</m:t>
              </m:r>
              <m:d>
                <m:dPr>
                  <m:ctrlPr>
                    <w:rPr>
                      <w:rFonts w:ascii="Cambria Math" w:eastAsia="宋体" w:hAnsi="Cambria Math"/>
                      <w:i/>
                    </w:rPr>
                  </m:ctrlPr>
                </m:dPr>
                <m:e>
                  <m:r>
                    <w:rPr>
                      <w:rFonts w:ascii="Cambria Math" w:eastAsia="宋体" w:hAnsi="Cambria Math"/>
                    </w:rPr>
                    <m:t>WX+b</m:t>
                  </m:r>
                </m:e>
              </m:d>
              <m:r>
                <w:rPr>
                  <w:rFonts w:ascii="Cambria Math" w:eastAsia="宋体" w:hAnsi="Cambria Math"/>
                </w:rPr>
                <m:t>#</m:t>
              </m:r>
              <m:d>
                <m:dPr>
                  <m:ctrlPr>
                    <w:rPr>
                      <w:rFonts w:ascii="Cambria Math" w:eastAsia="宋体" w:hAnsi="Cambria Math"/>
                      <w:i/>
                    </w:rPr>
                  </m:ctrlPr>
                </m:dPr>
                <m:e>
                  <m:r>
                    <w:rPr>
                      <w:rFonts w:ascii="Cambria Math" w:eastAsia="宋体" w:hAnsi="Cambria Math"/>
                    </w:rPr>
                    <m:t>2.1</m:t>
                  </m:r>
                </m:e>
              </m:d>
            </m:e>
          </m:eqArr>
        </m:oMath>
      </m:oMathPara>
    </w:p>
    <w:p w14:paraId="1B6CE2E6" w14:textId="3185112A" w:rsidR="00CF3F2C" w:rsidRPr="00DA76E9" w:rsidRDefault="00CF3F2C" w:rsidP="000109DB">
      <w:pPr>
        <w:pStyle w:val="af"/>
        <w:spacing w:line="20pt" w:lineRule="exact"/>
        <w:ind w:firstLine="24.10pt"/>
        <w:jc w:val="both"/>
        <w:rPr>
          <w:rFonts w:eastAsia="宋体"/>
        </w:rPr>
      </w:pPr>
      <w:r w:rsidRPr="00DA76E9">
        <w:rPr>
          <w:rFonts w:eastAsia="宋体" w:hint="eastAsia"/>
        </w:rPr>
        <w:t>其中</w:t>
      </w:r>
      <w:r w:rsidR="00D41757" w:rsidRPr="00DA76E9">
        <w:rPr>
          <w:rFonts w:eastAsia="MS Gothic" w:cs="MS Gothic" w:hint="eastAsia"/>
        </w:rPr>
        <w:t> </w:t>
      </w:r>
      <w:r w:rsidRPr="00DA76E9">
        <w:t>X,</w:t>
      </w:r>
      <w:r w:rsidR="007F2F8C" w:rsidRPr="00DA76E9">
        <w:t xml:space="preserve"> </w:t>
      </w:r>
      <w:r w:rsidRPr="00DA76E9">
        <w:t>A</w:t>
      </w:r>
      <w:r w:rsidR="00D41757" w:rsidRPr="00DA76E9">
        <w:t> </w:t>
      </w:r>
      <w:r w:rsidRPr="00DA76E9">
        <w:rPr>
          <w:rFonts w:eastAsia="宋体" w:hint="eastAsia"/>
        </w:rPr>
        <w:t>分别为前一层网络的输出向量和后一层网络的输入向量，</w:t>
      </w:r>
      <w:r w:rsidRPr="00DA76E9">
        <w:t>W</w:t>
      </w:r>
      <w:r w:rsidR="00D41757" w:rsidRPr="00DA76E9">
        <w:t> </w:t>
      </w:r>
      <w:r w:rsidRPr="00DA76E9">
        <w:rPr>
          <w:rFonts w:eastAsia="宋体" w:hint="eastAsia"/>
        </w:rPr>
        <w:t>是一个可学习连接权重矩阵，</w:t>
      </w:r>
      <w:r w:rsidRPr="00DA76E9">
        <w:t>b</w:t>
      </w:r>
      <w:r w:rsidR="00D41757" w:rsidRPr="00DA76E9">
        <w:t> </w:t>
      </w:r>
      <w:r w:rsidRPr="00DA76E9">
        <w:rPr>
          <w:rFonts w:eastAsia="宋体" w:hint="eastAsia"/>
        </w:rPr>
        <w:t>是可学习偏移向量，</w:t>
      </w:r>
      <w:r w:rsidRPr="00DA76E9">
        <w:rPr>
          <w:rFonts w:eastAsia="Calibri"/>
          <w:i/>
        </w:rPr>
        <w:t>σ</w:t>
      </w:r>
      <w:r w:rsidR="00D41757" w:rsidRPr="00DA76E9">
        <w:rPr>
          <w:rFonts w:eastAsia="Calibri"/>
          <w:i/>
        </w:rPr>
        <w:t> </w:t>
      </w:r>
      <w:r w:rsidRPr="00DA76E9">
        <w:rPr>
          <w:rFonts w:eastAsia="宋体" w:hint="eastAsia"/>
        </w:rPr>
        <w:t>是激活函数，激活函数将在第</w:t>
      </w:r>
      <w:r w:rsidR="00CF688F">
        <w:fldChar w:fldCharType="begin"/>
      </w:r>
      <w:r w:rsidR="00CF688F">
        <w:instrText xml:space="preserve"> HYPERLINK \l "_bookmark14" </w:instrText>
      </w:r>
      <w:r w:rsidR="00CF688F">
        <w:fldChar w:fldCharType="separate"/>
      </w:r>
      <w:r w:rsidRPr="00DA76E9">
        <w:t>2.2</w:t>
      </w:r>
      <w:r w:rsidR="00CF688F">
        <w:fldChar w:fldCharType="end"/>
      </w:r>
      <w:r w:rsidRPr="00DA76E9">
        <w:rPr>
          <w:rFonts w:eastAsia="宋体" w:hint="eastAsia"/>
        </w:rPr>
        <w:t>中详细介绍。</w:t>
      </w:r>
    </w:p>
    <w:p w14:paraId="0B1D3AF9" w14:textId="65311FC9" w:rsidR="00CF3F2C" w:rsidRPr="00DA76E9" w:rsidRDefault="00CF3F2C" w:rsidP="000109DB">
      <w:pPr>
        <w:pStyle w:val="af"/>
        <w:spacing w:line="20pt" w:lineRule="exact"/>
        <w:ind w:firstLine="24.10pt"/>
        <w:jc w:val="both"/>
        <w:rPr>
          <w:rFonts w:eastAsia="宋体"/>
        </w:rPr>
      </w:pPr>
      <w:r w:rsidRPr="00DA76E9">
        <w:rPr>
          <w:rFonts w:eastAsia="宋体" w:hint="eastAsia"/>
        </w:rPr>
        <w:t>全连接的特点让相邻两层神经元之间的特征交互变得容易，足够的可学习的参数</w:t>
      </w:r>
      <w:r w:rsidR="00D41757" w:rsidRPr="00DA76E9">
        <w:rPr>
          <w:rFonts w:eastAsia="宋体"/>
        </w:rPr>
        <w:t> </w:t>
      </w:r>
      <w:r w:rsidRPr="00DA76E9">
        <w:t>W</w:t>
      </w:r>
      <w:r w:rsidR="00D41757" w:rsidRPr="00DA76E9">
        <w:t> </w:t>
      </w:r>
      <w:r w:rsidRPr="00DA76E9">
        <w:rPr>
          <w:rFonts w:eastAsia="宋体" w:hint="eastAsia"/>
        </w:rPr>
        <w:t>和</w:t>
      </w:r>
      <w:r w:rsidR="00D41757" w:rsidRPr="00DA76E9">
        <w:rPr>
          <w:rFonts w:eastAsia="宋体"/>
        </w:rPr>
        <w:t> </w:t>
      </w:r>
      <w:r w:rsidRPr="00DA76E9">
        <w:t>b</w:t>
      </w:r>
      <w:r w:rsidR="00D41757" w:rsidRPr="00DA76E9">
        <w:t> </w:t>
      </w:r>
      <w:r w:rsidRPr="00DA76E9">
        <w:rPr>
          <w:rFonts w:eastAsia="宋体" w:hint="eastAsia"/>
        </w:rPr>
        <w:t>也让全连接层具有强大的特征空间变换能力，所以全连接层经常充当分类器的角色。在迁移学习中，全连接网络也常常</w:t>
      </w:r>
      <w:r w:rsidR="007F2F8C" w:rsidRPr="00DA76E9">
        <w:rPr>
          <w:rFonts w:eastAsia="宋体" w:hint="eastAsia"/>
        </w:rPr>
        <w:t>作</w:t>
      </w:r>
      <w:r w:rsidRPr="00DA76E9">
        <w:rPr>
          <w:rFonts w:eastAsia="宋体" w:hint="eastAsia"/>
        </w:rPr>
        <w:t>为领域鉴别器的基础模型。</w:t>
      </w:r>
    </w:p>
    <w:p w14:paraId="48950DF9" w14:textId="3A392D19" w:rsidR="00F82CA7" w:rsidRPr="00DA76E9" w:rsidRDefault="00A52D13" w:rsidP="000109DB">
      <w:pPr>
        <w:pStyle w:val="3"/>
        <w:jc w:val="both"/>
        <w:rPr>
          <w:rFonts w:ascii="Times New Roman" w:hAnsi="Times New Roman"/>
        </w:rPr>
      </w:pPr>
      <w:bookmarkStart w:id="410" w:name="_Toc101693027"/>
      <w:bookmarkStart w:id="411" w:name="_Toc103718621"/>
      <w:r w:rsidRPr="00DA76E9">
        <w:rPr>
          <w:rFonts w:ascii="Times New Roman" w:hAnsi="Times New Roman" w:hint="eastAsia"/>
        </w:rPr>
        <w:t>层规范化</w:t>
      </w:r>
      <w:r w:rsidR="00F82CA7" w:rsidRPr="00DA76E9">
        <w:rPr>
          <w:rFonts w:ascii="Times New Roman" w:hAnsi="Times New Roman" w:hint="eastAsia"/>
        </w:rPr>
        <w:t>层</w:t>
      </w:r>
      <w:bookmarkEnd w:id="410"/>
      <w:bookmarkEnd w:id="411"/>
    </w:p>
    <w:p w14:paraId="434F4D8C" w14:textId="182D6635" w:rsidR="0053127F" w:rsidRPr="00DA76E9" w:rsidRDefault="0053127F" w:rsidP="000109DB">
      <w:pPr>
        <w:pStyle w:val="af"/>
        <w:spacing w:line="20pt" w:lineRule="exact"/>
        <w:ind w:firstLine="24.10pt"/>
        <w:jc w:val="both"/>
        <w:rPr>
          <w:rFonts w:eastAsia="宋体"/>
        </w:rPr>
      </w:pPr>
      <w:r w:rsidRPr="00DA76E9">
        <w:rPr>
          <w:rFonts w:eastAsia="宋体" w:hint="eastAsia"/>
        </w:rPr>
        <w:t>在训练数据经过层层神经网络后，可能会导致数据分布变化剧烈的情况，此时激活函数的导数在反向传播时无法稳定，</w:t>
      </w:r>
      <w:r w:rsidR="00553FD7" w:rsidRPr="00DA76E9">
        <w:rPr>
          <w:rFonts w:eastAsia="宋体" w:hint="eastAsia"/>
        </w:rPr>
        <w:t>可能会</w:t>
      </w:r>
      <w:r w:rsidRPr="00DA76E9">
        <w:rPr>
          <w:rFonts w:eastAsia="宋体" w:hint="eastAsia"/>
        </w:rPr>
        <w:t>出现梯度消失和梯度爆炸现象，让模型训练难以继续进行。为解决上述问题，可以使用规范化层对数据分布进行归一化调整。</w:t>
      </w:r>
    </w:p>
    <w:p w14:paraId="545EC754" w14:textId="77777777" w:rsidR="0053127F" w:rsidRPr="00DA76E9" w:rsidRDefault="0053127F" w:rsidP="000109DB">
      <w:pPr>
        <w:pStyle w:val="af"/>
        <w:spacing w:line="20pt" w:lineRule="exact"/>
        <w:ind w:firstLine="24.10pt"/>
        <w:jc w:val="both"/>
        <w:rPr>
          <w:rFonts w:eastAsia="宋体"/>
        </w:rPr>
      </w:pPr>
      <w:r w:rsidRPr="00DA76E9">
        <w:rPr>
          <w:rFonts w:eastAsia="宋体" w:hint="eastAsia"/>
        </w:rPr>
        <w:t>主流的规范化层有</w:t>
      </w:r>
      <w:r w:rsidRPr="00DA76E9">
        <w:t xml:space="preserve">: </w:t>
      </w:r>
      <w:r w:rsidRPr="00DA76E9">
        <w:rPr>
          <w:rFonts w:eastAsia="宋体" w:hint="eastAsia"/>
        </w:rPr>
        <w:t>批规范化，层规范化，实例规范化等等。以下介绍实验中所使用的层规范化。</w:t>
      </w:r>
    </w:p>
    <w:p w14:paraId="3AAFF57A" w14:textId="7BCDD04B" w:rsidR="00E95051" w:rsidRPr="00DA76E9" w:rsidRDefault="0053127F" w:rsidP="000109DB">
      <w:pPr>
        <w:pStyle w:val="af"/>
        <w:spacing w:line="20pt" w:lineRule="exact"/>
        <w:ind w:firstLine="24.10pt"/>
        <w:jc w:val="both"/>
        <w:rPr>
          <w:rFonts w:eastAsia="宋体"/>
        </w:rPr>
      </w:pPr>
      <w:r w:rsidRPr="00DA76E9">
        <w:rPr>
          <w:rFonts w:eastAsia="宋体" w:hint="eastAsia"/>
        </w:rPr>
        <w:t>为了解决数据分布偏离，同时考虑到批规范化中存在样本数量过少的情况。层规范化的提出独立于</w:t>
      </w:r>
      <w:proofErr w:type="gramStart"/>
      <w:r w:rsidRPr="00DA76E9">
        <w:rPr>
          <w:rFonts w:eastAsia="宋体" w:hint="eastAsia"/>
        </w:rPr>
        <w:t>批训练</w:t>
      </w:r>
      <w:proofErr w:type="gramEnd"/>
      <w:r w:rsidRPr="00DA76E9">
        <w:rPr>
          <w:rFonts w:eastAsia="宋体" w:hint="eastAsia"/>
        </w:rPr>
        <w:t>数据，针对每一批样本，计算某一网络层特征的平均值和方差，并对输入样本进行规范化。</w:t>
      </w:r>
    </w:p>
    <w:p w14:paraId="5D81CAF3" w14:textId="57FF1057" w:rsidR="005D6691" w:rsidRPr="00DA76E9" w:rsidRDefault="00F00F9B" w:rsidP="00296B90">
      <w:pPr>
        <w:pStyle w:val="af"/>
        <w:rPr>
          <w:rStyle w:val="af4"/>
          <w:rFonts w:eastAsia="宋体"/>
          <w:color w:val="auto"/>
        </w:rPr>
      </w:pPr>
      <m:oMathPara>
        <m:oMath>
          <m:eqArr>
            <m:eqArrPr>
              <m:maxDist m:val="1"/>
              <m:ctrlPr>
                <w:rPr>
                  <w:rStyle w:val="af4"/>
                  <w:rFonts w:ascii="Cambria Math" w:eastAsia="宋体" w:hAnsi="Cambria Math"/>
                  <w:i/>
                  <w:color w:val="auto"/>
                </w:rPr>
              </m:ctrlPr>
            </m:eqArrPr>
            <m:e>
              <m:r>
                <w:rPr>
                  <w:rStyle w:val="af4"/>
                  <w:rFonts w:ascii="Cambria Math" w:eastAsia="宋体" w:hAnsi="Cambria Math"/>
                  <w:color w:val="auto"/>
                </w:rPr>
                <m:t>μ=</m:t>
              </m:r>
              <m:f>
                <m:fPr>
                  <m:ctrlPr>
                    <w:rPr>
                      <w:rStyle w:val="af4"/>
                      <w:rFonts w:ascii="Cambria Math" w:eastAsia="宋体" w:hAnsi="Cambria Math"/>
                      <w:color w:val="auto"/>
                    </w:rPr>
                  </m:ctrlPr>
                </m:fPr>
                <m:num>
                  <m:r>
                    <w:rPr>
                      <w:rStyle w:val="af4"/>
                      <w:rFonts w:ascii="Cambria Math" w:eastAsia="宋体" w:hAnsi="Cambria Math"/>
                      <w:color w:val="auto"/>
                    </w:rPr>
                    <m:t>1</m:t>
                  </m:r>
                </m:num>
                <m:den>
                  <m:r>
                    <w:rPr>
                      <w:rStyle w:val="af4"/>
                      <w:rFonts w:ascii="Cambria Math" w:eastAsia="宋体" w:hAnsi="Cambria Math"/>
                      <w:color w:val="auto"/>
                    </w:rPr>
                    <m:t>N</m:t>
                  </m:r>
                </m:den>
              </m:f>
              <m:r>
                <w:rPr>
                  <w:rStyle w:val="af4"/>
                  <w:rFonts w:ascii="Cambria Math" w:eastAsia="宋体" w:hAnsi="Cambria Math"/>
                  <w:color w:val="auto"/>
                </w:rPr>
                <m:t>∑</m:t>
              </m:r>
              <m:sSub>
                <m:sSubPr>
                  <m:ctrlPr>
                    <w:rPr>
                      <w:rStyle w:val="af4"/>
                      <w:rFonts w:ascii="Cambria Math" w:eastAsia="宋体" w:hAnsi="Cambria Math"/>
                      <w:color w:val="auto"/>
                    </w:rPr>
                  </m:ctrlPr>
                </m:sSubPr>
                <m:e>
                  <m:r>
                    <w:rPr>
                      <w:rStyle w:val="af4"/>
                      <w:rFonts w:ascii="Cambria Math" w:eastAsia="宋体" w:hAnsi="Cambria Math"/>
                      <w:color w:val="auto"/>
                    </w:rPr>
                    <m:t>x</m:t>
                  </m:r>
                </m:e>
                <m:sub>
                  <m:r>
                    <w:rPr>
                      <w:rStyle w:val="af4"/>
                      <w:rFonts w:ascii="Cambria Math" w:eastAsia="宋体" w:hAnsi="Cambria Math"/>
                      <w:color w:val="auto"/>
                    </w:rPr>
                    <m:t>i</m:t>
                  </m:r>
                </m:sub>
              </m:sSub>
              <m:r>
                <w:rPr>
                  <w:rStyle w:val="af4"/>
                  <w:rFonts w:ascii="Cambria Math" w:eastAsia="宋体" w:hAnsi="Cambria Math"/>
                  <w:color w:val="auto"/>
                </w:rPr>
                <m:t>,σ=</m:t>
              </m:r>
              <m:rad>
                <m:radPr>
                  <m:degHide m:val="1"/>
                  <m:ctrlPr>
                    <w:rPr>
                      <w:rStyle w:val="af4"/>
                      <w:rFonts w:ascii="Cambria Math" w:eastAsia="宋体" w:hAnsi="Cambria Math"/>
                      <w:color w:val="auto"/>
                    </w:rPr>
                  </m:ctrlPr>
                </m:radPr>
                <m:deg/>
                <m:e>
                  <m:f>
                    <m:fPr>
                      <m:ctrlPr>
                        <w:rPr>
                          <w:rStyle w:val="af4"/>
                          <w:rFonts w:ascii="Cambria Math" w:eastAsia="宋体" w:hAnsi="Cambria Math"/>
                          <w:color w:val="auto"/>
                        </w:rPr>
                      </m:ctrlPr>
                    </m:fPr>
                    <m:num>
                      <m:r>
                        <w:rPr>
                          <w:rStyle w:val="af4"/>
                          <w:rFonts w:ascii="Cambria Math" w:eastAsia="宋体" w:hAnsi="Cambria Math"/>
                          <w:color w:val="auto"/>
                        </w:rPr>
                        <m:t>1</m:t>
                      </m:r>
                    </m:num>
                    <m:den>
                      <m:r>
                        <w:rPr>
                          <w:rStyle w:val="af4"/>
                          <w:rFonts w:ascii="Cambria Math" w:eastAsia="宋体" w:hAnsi="Cambria Math"/>
                          <w:color w:val="auto"/>
                        </w:rPr>
                        <m:t>N</m:t>
                      </m:r>
                    </m:den>
                  </m:f>
                  <m:r>
                    <w:rPr>
                      <w:rStyle w:val="af4"/>
                      <w:rFonts w:ascii="Cambria Math" w:eastAsia="宋体" w:hAnsi="Cambria Math"/>
                      <w:color w:val="auto"/>
                    </w:rPr>
                    <m:t>∑(</m:t>
                  </m:r>
                  <m:sSub>
                    <m:sSubPr>
                      <m:ctrlPr>
                        <w:rPr>
                          <w:rStyle w:val="af4"/>
                          <w:rFonts w:ascii="Cambria Math" w:eastAsia="宋体" w:hAnsi="Cambria Math"/>
                          <w:color w:val="auto"/>
                        </w:rPr>
                      </m:ctrlPr>
                    </m:sSubPr>
                    <m:e>
                      <m:r>
                        <w:rPr>
                          <w:rStyle w:val="af4"/>
                          <w:rFonts w:ascii="Cambria Math" w:eastAsia="宋体" w:hAnsi="Cambria Math"/>
                          <w:color w:val="auto"/>
                        </w:rPr>
                        <m:t>x</m:t>
                      </m:r>
                    </m:e>
                    <m:sub>
                      <m:r>
                        <w:rPr>
                          <w:rStyle w:val="af4"/>
                          <w:rFonts w:ascii="Cambria Math" w:eastAsia="宋体" w:hAnsi="Cambria Math"/>
                          <w:color w:val="auto"/>
                        </w:rPr>
                        <m:t>i</m:t>
                      </m:r>
                    </m:sub>
                  </m:sSub>
                  <m:r>
                    <w:rPr>
                      <w:rStyle w:val="af4"/>
                      <w:rFonts w:ascii="Cambria Math" w:eastAsia="宋体" w:hAnsi="Cambria Math"/>
                      <w:color w:val="auto"/>
                    </w:rPr>
                    <m:t>-μ</m:t>
                  </m:r>
                  <m:sSup>
                    <m:sSupPr>
                      <m:ctrlPr>
                        <w:rPr>
                          <w:rStyle w:val="af4"/>
                          <w:rFonts w:ascii="Cambria Math" w:eastAsia="宋体" w:hAnsi="Cambria Math"/>
                          <w:color w:val="auto"/>
                        </w:rPr>
                      </m:ctrlPr>
                    </m:sSupPr>
                    <m:e>
                      <m:r>
                        <w:rPr>
                          <w:rStyle w:val="af4"/>
                          <w:rFonts w:ascii="Cambria Math" w:eastAsia="宋体" w:hAnsi="Cambria Math"/>
                          <w:color w:val="auto"/>
                        </w:rPr>
                        <m:t>)</m:t>
                      </m:r>
                    </m:e>
                    <m:sup>
                      <m:r>
                        <w:rPr>
                          <w:rStyle w:val="af4"/>
                          <w:rFonts w:ascii="Cambria Math" w:eastAsia="宋体" w:hAnsi="Cambria Math"/>
                          <w:color w:val="auto"/>
                        </w:rPr>
                        <m:t>2</m:t>
                      </m:r>
                    </m:sup>
                  </m:sSup>
                </m:e>
              </m:rad>
              <m:r>
                <w:rPr>
                  <w:rStyle w:val="af4"/>
                  <w:rFonts w:ascii="Cambria Math" w:eastAsia="宋体" w:hAnsi="Cambria Math"/>
                  <w:color w:val="auto"/>
                </w:rPr>
                <m:t>#</m:t>
              </m:r>
              <m:d>
                <m:dPr>
                  <m:ctrlPr>
                    <w:rPr>
                      <w:rStyle w:val="af4"/>
                      <w:rFonts w:ascii="Cambria Math" w:eastAsia="宋体" w:hAnsi="Cambria Math"/>
                      <w:i/>
                      <w:color w:val="auto"/>
                    </w:rPr>
                  </m:ctrlPr>
                </m:dPr>
                <m:e>
                  <m:r>
                    <w:rPr>
                      <w:rStyle w:val="af4"/>
                      <w:rFonts w:ascii="Cambria Math" w:eastAsia="宋体" w:hAnsi="Cambria Math"/>
                      <w:color w:val="auto"/>
                    </w:rPr>
                    <m:t>2.2</m:t>
                  </m:r>
                </m:e>
              </m:d>
            </m:e>
          </m:eqArr>
        </m:oMath>
      </m:oMathPara>
    </w:p>
    <w:p w14:paraId="441A8672" w14:textId="79799A86" w:rsidR="00610DB6" w:rsidRPr="00DA76E9" w:rsidRDefault="00CD215B" w:rsidP="000109DB">
      <w:pPr>
        <w:pStyle w:val="af"/>
        <w:spacing w:line="20pt" w:lineRule="exact"/>
        <w:ind w:firstLineChars="200" w:firstLine="24pt"/>
        <w:rPr>
          <w:rStyle w:val="af4"/>
          <w:rFonts w:eastAsia="宋体"/>
          <w:color w:val="auto"/>
        </w:rPr>
      </w:pPr>
      <w:r w:rsidRPr="00DA76E9">
        <w:rPr>
          <w:rFonts w:eastAsia="宋体" w:hint="eastAsia"/>
        </w:rPr>
        <w:t>其中</w:t>
      </w:r>
      <w:r w:rsidR="00D41757" w:rsidRPr="00DA76E9">
        <w:rPr>
          <w:rFonts w:eastAsia="MS Gothic" w:cs="MS Gothic" w:hint="eastAsia"/>
        </w:rPr>
        <w:t> </w:t>
      </w:r>
      <w:r w:rsidRPr="00DA76E9">
        <w:t>N</w:t>
      </w:r>
      <w:r w:rsidR="00D41757" w:rsidRPr="00DA76E9">
        <w:t> </w:t>
      </w:r>
      <w:r w:rsidRPr="00DA76E9">
        <w:rPr>
          <w:rFonts w:eastAsia="宋体" w:hint="eastAsia"/>
        </w:rPr>
        <w:t>是网络层节点个数，</w:t>
      </w:r>
      <w:r w:rsidRPr="00DA76E9">
        <w:rPr>
          <w:rFonts w:eastAsia="Calibri"/>
          <w:i/>
        </w:rPr>
        <w:t>µ</w:t>
      </w:r>
      <w:r w:rsidR="00D41757" w:rsidRPr="00DA76E9">
        <w:rPr>
          <w:rFonts w:eastAsia="Calibri"/>
          <w:i/>
        </w:rPr>
        <w:t> </w:t>
      </w:r>
      <w:r w:rsidRPr="00DA76E9">
        <w:rPr>
          <w:rFonts w:eastAsia="宋体" w:hint="eastAsia"/>
        </w:rPr>
        <w:t>和</w:t>
      </w:r>
      <w:r w:rsidR="00D41757" w:rsidRPr="00DA76E9">
        <w:rPr>
          <w:rFonts w:eastAsia="MS Gothic" w:cs="MS Gothic" w:hint="eastAsia"/>
        </w:rPr>
        <w:t> </w:t>
      </w:r>
      <w:r w:rsidRPr="00DA76E9">
        <w:rPr>
          <w:rFonts w:eastAsia="Calibri"/>
          <w:i/>
        </w:rPr>
        <w:t>σ</w:t>
      </w:r>
      <w:r w:rsidR="00D41757" w:rsidRPr="00DA76E9">
        <w:rPr>
          <w:rFonts w:eastAsia="Calibri"/>
          <w:i/>
        </w:rPr>
        <w:t> </w:t>
      </w:r>
      <w:r w:rsidRPr="00DA76E9">
        <w:rPr>
          <w:rFonts w:eastAsia="宋体" w:hint="eastAsia"/>
        </w:rPr>
        <w:t>分别是此层的特征期望和方差。最终对输入进行规范化，如下：</w:t>
      </w:r>
    </w:p>
    <w:p w14:paraId="20385246" w14:textId="7C86F93E" w:rsidR="005D6691" w:rsidRPr="00DA76E9" w:rsidRDefault="00F00F9B" w:rsidP="000109DB">
      <w:pPr>
        <w:pStyle w:val="af"/>
        <w:ind w:firstLineChars="200" w:firstLine="24pt"/>
        <w:rPr>
          <w:rFonts w:eastAsia="宋体"/>
        </w:rPr>
      </w:pPr>
      <m:oMathPara>
        <m:oMath>
          <m:eqArr>
            <m:eqArrPr>
              <m:maxDist m:val="1"/>
              <m:ctrlPr>
                <w:rPr>
                  <w:rStyle w:val="af4"/>
                  <w:rFonts w:ascii="Cambria Math" w:eastAsia="宋体" w:hAnsi="Cambria Math"/>
                  <w:i/>
                  <w:color w:val="auto"/>
                </w:rPr>
              </m:ctrlPr>
            </m:eqArrPr>
            <m:e>
              <m:limUpp>
                <m:limUppPr>
                  <m:ctrlPr>
                    <w:rPr>
                      <w:rStyle w:val="af4"/>
                      <w:rFonts w:ascii="Cambria Math" w:eastAsia="宋体" w:hAnsi="Cambria Math"/>
                      <w:color w:val="auto"/>
                    </w:rPr>
                  </m:ctrlPr>
                </m:limUppPr>
                <m:e>
                  <m:r>
                    <w:rPr>
                      <w:rStyle w:val="af4"/>
                      <w:rFonts w:ascii="Cambria Math" w:eastAsia="宋体" w:hAnsi="Cambria Math"/>
                      <w:color w:val="auto"/>
                    </w:rPr>
                    <m:t>A</m:t>
                  </m:r>
                </m:e>
                <m:lim>
                  <m:r>
                    <w:rPr>
                      <w:rStyle w:val="af4"/>
                      <w:rFonts w:ascii="Cambria Math" w:eastAsia="宋体" w:hAnsi="Cambria Math"/>
                      <w:color w:val="auto"/>
                    </w:rPr>
                    <m:t>^</m:t>
                  </m:r>
                </m:lim>
              </m:limUpp>
              <m:r>
                <w:rPr>
                  <w:rStyle w:val="af4"/>
                  <w:rFonts w:ascii="Cambria Math" w:eastAsia="宋体" w:hAnsi="Cambria Math"/>
                  <w:color w:val="auto"/>
                </w:rPr>
                <m:t>=</m:t>
              </m:r>
              <m:f>
                <m:fPr>
                  <m:ctrlPr>
                    <w:rPr>
                      <w:rStyle w:val="af4"/>
                      <w:rFonts w:ascii="Cambria Math" w:eastAsia="宋体" w:hAnsi="Cambria Math"/>
                      <w:color w:val="auto"/>
                    </w:rPr>
                  </m:ctrlPr>
                </m:fPr>
                <m:num>
                  <m:r>
                    <w:rPr>
                      <w:rStyle w:val="af4"/>
                      <w:rFonts w:ascii="Cambria Math" w:eastAsia="宋体" w:hAnsi="Cambria Math"/>
                      <w:color w:val="auto"/>
                    </w:rPr>
                    <m:t>A-μ</m:t>
                  </m:r>
                </m:num>
                <m:den>
                  <m:rad>
                    <m:radPr>
                      <m:degHide m:val="1"/>
                      <m:ctrlPr>
                        <w:rPr>
                          <w:rStyle w:val="af4"/>
                          <w:rFonts w:ascii="Cambria Math" w:eastAsia="宋体" w:hAnsi="Cambria Math"/>
                          <w:color w:val="auto"/>
                        </w:rPr>
                      </m:ctrlPr>
                    </m:radPr>
                    <m:deg/>
                    <m:e>
                      <m:d>
                        <m:dPr>
                          <m:ctrlPr>
                            <w:rPr>
                              <w:rStyle w:val="af4"/>
                              <w:rFonts w:ascii="Cambria Math" w:eastAsia="宋体" w:hAnsi="Cambria Math"/>
                              <w:i/>
                              <w:color w:val="auto"/>
                            </w:rPr>
                          </m:ctrlPr>
                        </m:dPr>
                        <m:e>
                          <m:sSup>
                            <m:sSupPr>
                              <m:ctrlPr>
                                <w:rPr>
                                  <w:rStyle w:val="af4"/>
                                  <w:rFonts w:ascii="Cambria Math" w:eastAsia="宋体" w:hAnsi="Cambria Math"/>
                                  <w:color w:val="auto"/>
                                </w:rPr>
                              </m:ctrlPr>
                            </m:sSupPr>
                            <m:e>
                              <m:r>
                                <w:rPr>
                                  <w:rStyle w:val="af4"/>
                                  <w:rFonts w:ascii="Cambria Math" w:eastAsia="宋体" w:hAnsi="Cambria Math"/>
                                  <w:color w:val="auto"/>
                                </w:rPr>
                                <m:t>σ</m:t>
                              </m:r>
                            </m:e>
                            <m:sup>
                              <m:r>
                                <w:rPr>
                                  <w:rStyle w:val="af4"/>
                                  <w:rFonts w:ascii="Cambria Math" w:eastAsia="宋体" w:hAnsi="Cambria Math"/>
                                  <w:color w:val="auto"/>
                                </w:rPr>
                                <m:t>2</m:t>
                              </m:r>
                            </m:sup>
                          </m:sSup>
                          <m:r>
                            <w:rPr>
                              <w:rStyle w:val="af4"/>
                              <w:rFonts w:ascii="Cambria Math" w:eastAsia="宋体" w:hAnsi="Cambria Math"/>
                              <w:color w:val="auto"/>
                            </w:rPr>
                            <m:t>+ϵ</m:t>
                          </m:r>
                        </m:e>
                      </m:d>
                    </m:e>
                  </m:rad>
                </m:den>
              </m:f>
              <m:r>
                <w:rPr>
                  <w:rStyle w:val="af4"/>
                  <w:rFonts w:ascii="Cambria Math" w:eastAsia="宋体" w:hAnsi="Cambria Math"/>
                  <w:color w:val="auto"/>
                </w:rPr>
                <m:t>#</m:t>
              </m:r>
              <m:d>
                <m:dPr>
                  <m:ctrlPr>
                    <w:rPr>
                      <w:rStyle w:val="af4"/>
                      <w:rFonts w:ascii="Cambria Math" w:eastAsia="宋体" w:hAnsi="Cambria Math"/>
                      <w:i/>
                      <w:color w:val="auto"/>
                    </w:rPr>
                  </m:ctrlPr>
                </m:dPr>
                <m:e>
                  <m:r>
                    <w:rPr>
                      <w:rStyle w:val="af4"/>
                      <w:rFonts w:ascii="Cambria Math" w:eastAsia="宋体" w:hAnsi="Cambria Math"/>
                      <w:color w:val="auto"/>
                    </w:rPr>
                    <m:t>2.3</m:t>
                  </m:r>
                </m:e>
              </m:d>
            </m:e>
          </m:eqArr>
        </m:oMath>
      </m:oMathPara>
    </w:p>
    <w:p w14:paraId="0FD5D560" w14:textId="7BE3275F" w:rsidR="000A4C86" w:rsidRPr="00DA76E9" w:rsidRDefault="00610DB6" w:rsidP="000109DB">
      <w:pPr>
        <w:pStyle w:val="af"/>
        <w:ind w:firstLineChars="200" w:firstLine="24pt"/>
        <w:rPr>
          <w:rFonts w:eastAsia="宋体" w:cs="宋体"/>
        </w:rPr>
      </w:pPr>
      <w:r w:rsidRPr="00DA76E9">
        <w:rPr>
          <w:rFonts w:eastAsia="宋体" w:cs="宋体" w:hint="eastAsia"/>
        </w:rPr>
        <w:t>其中</w:t>
      </w:r>
      <w:r w:rsidR="00D41757" w:rsidRPr="00DA76E9">
        <w:rPr>
          <w:rFonts w:eastAsia="MS Gothic" w:cs="MS Gothic" w:hint="eastAsia"/>
        </w:rPr>
        <w:t> </w:t>
      </w:r>
      <w:r w:rsidRPr="00DA76E9">
        <w:t>A</w:t>
      </w:r>
      <w:r w:rsidR="00D41757" w:rsidRPr="00DA76E9">
        <w:t> </w:t>
      </w:r>
      <w:r w:rsidRPr="00DA76E9">
        <w:rPr>
          <w:rFonts w:eastAsia="宋体" w:cs="宋体" w:hint="eastAsia"/>
        </w:rPr>
        <w:t>是层规范化的输入向量，</w:t>
      </w:r>
      <m:oMath>
        <m:limUpp>
          <m:limUppPr>
            <m:ctrlPr>
              <w:rPr>
                <w:rStyle w:val="af4"/>
                <w:rFonts w:ascii="Cambria Math" w:eastAsia="宋体" w:hAnsi="Cambria Math"/>
                <w:color w:val="auto"/>
              </w:rPr>
            </m:ctrlPr>
          </m:limUppPr>
          <m:e>
            <m:r>
              <w:rPr>
                <w:rStyle w:val="af4"/>
                <w:rFonts w:ascii="Cambria Math" w:eastAsia="宋体" w:hAnsi="Cambria Math"/>
                <w:color w:val="auto"/>
              </w:rPr>
              <m:t>A</m:t>
            </m:r>
          </m:e>
          <m:lim>
            <m:r>
              <w:rPr>
                <w:rStyle w:val="af4"/>
                <w:rFonts w:ascii="Cambria Math" w:eastAsia="宋体" w:hAnsi="Cambria Math"/>
                <w:color w:val="auto"/>
              </w:rPr>
              <m:t>^</m:t>
            </m:r>
          </m:lim>
        </m:limUpp>
      </m:oMath>
      <w:r w:rsidR="00D41757" w:rsidRPr="00DA76E9">
        <w:rPr>
          <w:rFonts w:eastAsia="Calibri" w:cs="Calibri"/>
        </w:rPr>
        <w:t> </w:t>
      </w:r>
      <w:r w:rsidRPr="00DA76E9">
        <w:rPr>
          <w:rFonts w:eastAsia="宋体" w:cs="宋体" w:hint="eastAsia"/>
        </w:rPr>
        <w:t>是层规范化的输出，</w:t>
      </w:r>
      <w:r w:rsidRPr="00DA76E9">
        <w:rPr>
          <w:rFonts w:eastAsia="Calibri" w:cs="Calibri"/>
          <w:i/>
          <w:iCs/>
        </w:rPr>
        <w:t>ϵ</w:t>
      </w:r>
      <w:r w:rsidR="00D41757" w:rsidRPr="00DA76E9">
        <w:rPr>
          <w:rFonts w:eastAsia="Calibri" w:cs="Calibri"/>
          <w:i/>
          <w:iCs/>
        </w:rPr>
        <w:t> </w:t>
      </w:r>
      <w:r w:rsidRPr="00DA76E9">
        <w:rPr>
          <w:rFonts w:eastAsia="宋体" w:cs="宋体" w:hint="eastAsia"/>
        </w:rPr>
        <w:t>为一个很小的数值。</w:t>
      </w:r>
    </w:p>
    <w:p w14:paraId="2A95058C" w14:textId="0D4ECC4B" w:rsidR="00CC237E" w:rsidRPr="00DA76E9" w:rsidRDefault="00610DB6" w:rsidP="000109DB">
      <w:pPr>
        <w:pStyle w:val="2"/>
        <w:rPr>
          <w:rFonts w:ascii="Times New Roman" w:hAnsi="Times New Roman"/>
        </w:rPr>
      </w:pPr>
      <w:bookmarkStart w:id="412" w:name="_Toc101693028"/>
      <w:bookmarkStart w:id="413" w:name="_Toc103718622"/>
      <w:r w:rsidRPr="00DA76E9">
        <w:rPr>
          <w:rFonts w:ascii="Times New Roman" w:hAnsi="Times New Roman" w:hint="eastAsia"/>
        </w:rPr>
        <w:t>激活函数</w:t>
      </w:r>
      <w:bookmarkEnd w:id="412"/>
      <w:bookmarkEnd w:id="413"/>
    </w:p>
    <w:p w14:paraId="6C6BDD35" w14:textId="77777777" w:rsidR="00610DB6" w:rsidRPr="00DA76E9" w:rsidRDefault="00610DB6" w:rsidP="000109DB">
      <w:pPr>
        <w:pStyle w:val="af"/>
        <w:spacing w:line="20pt" w:lineRule="exact"/>
        <w:ind w:firstLineChars="200" w:firstLine="24pt"/>
        <w:jc w:val="both"/>
        <w:rPr>
          <w:rFonts w:eastAsia="宋体"/>
        </w:rPr>
      </w:pPr>
      <w:r w:rsidRPr="00DA76E9">
        <w:rPr>
          <w:rFonts w:eastAsia="宋体" w:hint="eastAsia"/>
        </w:rPr>
        <w:t>激活函数给深度网络模型提供非线性映射特点。若取消激活函数，则过度的堆叠网络层也只等价于</w:t>
      </w:r>
      <w:proofErr w:type="gramStart"/>
      <w:r w:rsidRPr="00DA76E9">
        <w:rPr>
          <w:rFonts w:eastAsia="宋体" w:hint="eastAsia"/>
        </w:rPr>
        <w:t>一</w:t>
      </w:r>
      <w:proofErr w:type="gramEnd"/>
      <w:r w:rsidRPr="00DA76E9">
        <w:rPr>
          <w:rFonts w:eastAsia="宋体" w:hint="eastAsia"/>
        </w:rPr>
        <w:t>次线性空间映射。在激活函数的支持下，理论上使用三层神经网络即可拟合任意非线性函数，由此可见激活函数的重要性。</w:t>
      </w:r>
    </w:p>
    <w:p w14:paraId="01122614" w14:textId="0582928B" w:rsidR="00610DB6" w:rsidRPr="00DA76E9" w:rsidRDefault="00610DB6" w:rsidP="000109DB">
      <w:pPr>
        <w:pStyle w:val="af"/>
        <w:spacing w:line="20pt" w:lineRule="exact"/>
        <w:ind w:firstLineChars="200" w:firstLine="24pt"/>
        <w:rPr>
          <w:rFonts w:eastAsia="宋体"/>
        </w:rPr>
      </w:pPr>
      <w:r w:rsidRPr="00DA76E9">
        <w:rPr>
          <w:rFonts w:eastAsia="宋体" w:hint="eastAsia"/>
        </w:rPr>
        <w:t>常见的激活函数有三种</w:t>
      </w:r>
      <w:r w:rsidRPr="00DA76E9">
        <w:t>:</w:t>
      </w:r>
      <w:r w:rsidR="00D41757" w:rsidRPr="00DA76E9">
        <w:t> </w:t>
      </w:r>
      <w:r w:rsidR="001A50AA" w:rsidRPr="00DA76E9">
        <w:t>S</w:t>
      </w:r>
      <w:r w:rsidRPr="00DA76E9">
        <w:t>igmoid</w:t>
      </w:r>
      <w:r w:rsidR="00D41757" w:rsidRPr="00DA76E9">
        <w:t> </w:t>
      </w:r>
      <w:r w:rsidRPr="00DA76E9">
        <w:rPr>
          <w:rFonts w:eastAsia="宋体" w:hint="eastAsia"/>
        </w:rPr>
        <w:t>函数，</w:t>
      </w:r>
      <w:r w:rsidR="001A50AA" w:rsidRPr="00DA76E9">
        <w:t>T</w:t>
      </w:r>
      <w:r w:rsidRPr="00DA76E9">
        <w:t>anh</w:t>
      </w:r>
      <w:r w:rsidR="00D41757" w:rsidRPr="00DA76E9">
        <w:t> </w:t>
      </w:r>
      <w:r w:rsidRPr="00DA76E9">
        <w:rPr>
          <w:rFonts w:eastAsia="宋体" w:hint="eastAsia"/>
        </w:rPr>
        <w:t>函数，</w:t>
      </w:r>
      <w:proofErr w:type="spellStart"/>
      <w:r w:rsidRPr="00DA76E9">
        <w:t>ReLU</w:t>
      </w:r>
      <w:proofErr w:type="spellEnd"/>
      <w:r w:rsidR="00D41757" w:rsidRPr="00DA76E9">
        <w:t> </w:t>
      </w:r>
      <w:r w:rsidRPr="00DA76E9">
        <w:rPr>
          <w:rFonts w:eastAsia="宋体" w:hint="eastAsia"/>
        </w:rPr>
        <w:t>函数。三者各有各自的应用点。</w:t>
      </w:r>
    </w:p>
    <w:p w14:paraId="304B8F6E" w14:textId="78A88186" w:rsidR="00610DB6" w:rsidRPr="00DA76E9" w:rsidRDefault="001A50AA" w:rsidP="000109DB">
      <w:pPr>
        <w:pStyle w:val="af"/>
        <w:spacing w:line="20pt" w:lineRule="exact"/>
        <w:ind w:firstLineChars="200" w:firstLine="24.10pt"/>
      </w:pPr>
      <w:r w:rsidRPr="00DA76E9">
        <w:rPr>
          <w:b/>
        </w:rPr>
        <w:t>S</w:t>
      </w:r>
      <w:r w:rsidR="00610DB6" w:rsidRPr="00DA76E9">
        <w:rPr>
          <w:b/>
        </w:rPr>
        <w:t>igmoid</w:t>
      </w:r>
      <w:r w:rsidR="00610DB6" w:rsidRPr="00DA76E9">
        <w:rPr>
          <w:rFonts w:eastAsia="宋体" w:hint="eastAsia"/>
          <w:b/>
        </w:rPr>
        <w:t>函数</w:t>
      </w:r>
      <w:r w:rsidR="00610DB6" w:rsidRPr="00DA76E9">
        <w:rPr>
          <w:b/>
        </w:rPr>
        <w:t>:</w:t>
      </w:r>
      <w:r w:rsidR="00CD3C7F" w:rsidRPr="00DA76E9">
        <w:rPr>
          <w:b/>
        </w:rPr>
        <w:t xml:space="preserve"> </w:t>
      </w:r>
      <w:r w:rsidR="00610DB6" w:rsidRPr="00DA76E9">
        <w:rPr>
          <w:rFonts w:eastAsia="宋体" w:hint="eastAsia"/>
        </w:rPr>
        <w:t>常用于隐藏神经元的输出。由于</w:t>
      </w:r>
      <w:r w:rsidR="00D41757" w:rsidRPr="00DA76E9">
        <w:rPr>
          <w:rFonts w:eastAsia="宋体"/>
        </w:rPr>
        <w:t> </w:t>
      </w:r>
      <w:r w:rsidRPr="00DA76E9">
        <w:t>S</w:t>
      </w:r>
      <w:r w:rsidR="00610DB6" w:rsidRPr="00DA76E9">
        <w:t>igmoid</w:t>
      </w:r>
      <w:r w:rsidR="00D41757" w:rsidRPr="00DA76E9">
        <w:t> </w:t>
      </w:r>
      <w:r w:rsidR="00610DB6" w:rsidRPr="00DA76E9">
        <w:rPr>
          <w:rFonts w:eastAsia="宋体" w:hint="eastAsia"/>
        </w:rPr>
        <w:t>函数平滑和易于求导的特点，因此常用在于</w:t>
      </w:r>
      <w:r w:rsidR="00D41757" w:rsidRPr="00DA76E9">
        <w:rPr>
          <w:rFonts w:eastAsia="宋体"/>
        </w:rPr>
        <w:t> </w:t>
      </w:r>
      <w:r w:rsidR="00610DB6" w:rsidRPr="00DA76E9">
        <w:t>01</w:t>
      </w:r>
      <w:r w:rsidR="00D41757" w:rsidRPr="00DA76E9">
        <w:t> </w:t>
      </w:r>
      <w:r w:rsidR="00610DB6" w:rsidRPr="00DA76E9">
        <w:rPr>
          <w:rFonts w:eastAsia="宋体" w:hint="eastAsia"/>
        </w:rPr>
        <w:t>分类任务中。其公式如下</w:t>
      </w:r>
      <w:r w:rsidR="00610DB6" w:rsidRPr="00DA76E9">
        <w:t>:</w:t>
      </w:r>
    </w:p>
    <w:p w14:paraId="520B0047" w14:textId="2B2423E7" w:rsidR="00610DB6" w:rsidRPr="00DA76E9" w:rsidRDefault="00F00F9B" w:rsidP="002A0D79">
      <w:pPr>
        <w:pStyle w:val="af"/>
        <w:ind w:firstLine="24pt"/>
        <w:rPr>
          <w:rFonts w:eastAsiaTheme="minorEastAsia"/>
        </w:rPr>
      </w:pPr>
      <m:oMathPara>
        <m:oMath>
          <m:eqArr>
            <m:eqArrPr>
              <m:maxDist m:val="1"/>
              <m:ctrlPr>
                <w:rPr>
                  <w:rFonts w:ascii="Cambria Math" w:eastAsia="宋体" w:hAnsi="Cambria Math"/>
                  <w:i/>
                </w:rPr>
              </m:ctrlPr>
            </m:eqArrPr>
            <m:e>
              <m:r>
                <w:rPr>
                  <w:rFonts w:ascii="Cambria Math" w:eastAsia="宋体" w:hAnsi="Cambria Math"/>
                </w:rPr>
                <m:t>σ</m:t>
              </m:r>
              <m:d>
                <m:dPr>
                  <m:ctrlPr>
                    <w:rPr>
                      <w:rFonts w:ascii="Cambria Math" w:eastAsia="宋体" w:hAnsi="Cambria Math"/>
                      <w:i/>
                    </w:rPr>
                  </m:ctrlPr>
                </m:dPr>
                <m:e>
                  <m:r>
                    <w:rPr>
                      <w:rFonts w:ascii="Cambria Math" w:eastAsia="宋体" w:hAnsi="Cambria Math"/>
                    </w:rPr>
                    <m:t>x</m:t>
                  </m:r>
                </m:e>
              </m:d>
              <m:r>
                <w:rPr>
                  <w:rFonts w:ascii="Cambria Math" w:eastAsia="宋体" w:hAnsi="Cambria Math"/>
                </w:rPr>
                <m:t>=</m:t>
              </m:r>
              <m:f>
                <m:fPr>
                  <m:ctrlPr>
                    <w:rPr>
                      <w:rFonts w:ascii="Cambria Math" w:eastAsia="宋体" w:hAnsi="Cambria Math"/>
                    </w:rPr>
                  </m:ctrlPr>
                </m:fPr>
                <m:num>
                  <m:r>
                    <w:rPr>
                      <w:rFonts w:ascii="Cambria Math" w:eastAsia="宋体" w:hAnsi="Cambria Math"/>
                    </w:rPr>
                    <m:t>1</m:t>
                  </m:r>
                </m:num>
                <m:den>
                  <m:r>
                    <w:rPr>
                      <w:rFonts w:ascii="Cambria Math" w:eastAsia="宋体" w:hAnsi="Cambria Math"/>
                    </w:rPr>
                    <m:t>1+</m:t>
                  </m:r>
                  <m:sSup>
                    <m:sSupPr>
                      <m:ctrlPr>
                        <w:rPr>
                          <w:rFonts w:ascii="Cambria Math" w:eastAsia="宋体" w:hAnsi="Cambria Math"/>
                        </w:rPr>
                      </m:ctrlPr>
                    </m:sSupPr>
                    <m:e>
                      <m:r>
                        <w:rPr>
                          <w:rFonts w:ascii="Cambria Math" w:eastAsia="宋体" w:hAnsi="Cambria Math"/>
                        </w:rPr>
                        <m:t>e</m:t>
                      </m:r>
                    </m:e>
                    <m:sup>
                      <m:r>
                        <w:rPr>
                          <w:rFonts w:ascii="Cambria Math" w:eastAsia="宋体" w:hAnsi="Cambria Math"/>
                        </w:rPr>
                        <m:t>-x</m:t>
                      </m:r>
                    </m:sup>
                  </m:sSup>
                </m:den>
              </m:f>
              <m:r>
                <w:rPr>
                  <w:rFonts w:ascii="Cambria Math" w:eastAsia="宋体" w:hAnsi="Cambria Math"/>
                </w:rPr>
                <m:t>#</m:t>
              </m:r>
              <m:d>
                <m:dPr>
                  <m:ctrlPr>
                    <w:rPr>
                      <w:rFonts w:ascii="Cambria Math" w:eastAsia="宋体" w:hAnsi="Cambria Math"/>
                      <w:i/>
                    </w:rPr>
                  </m:ctrlPr>
                </m:dPr>
                <m:e>
                  <m:r>
                    <w:rPr>
                      <w:rFonts w:ascii="Cambria Math" w:eastAsia="宋体" w:hAnsi="Cambria Math"/>
                    </w:rPr>
                    <m:t>2.4</m:t>
                  </m:r>
                </m:e>
              </m:d>
            </m:e>
          </m:eqArr>
        </m:oMath>
      </m:oMathPara>
    </w:p>
    <w:p w14:paraId="7282627C" w14:textId="0FB7AB7F" w:rsidR="00610DB6" w:rsidRPr="00DA76E9" w:rsidRDefault="001A50AA" w:rsidP="000109DB">
      <w:pPr>
        <w:pStyle w:val="af"/>
        <w:spacing w:line="20pt" w:lineRule="exact"/>
        <w:ind w:firstLineChars="200" w:firstLine="24.10pt"/>
        <w:rPr>
          <w:rFonts w:eastAsia="宋体"/>
        </w:rPr>
      </w:pPr>
      <w:r w:rsidRPr="00DA76E9">
        <w:rPr>
          <w:rFonts w:eastAsia="宋体"/>
          <w:b/>
          <w:bCs/>
        </w:rPr>
        <w:t>T</w:t>
      </w:r>
      <w:r w:rsidR="00610DB6" w:rsidRPr="00DA76E9">
        <w:rPr>
          <w:rFonts w:eastAsia="宋体" w:hint="eastAsia"/>
          <w:b/>
          <w:bCs/>
        </w:rPr>
        <w:t>anh</w:t>
      </w:r>
      <w:r w:rsidR="00610DB6" w:rsidRPr="00DA76E9">
        <w:rPr>
          <w:rFonts w:eastAsia="宋体" w:hint="eastAsia"/>
          <w:b/>
          <w:bCs/>
        </w:rPr>
        <w:t>函数：</w:t>
      </w:r>
      <w:r w:rsidR="00610DB6" w:rsidRPr="00DA76E9">
        <w:rPr>
          <w:rFonts w:eastAsia="宋体" w:hint="eastAsia"/>
        </w:rPr>
        <w:t>与</w:t>
      </w:r>
      <w:r w:rsidR="00D41757" w:rsidRPr="00DA76E9">
        <w:rPr>
          <w:rFonts w:eastAsia="宋体"/>
        </w:rPr>
        <w:t> S</w:t>
      </w:r>
      <w:r w:rsidR="00610DB6" w:rsidRPr="00DA76E9">
        <w:rPr>
          <w:rFonts w:eastAsia="宋体"/>
        </w:rPr>
        <w:t>igmoid</w:t>
      </w:r>
      <w:r w:rsidR="00D41757" w:rsidRPr="00DA76E9">
        <w:rPr>
          <w:rFonts w:eastAsia="宋体"/>
        </w:rPr>
        <w:t> </w:t>
      </w:r>
      <w:r w:rsidR="00610DB6" w:rsidRPr="00DA76E9">
        <w:rPr>
          <w:rFonts w:eastAsia="宋体" w:hint="eastAsia"/>
        </w:rPr>
        <w:t>函数相似，因其取值空间在</w:t>
      </w:r>
      <w:r w:rsidR="00610DB6" w:rsidRPr="00DA76E9">
        <w:rPr>
          <w:rFonts w:eastAsia="宋体"/>
        </w:rPr>
        <w:t>(-1, 1)</w:t>
      </w:r>
      <w:r w:rsidR="00610DB6" w:rsidRPr="00DA76E9">
        <w:rPr>
          <w:rFonts w:eastAsia="宋体" w:hint="eastAsia"/>
        </w:rPr>
        <w:t>之间，所以常用于样本标签为</w:t>
      </w:r>
      <w:r w:rsidR="00610DB6" w:rsidRPr="00DA76E9">
        <w:rPr>
          <w:rFonts w:eastAsia="宋体" w:hint="eastAsia"/>
        </w:rPr>
        <w:t>-1</w:t>
      </w:r>
      <w:r w:rsidR="00610DB6" w:rsidRPr="00DA76E9">
        <w:rPr>
          <w:rFonts w:eastAsia="宋体" w:hint="eastAsia"/>
        </w:rPr>
        <w:t>和</w:t>
      </w:r>
      <w:r w:rsidR="00610DB6" w:rsidRPr="00DA76E9">
        <w:rPr>
          <w:rFonts w:eastAsia="宋体" w:hint="eastAsia"/>
        </w:rPr>
        <w:t>1</w:t>
      </w:r>
      <w:r w:rsidR="00610DB6" w:rsidRPr="00DA76E9">
        <w:rPr>
          <w:rFonts w:eastAsia="宋体" w:hint="eastAsia"/>
        </w:rPr>
        <w:t>的二分类任务中。</w:t>
      </w:r>
    </w:p>
    <w:p w14:paraId="5DB8648B" w14:textId="344BCC01" w:rsidR="00610DB6" w:rsidRPr="00DA76E9" w:rsidRDefault="00F00F9B" w:rsidP="00CF19FA">
      <w:pPr>
        <w:pStyle w:val="af"/>
        <w:spacing w:line="15.70pt" w:lineRule="auto"/>
        <w:ind w:firstLineChars="200" w:firstLine="24pt"/>
        <w:jc w:val="center"/>
        <w:rPr>
          <w:rFonts w:eastAsia="宋体"/>
        </w:rPr>
      </w:pPr>
      <m:oMathPara>
        <m:oMath>
          <m:eqArr>
            <m:eqArrPr>
              <m:maxDist m:val="1"/>
              <m:ctrlPr>
                <w:rPr>
                  <w:rFonts w:ascii="Cambria Math" w:eastAsia="宋体" w:hAnsi="Cambria Math"/>
                </w:rPr>
              </m:ctrlPr>
            </m:eqArrPr>
            <m:e>
              <m:func>
                <m:funcPr>
                  <m:ctrlPr>
                    <w:rPr>
                      <w:rFonts w:ascii="Cambria Math" w:eastAsia="宋体" w:hAnsi="Cambria Math"/>
                    </w:rPr>
                  </m:ctrlPr>
                </m:funcPr>
                <m:fName>
                  <m:r>
                    <m:rPr>
                      <m:sty m:val="p"/>
                    </m:rPr>
                    <w:rPr>
                      <w:rFonts w:ascii="Cambria Math" w:eastAsia="宋体" w:hAnsi="Cambria Math"/>
                    </w:rPr>
                    <m:t>Tanh</m:t>
                  </m:r>
                </m:fName>
                <m:e>
                  <m:d>
                    <m:dPr>
                      <m:ctrlPr>
                        <w:rPr>
                          <w:rFonts w:ascii="Cambria Math" w:eastAsia="宋体" w:hAnsi="Cambria Math"/>
                          <w:i/>
                        </w:rPr>
                      </m:ctrlPr>
                    </m:dPr>
                    <m:e>
                      <m:r>
                        <w:rPr>
                          <w:rFonts w:ascii="Cambria Math" w:eastAsia="宋体" w:hAnsi="Cambria Math"/>
                        </w:rPr>
                        <m:t>x</m:t>
                      </m:r>
                    </m:e>
                  </m:d>
                </m:e>
              </m:func>
              <m:r>
                <w:rPr>
                  <w:rFonts w:ascii="Cambria Math" w:eastAsia="宋体" w:hAnsi="Cambria Math"/>
                </w:rPr>
                <m:t>=</m:t>
              </m:r>
              <m:f>
                <m:fPr>
                  <m:ctrlPr>
                    <w:rPr>
                      <w:rFonts w:ascii="Cambria Math" w:eastAsia="宋体" w:hAnsi="Cambria Math"/>
                    </w:rPr>
                  </m:ctrlPr>
                </m:fPr>
                <m:num>
                  <m:sSup>
                    <m:sSupPr>
                      <m:ctrlPr>
                        <w:rPr>
                          <w:rFonts w:ascii="Cambria Math" w:eastAsia="宋体" w:hAnsi="Cambria Math"/>
                        </w:rPr>
                      </m:ctrlPr>
                    </m:sSupPr>
                    <m:e>
                      <m:r>
                        <w:rPr>
                          <w:rFonts w:ascii="Cambria Math" w:eastAsia="宋体" w:hAnsi="Cambria Math"/>
                        </w:rPr>
                        <m:t>e</m:t>
                      </m:r>
                    </m:e>
                    <m:sup>
                      <m:r>
                        <w:rPr>
                          <w:rFonts w:ascii="Cambria Math" w:eastAsia="宋体" w:hAnsi="Cambria Math"/>
                        </w:rPr>
                        <m:t>x</m:t>
                      </m:r>
                    </m:sup>
                  </m:sSup>
                  <m:r>
                    <w:rPr>
                      <w:rFonts w:ascii="Cambria Math" w:eastAsia="宋体" w:hAnsi="Cambria Math"/>
                    </w:rPr>
                    <m:t>-</m:t>
                  </m:r>
                  <m:sSup>
                    <m:sSupPr>
                      <m:ctrlPr>
                        <w:rPr>
                          <w:rFonts w:ascii="Cambria Math" w:eastAsia="宋体" w:hAnsi="Cambria Math"/>
                        </w:rPr>
                      </m:ctrlPr>
                    </m:sSupPr>
                    <m:e>
                      <m:r>
                        <w:rPr>
                          <w:rFonts w:ascii="Cambria Math" w:eastAsia="宋体" w:hAnsi="Cambria Math"/>
                        </w:rPr>
                        <m:t>e</m:t>
                      </m:r>
                    </m:e>
                    <m:sup>
                      <m:r>
                        <w:rPr>
                          <w:rFonts w:ascii="Cambria Math" w:eastAsia="宋体" w:hAnsi="Cambria Math"/>
                        </w:rPr>
                        <m:t>-x</m:t>
                      </m:r>
                    </m:sup>
                  </m:sSup>
                </m:num>
                <m:den>
                  <m:sSup>
                    <m:sSupPr>
                      <m:ctrlPr>
                        <w:rPr>
                          <w:rFonts w:ascii="Cambria Math" w:eastAsia="宋体" w:hAnsi="Cambria Math"/>
                        </w:rPr>
                      </m:ctrlPr>
                    </m:sSupPr>
                    <m:e>
                      <m:r>
                        <w:rPr>
                          <w:rFonts w:ascii="Cambria Math" w:eastAsia="宋体" w:hAnsi="Cambria Math"/>
                        </w:rPr>
                        <m:t>e</m:t>
                      </m:r>
                    </m:e>
                    <m:sup>
                      <m:r>
                        <w:rPr>
                          <w:rFonts w:ascii="Cambria Math" w:eastAsia="宋体" w:hAnsi="Cambria Math"/>
                        </w:rPr>
                        <m:t>x</m:t>
                      </m:r>
                    </m:sup>
                  </m:sSup>
                  <m:r>
                    <w:rPr>
                      <w:rFonts w:ascii="Cambria Math" w:eastAsia="宋体" w:hAnsi="Cambria Math"/>
                    </w:rPr>
                    <m:t>+</m:t>
                  </m:r>
                  <m:sSup>
                    <m:sSupPr>
                      <m:ctrlPr>
                        <w:rPr>
                          <w:rFonts w:ascii="Cambria Math" w:eastAsia="宋体" w:hAnsi="Cambria Math"/>
                        </w:rPr>
                      </m:ctrlPr>
                    </m:sSupPr>
                    <m:e>
                      <m:r>
                        <w:rPr>
                          <w:rFonts w:ascii="Cambria Math" w:eastAsia="宋体" w:hAnsi="Cambria Math"/>
                        </w:rPr>
                        <m:t>e</m:t>
                      </m:r>
                    </m:e>
                    <m:sup>
                      <m:r>
                        <w:rPr>
                          <w:rFonts w:ascii="Cambria Math" w:eastAsia="宋体" w:hAnsi="Cambria Math"/>
                        </w:rPr>
                        <m:t>-x</m:t>
                      </m:r>
                    </m:sup>
                  </m:sSup>
                </m:den>
              </m:f>
              <m:r>
                <w:rPr>
                  <w:rFonts w:ascii="Cambria Math" w:eastAsia="宋体" w:hAnsi="Cambria Math"/>
                </w:rPr>
                <m:t>#</m:t>
              </m:r>
              <m:d>
                <m:dPr>
                  <m:ctrlPr>
                    <w:rPr>
                      <w:rFonts w:ascii="Cambria Math" w:eastAsia="宋体" w:hAnsi="Cambria Math"/>
                    </w:rPr>
                  </m:ctrlPr>
                </m:dPr>
                <m:e>
                  <m:r>
                    <w:rPr>
                      <w:rFonts w:ascii="Cambria Math" w:eastAsia="宋体" w:hAnsi="Cambria Math"/>
                    </w:rPr>
                    <m:t>2.5</m:t>
                  </m:r>
                </m:e>
              </m:d>
              <m:ctrlPr>
                <w:rPr>
                  <w:rFonts w:ascii="Cambria Math" w:eastAsia="宋体" w:hAnsi="Cambria Math"/>
                  <w:i/>
                </w:rPr>
              </m:ctrlPr>
            </m:e>
          </m:eqArr>
        </m:oMath>
      </m:oMathPara>
    </w:p>
    <w:p w14:paraId="4CFD69CC" w14:textId="6495969E" w:rsidR="00610DB6" w:rsidRPr="00DA76E9" w:rsidRDefault="00610DB6" w:rsidP="000109DB">
      <w:pPr>
        <w:pStyle w:val="af"/>
        <w:spacing w:line="20pt" w:lineRule="exact"/>
        <w:ind w:firstLineChars="200" w:firstLine="24.10pt"/>
        <w:rPr>
          <w:rFonts w:eastAsia="宋体"/>
          <w:b/>
          <w:bCs/>
        </w:rPr>
      </w:pPr>
      <w:proofErr w:type="spellStart"/>
      <w:r w:rsidRPr="00DA76E9">
        <w:rPr>
          <w:rFonts w:eastAsia="宋体" w:hint="eastAsia"/>
          <w:b/>
          <w:bCs/>
        </w:rPr>
        <w:t>ReLU</w:t>
      </w:r>
      <w:proofErr w:type="spellEnd"/>
      <w:r w:rsidRPr="00DA76E9">
        <w:rPr>
          <w:rFonts w:eastAsia="宋体" w:hint="eastAsia"/>
          <w:b/>
          <w:bCs/>
        </w:rPr>
        <w:t>函数</w:t>
      </w:r>
      <w:r w:rsidR="00CD3C7F" w:rsidRPr="00DA76E9">
        <w:rPr>
          <w:rFonts w:eastAsia="宋体" w:hint="eastAsia"/>
          <w:b/>
          <w:bCs/>
        </w:rPr>
        <w:t>：</w:t>
      </w:r>
      <w:r w:rsidRPr="00DA76E9">
        <w:rPr>
          <w:rFonts w:eastAsia="宋体" w:hint="eastAsia"/>
        </w:rPr>
        <w:t>为了进一步缓解模型的计算复杂度，以及避免梯度消失现象，通常使用</w:t>
      </w:r>
      <w:proofErr w:type="spellStart"/>
      <w:r w:rsidRPr="00DA76E9">
        <w:rPr>
          <w:rFonts w:eastAsia="宋体" w:hint="eastAsia"/>
        </w:rPr>
        <w:t>ReLU</w:t>
      </w:r>
      <w:proofErr w:type="spellEnd"/>
      <w:r w:rsidRPr="00DA76E9">
        <w:rPr>
          <w:rFonts w:eastAsia="宋体" w:hint="eastAsia"/>
        </w:rPr>
        <w:t>函数作为激活函数。</w:t>
      </w:r>
    </w:p>
    <w:p w14:paraId="274033E5" w14:textId="2073FAA0" w:rsidR="00812C8B" w:rsidRPr="00DA76E9" w:rsidRDefault="00F00F9B" w:rsidP="00CF19FA">
      <w:pPr>
        <w:pStyle w:val="af"/>
        <w:spacing w:line="15.70pt" w:lineRule="auto"/>
        <w:ind w:firstLine="24.10pt"/>
        <w:rPr>
          <w:rFonts w:eastAsia="宋体"/>
        </w:rPr>
      </w:pPr>
      <m:oMathPara>
        <m:oMath>
          <m:eqArr>
            <m:eqArrPr>
              <m:maxDist m:val="1"/>
              <m:ctrlPr>
                <w:rPr>
                  <w:rFonts w:ascii="Cambria Math" w:eastAsia="宋体" w:hAnsi="Cambria Math"/>
                  <w:i/>
                </w:rPr>
              </m:ctrlPr>
            </m:eqArrPr>
            <m:e>
              <m:r>
                <w:rPr>
                  <w:rFonts w:ascii="Cambria Math" w:eastAsia="宋体" w:hAnsi="Cambria Math" w:hint="eastAsia"/>
                </w:rPr>
                <m:t>Re</m:t>
              </m:r>
              <m:r>
                <w:rPr>
                  <w:rFonts w:ascii="Cambria Math" w:eastAsia="宋体" w:hAnsi="Cambria Math"/>
                </w:rPr>
                <m:t>LU</m:t>
              </m:r>
              <m:d>
                <m:dPr>
                  <m:ctrlPr>
                    <w:rPr>
                      <w:rFonts w:ascii="Cambria Math" w:eastAsia="宋体" w:hAnsi="Cambria Math"/>
                      <w:i/>
                    </w:rPr>
                  </m:ctrlPr>
                </m:dPr>
                <m:e>
                  <m:r>
                    <w:rPr>
                      <w:rFonts w:ascii="Cambria Math" w:eastAsia="宋体" w:hAnsi="Cambria Math"/>
                    </w:rPr>
                    <m:t>x</m:t>
                  </m:r>
                </m:e>
              </m:d>
              <m:r>
                <w:rPr>
                  <w:rFonts w:ascii="Cambria Math" w:eastAsia="宋体" w:hAnsi="Cambria Math"/>
                </w:rPr>
                <m:t>=</m:t>
              </m:r>
              <m:func>
                <m:funcPr>
                  <m:ctrlPr>
                    <w:rPr>
                      <w:rFonts w:ascii="Cambria Math" w:eastAsia="宋体" w:hAnsi="Cambria Math"/>
                    </w:rPr>
                  </m:ctrlPr>
                </m:funcPr>
                <m:fName>
                  <m:r>
                    <m:rPr>
                      <m:sty m:val="p"/>
                    </m:rPr>
                    <w:rPr>
                      <w:rFonts w:ascii="Cambria Math" w:eastAsia="宋体" w:hAnsi="Cambria Math"/>
                    </w:rPr>
                    <m:t>max</m:t>
                  </m:r>
                </m:fName>
                <m:e>
                  <m:d>
                    <m:dPr>
                      <m:ctrlPr>
                        <w:rPr>
                          <w:rFonts w:ascii="Cambria Math" w:eastAsia="宋体" w:hAnsi="Cambria Math"/>
                          <w:i/>
                        </w:rPr>
                      </m:ctrlPr>
                    </m:dPr>
                    <m:e>
                      <m:r>
                        <w:rPr>
                          <w:rFonts w:ascii="Cambria Math" w:eastAsia="宋体" w:hAnsi="Cambria Math"/>
                        </w:rPr>
                        <m:t>0,x</m:t>
                      </m:r>
                    </m:e>
                  </m:d>
                </m:e>
              </m:func>
              <m:r>
                <w:rPr>
                  <w:rFonts w:ascii="Cambria Math" w:eastAsia="宋体" w:hAnsi="Cambria Math"/>
                </w:rPr>
                <m:t>#</m:t>
              </m:r>
              <m:d>
                <m:dPr>
                  <m:ctrlPr>
                    <w:rPr>
                      <w:rFonts w:ascii="Cambria Math" w:eastAsia="宋体" w:hAnsi="Cambria Math"/>
                      <w:i/>
                    </w:rPr>
                  </m:ctrlPr>
                </m:dPr>
                <m:e>
                  <m:r>
                    <w:rPr>
                      <w:rFonts w:ascii="Cambria Math" w:eastAsia="宋体" w:hAnsi="Cambria Math"/>
                    </w:rPr>
                    <m:t>2.6</m:t>
                  </m:r>
                </m:e>
              </m:d>
            </m:e>
          </m:eqArr>
        </m:oMath>
      </m:oMathPara>
    </w:p>
    <w:p w14:paraId="71810D10" w14:textId="255FB628" w:rsidR="00C131E6" w:rsidRPr="00DA76E9" w:rsidRDefault="00502A50" w:rsidP="00296B90">
      <w:pPr>
        <w:pStyle w:val="af"/>
        <w:spacing w:line="20pt" w:lineRule="exact"/>
        <w:rPr>
          <w:rFonts w:eastAsia="宋体"/>
        </w:rPr>
      </w:pPr>
      <w:r w:rsidRPr="00DA76E9">
        <w:rPr>
          <w:noProof/>
        </w:rPr>
        <w:drawing>
          <wp:anchor distT="0" distB="0" distL="0" distR="0" simplePos="0" relativeHeight="251662336" behindDoc="0" locked="0" layoutInCell="1" allowOverlap="1" wp14:anchorId="3CC6E983" wp14:editId="514346BD">
            <wp:simplePos x="0" y="0"/>
            <wp:positionH relativeFrom="page">
              <wp:posOffset>4110355</wp:posOffset>
            </wp:positionH>
            <wp:positionV relativeFrom="paragraph">
              <wp:posOffset>358140</wp:posOffset>
            </wp:positionV>
            <wp:extent cx="2852420" cy="2026920"/>
            <wp:effectExtent l="0" t="0" r="5080" b="0"/>
            <wp:wrapTopAndBottom/>
            <wp:docPr id="11" name="image6.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image6.png"/>
                    <pic:cNvPicPr/>
                  </pic:nvPicPr>
                  <pic:blipFill>
                    <a:blip r:embed="rId15" cstate="print"/>
                    <a:stretch>
                      <a:fillRect/>
                    </a:stretch>
                  </pic:blipFill>
                  <pic:spPr>
                    <a:xfrm>
                      <a:off x="0" y="0"/>
                      <a:ext cx="2852420" cy="2026920"/>
                    </a:xfrm>
                    <a:prstGeom prst="rect">
                      <a:avLst/>
                    </a:prstGeom>
                  </pic:spPr>
                </pic:pic>
              </a:graphicData>
            </a:graphic>
            <wp14:sizeRelH relativeFrom="margin">
              <wp14:pctWidth>0%</wp14:pctWidth>
            </wp14:sizeRelH>
            <wp14:sizeRelV relativeFrom="margin">
              <wp14:pctHeight>0%</wp14:pctHeight>
            </wp14:sizeRelV>
          </wp:anchor>
        </w:drawing>
      </w:r>
      <w:r w:rsidRPr="00DA76E9">
        <w:rPr>
          <w:noProof/>
        </w:rPr>
        <w:drawing>
          <wp:anchor distT="0" distB="0" distL="0" distR="0" simplePos="0" relativeHeight="251661312" behindDoc="0" locked="0" layoutInCell="1" allowOverlap="1" wp14:anchorId="7B49E4F1" wp14:editId="01453251">
            <wp:simplePos x="0" y="0"/>
            <wp:positionH relativeFrom="page">
              <wp:posOffset>1080770</wp:posOffset>
            </wp:positionH>
            <wp:positionV relativeFrom="paragraph">
              <wp:posOffset>422275</wp:posOffset>
            </wp:positionV>
            <wp:extent cx="2663190" cy="1963420"/>
            <wp:effectExtent l="0" t="0" r="3810" b="0"/>
            <wp:wrapTopAndBottom/>
            <wp:docPr id="9" name="image5.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image5.png"/>
                    <pic:cNvPicPr/>
                  </pic:nvPicPr>
                  <pic:blipFill>
                    <a:blip r:embed="rId16" cstate="print"/>
                    <a:stretch>
                      <a:fillRect/>
                    </a:stretch>
                  </pic:blipFill>
                  <pic:spPr>
                    <a:xfrm>
                      <a:off x="0" y="0"/>
                      <a:ext cx="2663190" cy="1963420"/>
                    </a:xfrm>
                    <a:prstGeom prst="rect">
                      <a:avLst/>
                    </a:prstGeom>
                  </pic:spPr>
                </pic:pic>
              </a:graphicData>
            </a:graphic>
            <wp14:sizeRelH relativeFrom="margin">
              <wp14:pctWidth>0%</wp14:pctWidth>
            </wp14:sizeRelH>
            <wp14:sizeRelV relativeFrom="margin">
              <wp14:pctHeight>0%</wp14:pctHeight>
            </wp14:sizeRelV>
          </wp:anchor>
        </w:drawing>
      </w:r>
    </w:p>
    <w:p w14:paraId="7EDF023D" w14:textId="1CB621D5" w:rsidR="00C131E6" w:rsidRPr="00DA76E9" w:rsidRDefault="00502A50" w:rsidP="003F683D">
      <w:pPr>
        <w:pStyle w:val="af"/>
        <w:spacing w:line="20pt" w:lineRule="exact"/>
        <w:ind w:firstLineChars="700" w:firstLine="73.50pt"/>
        <w:rPr>
          <w:rFonts w:eastAsia="黑体"/>
          <w:sz w:val="21"/>
          <w:szCs w:val="21"/>
        </w:rPr>
      </w:pPr>
      <w:r w:rsidRPr="00DA76E9">
        <w:rPr>
          <w:rStyle w:val="aff"/>
          <w:rFonts w:hint="eastAsia"/>
        </w:rPr>
        <w:t>图</w:t>
      </w:r>
      <w:r w:rsidRPr="00DA76E9">
        <w:rPr>
          <w:rStyle w:val="aff"/>
          <w:rFonts w:hint="eastAsia"/>
        </w:rPr>
        <w:t xml:space="preserve"> </w:t>
      </w:r>
      <w:r w:rsidRPr="00DA76E9">
        <w:rPr>
          <w:rStyle w:val="aff"/>
        </w:rPr>
        <w:t>2.2</w:t>
      </w:r>
      <w:r w:rsidR="003F683D" w:rsidRPr="00DA76E9">
        <w:rPr>
          <w:rStyle w:val="aff"/>
        </w:rPr>
        <w:t xml:space="preserve"> </w:t>
      </w:r>
      <w:r w:rsidR="0019787F" w:rsidRPr="00DA76E9">
        <w:rPr>
          <w:rStyle w:val="aff"/>
        </w:rPr>
        <w:t xml:space="preserve"> </w:t>
      </w:r>
      <w:r w:rsidR="00DA76E9" w:rsidRPr="00DA76E9">
        <w:rPr>
          <w:rStyle w:val="aff"/>
        </w:rPr>
        <w:t>Sigmoid </w:t>
      </w:r>
      <w:r w:rsidR="00DA76E9" w:rsidRPr="00DA76E9">
        <w:rPr>
          <w:rStyle w:val="aff"/>
          <w:rFonts w:hint="eastAsia"/>
        </w:rPr>
        <w:t>函</w:t>
      </w:r>
      <w:r w:rsidRPr="00DA76E9">
        <w:rPr>
          <w:rStyle w:val="aff"/>
          <w:rFonts w:hint="eastAsia"/>
        </w:rPr>
        <w:t>数</w:t>
      </w:r>
      <w:r w:rsidRPr="00DA76E9">
        <w:rPr>
          <w:rStyle w:val="aff"/>
          <w:rFonts w:hint="eastAsia"/>
        </w:rPr>
        <w:t xml:space="preserve"> </w:t>
      </w:r>
      <w:r w:rsidRPr="00DA76E9">
        <w:rPr>
          <w:rFonts w:eastAsia="黑体" w:cs="宋体"/>
          <w:sz w:val="21"/>
          <w:szCs w:val="21"/>
        </w:rPr>
        <w:t xml:space="preserve">                       </w:t>
      </w:r>
      <w:r w:rsidR="003F683D" w:rsidRPr="00DA76E9">
        <w:rPr>
          <w:rFonts w:eastAsia="黑体" w:cs="宋体"/>
          <w:sz w:val="21"/>
          <w:szCs w:val="21"/>
        </w:rPr>
        <w:t xml:space="preserve">   </w:t>
      </w:r>
      <w:r w:rsidRPr="00DA76E9">
        <w:rPr>
          <w:rFonts w:eastAsia="黑体" w:cs="宋体"/>
          <w:sz w:val="21"/>
          <w:szCs w:val="21"/>
        </w:rPr>
        <w:t xml:space="preserve"> </w:t>
      </w:r>
      <w:r w:rsidRPr="00DA76E9">
        <w:rPr>
          <w:rStyle w:val="aff"/>
          <w:rFonts w:hint="eastAsia"/>
        </w:rPr>
        <w:t>图</w:t>
      </w:r>
      <w:r w:rsidRPr="00DA76E9">
        <w:rPr>
          <w:rStyle w:val="aff"/>
          <w:rFonts w:hint="eastAsia"/>
        </w:rPr>
        <w:t xml:space="preserve"> </w:t>
      </w:r>
      <w:r w:rsidRPr="00DA76E9">
        <w:rPr>
          <w:rStyle w:val="aff"/>
        </w:rPr>
        <w:t>2.3</w:t>
      </w:r>
      <w:r w:rsidRPr="00DA76E9">
        <w:rPr>
          <w:rStyle w:val="aff"/>
        </w:rPr>
        <w:tab/>
      </w:r>
      <w:r w:rsidR="00DA76E9" w:rsidRPr="00DA76E9">
        <w:rPr>
          <w:rStyle w:val="aff"/>
        </w:rPr>
        <w:t>Tanh </w:t>
      </w:r>
      <w:r w:rsidR="00DA76E9" w:rsidRPr="00DA76E9">
        <w:rPr>
          <w:rStyle w:val="aff"/>
          <w:rFonts w:hint="eastAsia"/>
        </w:rPr>
        <w:t>函</w:t>
      </w:r>
      <w:r w:rsidRPr="00DA76E9">
        <w:rPr>
          <w:rStyle w:val="aff"/>
          <w:rFonts w:hint="eastAsia"/>
        </w:rPr>
        <w:t>数</w:t>
      </w:r>
    </w:p>
    <w:p w14:paraId="7378986F" w14:textId="04B0B62B" w:rsidR="00C131E6" w:rsidRPr="00DA76E9" w:rsidRDefault="009C604A" w:rsidP="00AA24EA">
      <w:pPr>
        <w:tabs>
          <w:tab w:val="start" w:pos="57.75pt"/>
          <w:tab w:val="start" w:pos="192.60pt"/>
          <w:tab w:val="start" w:pos="229.65pt"/>
          <w:tab w:val="start" w:pos="332.75pt"/>
          <w:tab w:val="start" w:pos="369.75pt"/>
        </w:tabs>
        <w:spacing w:line="20pt" w:lineRule="exact"/>
      </w:pPr>
      <w:r w:rsidRPr="00DA76E9">
        <w:rPr>
          <w:noProof/>
        </w:rPr>
        <w:drawing>
          <wp:anchor distT="0" distB="0" distL="0" distR="0" simplePos="0" relativeHeight="251663360" behindDoc="0" locked="0" layoutInCell="1" allowOverlap="1" wp14:anchorId="32580262" wp14:editId="3F43C93E">
            <wp:simplePos x="0" y="0"/>
            <wp:positionH relativeFrom="page">
              <wp:posOffset>2592015</wp:posOffset>
            </wp:positionH>
            <wp:positionV relativeFrom="paragraph">
              <wp:posOffset>316036</wp:posOffset>
            </wp:positionV>
            <wp:extent cx="2567940" cy="1910715"/>
            <wp:effectExtent l="0" t="0" r="3810" b="0"/>
            <wp:wrapTopAndBottom/>
            <wp:docPr id="13" name="image7.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image7.png"/>
                    <pic:cNvPicPr/>
                  </pic:nvPicPr>
                  <pic:blipFill>
                    <a:blip r:embed="rId17" cstate="print"/>
                    <a:stretch>
                      <a:fillRect/>
                    </a:stretch>
                  </pic:blipFill>
                  <pic:spPr>
                    <a:xfrm>
                      <a:off x="0" y="0"/>
                      <a:ext cx="2567940" cy="1910715"/>
                    </a:xfrm>
                    <a:prstGeom prst="rect">
                      <a:avLst/>
                    </a:prstGeom>
                  </pic:spPr>
                </pic:pic>
              </a:graphicData>
            </a:graphic>
            <wp14:sizeRelH relativeFrom="margin">
              <wp14:pctWidth>0%</wp14:pctWidth>
            </wp14:sizeRelH>
            <wp14:sizeRelV relativeFrom="margin">
              <wp14:pctHeight>0%</wp14:pctHeight>
            </wp14:sizeRelV>
          </wp:anchor>
        </w:drawing>
      </w:r>
      <w:r w:rsidR="00C131E6" w:rsidRPr="00DA76E9">
        <w:rPr>
          <w:rFonts w:hint="eastAsia"/>
        </w:rPr>
        <w:tab/>
      </w:r>
      <w:r w:rsidR="00C131E6" w:rsidRPr="00DA76E9">
        <w:rPr>
          <w:rFonts w:hint="eastAsia"/>
        </w:rPr>
        <w:tab/>
      </w:r>
    </w:p>
    <w:p w14:paraId="0E49AB71" w14:textId="40767AFE" w:rsidR="00C131E6" w:rsidRPr="00DA76E9" w:rsidRDefault="00AA24EA" w:rsidP="00364525">
      <w:pPr>
        <w:pStyle w:val="afe"/>
        <w:ind w:firstLineChars="200" w:firstLine="21pt"/>
      </w:pPr>
      <w:r w:rsidRPr="00DA76E9">
        <w:rPr>
          <w:rFonts w:hint="eastAsia"/>
        </w:rPr>
        <w:t>图</w:t>
      </w:r>
      <w:r w:rsidRPr="00DA76E9">
        <w:rPr>
          <w:rFonts w:hint="eastAsia"/>
        </w:rPr>
        <w:t xml:space="preserve"> </w:t>
      </w:r>
      <w:r w:rsidRPr="00DA76E9">
        <w:t xml:space="preserve">2.4 </w:t>
      </w:r>
      <w:r w:rsidR="003F683D" w:rsidRPr="00DA76E9">
        <w:t xml:space="preserve"> </w:t>
      </w:r>
      <w:proofErr w:type="spellStart"/>
      <w:r w:rsidR="00DA76E9" w:rsidRPr="00DA76E9">
        <w:t>ReLU</w:t>
      </w:r>
      <w:proofErr w:type="spellEnd"/>
      <w:r w:rsidR="00DA76E9" w:rsidRPr="00DA76E9">
        <w:t> </w:t>
      </w:r>
      <w:r w:rsidR="00DA76E9" w:rsidRPr="00DA76E9">
        <w:rPr>
          <w:rFonts w:hint="eastAsia"/>
        </w:rPr>
        <w:t>函</w:t>
      </w:r>
      <w:r w:rsidRPr="00DA76E9">
        <w:rPr>
          <w:rFonts w:hint="eastAsia"/>
        </w:rPr>
        <w:t>数</w:t>
      </w:r>
    </w:p>
    <w:p w14:paraId="3B09C3FE" w14:textId="2E8DB2E5" w:rsidR="000F53FE" w:rsidRPr="00DA76E9" w:rsidRDefault="00C131E6" w:rsidP="00B6798B">
      <w:pPr>
        <w:pStyle w:val="2"/>
        <w:rPr>
          <w:rFonts w:ascii="Times New Roman" w:hAnsi="Times New Roman"/>
        </w:rPr>
      </w:pPr>
      <w:bookmarkStart w:id="414" w:name="_Toc101693029"/>
      <w:bookmarkStart w:id="415" w:name="_Toc103718623"/>
      <w:r w:rsidRPr="00DA76E9">
        <w:rPr>
          <w:rFonts w:ascii="Times New Roman" w:hAnsi="Times New Roman" w:hint="eastAsia"/>
        </w:rPr>
        <w:t>损失函数</w:t>
      </w:r>
      <w:bookmarkEnd w:id="414"/>
      <w:bookmarkEnd w:id="415"/>
    </w:p>
    <w:p w14:paraId="124BECDB" w14:textId="77777777" w:rsidR="007F7491" w:rsidRPr="00DA76E9" w:rsidRDefault="00C131E6" w:rsidP="007F7491">
      <w:pPr>
        <w:pStyle w:val="af"/>
        <w:spacing w:line="20pt" w:lineRule="exact"/>
        <w:ind w:firstLine="21pt"/>
        <w:jc w:val="both"/>
        <w:rPr>
          <w:rFonts w:eastAsia="宋体"/>
        </w:rPr>
      </w:pPr>
      <w:r w:rsidRPr="00DA76E9">
        <w:rPr>
          <w:rFonts w:eastAsia="宋体" w:hint="eastAsia"/>
        </w:rPr>
        <w:t>在训练深度学习模型的过程中，损失函数被用来衡量此时模型性能的优劣。同时训练的过程也是不断降低模型预测值与训练样例真值输出之间误差的过程，模型中可训练参数的优化更新所需要的梯度也是通过反向传播损失函数的梯度获取。损失函数的选择对于模型的训练来说至关重要。一个恰当的损失函数不仅能够缩短模型的训练时间，同时能避免模型陷入局部最优点，使模型获得更好的效果。</w:t>
      </w:r>
    </w:p>
    <w:p w14:paraId="59F4D86A" w14:textId="686B2C2C" w:rsidR="00A74EB4" w:rsidRPr="00DA76E9" w:rsidRDefault="00C131E6" w:rsidP="007F7491">
      <w:pPr>
        <w:pStyle w:val="af"/>
        <w:spacing w:line="20pt" w:lineRule="exact"/>
        <w:ind w:firstLine="21pt"/>
        <w:jc w:val="both"/>
        <w:rPr>
          <w:rFonts w:eastAsia="宋体"/>
        </w:rPr>
      </w:pPr>
      <w:r w:rsidRPr="00DA76E9">
        <w:rPr>
          <w:rFonts w:eastAsia="宋体" w:hint="eastAsia"/>
        </w:rPr>
        <w:t>根据任务类型分类，损失函数主要可分为回归损失和分类损失。其中常见的回归损失有均方误差损失</w:t>
      </w:r>
      <w:r w:rsidR="00D41757" w:rsidRPr="00DA76E9">
        <w:rPr>
          <w:rFonts w:eastAsia="宋体"/>
        </w:rPr>
        <w:t> </w:t>
      </w:r>
      <w:r w:rsidRPr="00DA76E9">
        <w:t>(Mean Square Error)</w:t>
      </w:r>
      <w:r w:rsidRPr="00DA76E9">
        <w:rPr>
          <w:rFonts w:eastAsia="宋体" w:hint="eastAsia"/>
        </w:rPr>
        <w:t>，平均</w:t>
      </w:r>
      <w:proofErr w:type="gramStart"/>
      <w:r w:rsidRPr="00DA76E9">
        <w:rPr>
          <w:rFonts w:eastAsia="宋体" w:hint="eastAsia"/>
        </w:rPr>
        <w:t>绝对损失</w:t>
      </w:r>
      <w:proofErr w:type="gramEnd"/>
      <w:r w:rsidR="00D41757" w:rsidRPr="00DA76E9">
        <w:rPr>
          <w:rFonts w:eastAsia="宋体"/>
        </w:rPr>
        <w:t> </w:t>
      </w:r>
      <w:r w:rsidRPr="00DA76E9">
        <w:t>(Mean Absolute Error)</w:t>
      </w:r>
      <w:r w:rsidRPr="00DA76E9">
        <w:rPr>
          <w:rFonts w:eastAsia="宋体" w:hint="eastAsia"/>
        </w:rPr>
        <w:t>，常见的分类损失有交叉</w:t>
      </w:r>
      <w:proofErr w:type="gramStart"/>
      <w:r w:rsidRPr="00DA76E9">
        <w:rPr>
          <w:rFonts w:eastAsia="宋体" w:hint="eastAsia"/>
        </w:rPr>
        <w:t>熵</w:t>
      </w:r>
      <w:proofErr w:type="gramEnd"/>
      <w:r w:rsidRPr="00DA76E9">
        <w:rPr>
          <w:rFonts w:eastAsia="宋体" w:hint="eastAsia"/>
        </w:rPr>
        <w:t>损失</w:t>
      </w:r>
      <w:r w:rsidR="00D41757" w:rsidRPr="00DA76E9">
        <w:rPr>
          <w:rFonts w:eastAsia="宋体"/>
        </w:rPr>
        <w:t> </w:t>
      </w:r>
      <w:r w:rsidRPr="00DA76E9">
        <w:t>(Cross Entropy Loss)</w:t>
      </w:r>
      <w:r w:rsidRPr="00DA76E9">
        <w:rPr>
          <w:rFonts w:eastAsia="宋体" w:hint="eastAsia"/>
        </w:rPr>
        <w:t>，二元交叉</w:t>
      </w:r>
      <w:proofErr w:type="gramStart"/>
      <w:r w:rsidRPr="00DA76E9">
        <w:rPr>
          <w:rFonts w:eastAsia="宋体" w:hint="eastAsia"/>
        </w:rPr>
        <w:t>熵</w:t>
      </w:r>
      <w:proofErr w:type="gramEnd"/>
      <w:r w:rsidRPr="00DA76E9">
        <w:rPr>
          <w:rFonts w:eastAsia="宋体" w:hint="eastAsia"/>
        </w:rPr>
        <w:t>损失</w:t>
      </w:r>
      <w:r w:rsidR="00D41757" w:rsidRPr="00DA76E9">
        <w:rPr>
          <w:rFonts w:eastAsia="宋体"/>
        </w:rPr>
        <w:t> </w:t>
      </w:r>
      <w:r w:rsidRPr="00DA76E9">
        <w:t>(Binary Cross Entropy Loss)</w:t>
      </w:r>
      <w:r w:rsidRPr="00DA76E9">
        <w:rPr>
          <w:rFonts w:eastAsia="宋体" w:hint="eastAsia"/>
        </w:rPr>
        <w:t>。</w:t>
      </w:r>
    </w:p>
    <w:p w14:paraId="4EACAC34" w14:textId="1419629C" w:rsidR="00C131E6" w:rsidRPr="00DA76E9" w:rsidRDefault="00C131E6" w:rsidP="000109DB">
      <w:pPr>
        <w:pStyle w:val="af"/>
        <w:spacing w:line="20pt" w:lineRule="exact"/>
        <w:ind w:firstLineChars="200" w:firstLine="24.10pt"/>
        <w:jc w:val="both"/>
        <w:rPr>
          <w:rFonts w:eastAsia="宋体"/>
        </w:rPr>
      </w:pPr>
      <w:r w:rsidRPr="00DA76E9">
        <w:rPr>
          <w:rFonts w:eastAsia="宋体" w:hint="eastAsia"/>
          <w:b/>
          <w:bCs/>
        </w:rPr>
        <w:t>均方误差损失函数</w:t>
      </w:r>
      <w:r w:rsidRPr="00DA76E9">
        <w:rPr>
          <w:b/>
          <w:bCs/>
        </w:rPr>
        <w:t>:</w:t>
      </w:r>
      <w:r w:rsidRPr="00DA76E9">
        <w:rPr>
          <w:b/>
        </w:rPr>
        <w:t xml:space="preserve"> </w:t>
      </w:r>
      <w:r w:rsidRPr="00DA76E9">
        <w:rPr>
          <w:rFonts w:eastAsia="宋体" w:hint="eastAsia"/>
        </w:rPr>
        <w:t>均方损失用于计算模型对输入样本的预测输出值与真值输出的平方差。</w:t>
      </w:r>
    </w:p>
    <w:p w14:paraId="76D25386" w14:textId="6E0F3A04" w:rsidR="00A564EE" w:rsidRPr="00DA76E9" w:rsidRDefault="00F00F9B" w:rsidP="000109DB">
      <w:pPr>
        <w:pStyle w:val="af"/>
        <w:ind w:firstLineChars="200" w:firstLine="24pt"/>
        <w:jc w:val="both"/>
        <w:rPr>
          <w:rFonts w:eastAsia="宋体"/>
        </w:rPr>
      </w:pPr>
      <m:oMathPara>
        <m:oMath>
          <m:eqArr>
            <m:eqArrPr>
              <m:maxDist m:val="1"/>
              <m:ctrlPr>
                <w:rPr>
                  <w:rFonts w:ascii="Cambria Math" w:eastAsia="宋体" w:hAnsi="Cambria Math"/>
                  <w:i/>
                </w:rPr>
              </m:ctrlPr>
            </m:eqArrPr>
            <m:e>
              <m:r>
                <w:rPr>
                  <w:rFonts w:ascii="Cambria Math" w:eastAsia="宋体" w:hAnsi="Cambria Math"/>
                </w:rPr>
                <m:t>MSE=</m:t>
              </m:r>
              <m:f>
                <m:fPr>
                  <m:ctrlPr>
                    <w:rPr>
                      <w:rFonts w:ascii="Cambria Math" w:eastAsia="宋体" w:hAnsi="Cambria Math"/>
                    </w:rPr>
                  </m:ctrlPr>
                </m:fPr>
                <m:num>
                  <m:r>
                    <w:rPr>
                      <w:rFonts w:ascii="Cambria Math" w:eastAsia="宋体" w:hAnsi="Cambria Math"/>
                    </w:rPr>
                    <m:t>1</m:t>
                  </m:r>
                </m:num>
                <m:den>
                  <m:r>
                    <w:rPr>
                      <w:rFonts w:ascii="Cambria Math" w:eastAsia="宋体" w:hAnsi="Cambria Math"/>
                    </w:rPr>
                    <m:t>N</m:t>
                  </m:r>
                </m:den>
              </m:f>
              <m:r>
                <w:rPr>
                  <w:rFonts w:ascii="Cambria Math" w:eastAsia="宋体" w:hAnsi="Cambria Math"/>
                </w:rPr>
                <m:t>*</m:t>
              </m:r>
              <m:nary>
                <m:naryPr>
                  <m:chr m:val="∑"/>
                  <m:limLoc m:val="undOvr"/>
                  <m:grow m:val="1"/>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i</m:t>
                      </m:r>
                    </m:sub>
                  </m:sSub>
                  <m:r>
                    <w:rPr>
                      <w:rFonts w:ascii="Cambria Math" w:eastAsia="宋体" w:hAnsi="Cambria Math"/>
                    </w:rPr>
                    <m:t>-</m:t>
                  </m:r>
                  <m:limUpp>
                    <m:limUppPr>
                      <m:ctrlPr>
                        <w:rPr>
                          <w:rFonts w:ascii="Cambria Math" w:eastAsia="宋体" w:hAnsi="Cambria Math"/>
                        </w:rPr>
                      </m:ctrlPr>
                    </m:limUppPr>
                    <m:e>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i</m:t>
                          </m:r>
                        </m:sub>
                      </m:sSub>
                    </m:e>
                    <m:lim>
                      <m:r>
                        <w:rPr>
                          <w:rFonts w:ascii="Cambria Math" w:eastAsia="宋体" w:hAnsi="Cambria Math"/>
                        </w:rPr>
                        <m:t>^</m:t>
                      </m:r>
                    </m:lim>
                  </m:limUpp>
                  <m:sSup>
                    <m:sSupPr>
                      <m:ctrlPr>
                        <w:rPr>
                          <w:rFonts w:ascii="Cambria Math" w:eastAsia="宋体" w:hAnsi="Cambria Math"/>
                        </w:rPr>
                      </m:ctrlPr>
                    </m:sSupPr>
                    <m:e>
                      <m:r>
                        <w:rPr>
                          <w:rFonts w:ascii="Cambria Math" w:eastAsia="宋体" w:hAnsi="Cambria Math"/>
                        </w:rPr>
                        <m:t>)</m:t>
                      </m:r>
                    </m:e>
                    <m:sup>
                      <m:r>
                        <w:rPr>
                          <w:rFonts w:ascii="Cambria Math" w:eastAsia="宋体" w:hAnsi="Cambria Math"/>
                        </w:rPr>
                        <m:t>2</m:t>
                      </m:r>
                    </m:sup>
                  </m:sSup>
                </m:e>
              </m:nary>
              <m:r>
                <w:rPr>
                  <w:rFonts w:ascii="Cambria Math" w:eastAsia="宋体" w:hAnsi="Cambria Math"/>
                </w:rPr>
                <m:t>#</m:t>
              </m:r>
              <m:d>
                <m:dPr>
                  <m:ctrlPr>
                    <w:rPr>
                      <w:rFonts w:ascii="Cambria Math" w:eastAsia="宋体" w:hAnsi="Cambria Math"/>
                      <w:i/>
                    </w:rPr>
                  </m:ctrlPr>
                </m:dPr>
                <m:e>
                  <m:r>
                    <w:rPr>
                      <w:rFonts w:ascii="Cambria Math" w:eastAsia="宋体" w:hAnsi="Cambria Math"/>
                    </w:rPr>
                    <m:t>2.7</m:t>
                  </m:r>
                </m:e>
              </m:d>
            </m:e>
          </m:eqArr>
        </m:oMath>
      </m:oMathPara>
    </w:p>
    <w:p w14:paraId="5041EE61" w14:textId="018BD4EE" w:rsidR="007A7220" w:rsidRPr="00DA76E9" w:rsidRDefault="007A7220" w:rsidP="000109DB">
      <w:pPr>
        <w:pStyle w:val="af"/>
        <w:spacing w:line="20pt" w:lineRule="exact"/>
        <w:ind w:firstLineChars="200" w:firstLine="24pt"/>
        <w:jc w:val="both"/>
        <w:rPr>
          <w:rFonts w:eastAsia="宋体"/>
        </w:rPr>
      </w:pPr>
      <w:r w:rsidRPr="00DA76E9">
        <w:rPr>
          <w:rFonts w:eastAsia="宋体" w:hint="eastAsia"/>
        </w:rPr>
        <w:t>其中</w:t>
      </w:r>
      <w:r w:rsidR="00D41757" w:rsidRPr="00DA76E9">
        <w:rPr>
          <w:rFonts w:eastAsia="MS Gothic" w:cs="MS Gothic" w:hint="eastAsia"/>
        </w:rPr>
        <w:t> </w:t>
      </w:r>
      <w:r w:rsidRPr="00DA76E9">
        <w:t>N</w:t>
      </w:r>
      <w:r w:rsidR="00D41757" w:rsidRPr="00DA76E9">
        <w:t> </w:t>
      </w:r>
      <w:r w:rsidRPr="00DA76E9">
        <w:rPr>
          <w:rFonts w:eastAsia="宋体" w:hint="eastAsia"/>
        </w:rPr>
        <w:t>为训练样本数量，</w:t>
      </w:r>
      <m:oMath>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i</m:t>
            </m:r>
          </m:sub>
        </m:sSub>
        <m:r>
          <w:rPr>
            <w:rFonts w:ascii="Cambria Math" w:eastAsia="宋体" w:hAnsi="Cambria Math"/>
          </w:rPr>
          <m:t xml:space="preserve"> </m:t>
        </m:r>
      </m:oMath>
      <w:r w:rsidRPr="00DA76E9">
        <w:rPr>
          <w:rFonts w:eastAsia="宋体" w:hint="eastAsia"/>
        </w:rPr>
        <w:t>为样本真值，</w:t>
      </w:r>
      <m:oMath>
        <m:limUpp>
          <m:limUppPr>
            <m:ctrlPr>
              <w:rPr>
                <w:rFonts w:ascii="Cambria Math" w:eastAsia="宋体" w:hAnsi="Cambria Math"/>
              </w:rPr>
            </m:ctrlPr>
          </m:limUppPr>
          <m:e>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i</m:t>
                </m:r>
              </m:sub>
            </m:sSub>
          </m:e>
          <m:lim>
            <m:r>
              <w:rPr>
                <w:rFonts w:ascii="Cambria Math" w:eastAsia="宋体" w:hAnsi="Cambria Math"/>
              </w:rPr>
              <m:t>^</m:t>
            </m:r>
          </m:lim>
        </m:limUpp>
      </m:oMath>
      <w:r w:rsidRPr="00DA76E9">
        <w:rPr>
          <w:rFonts w:eastAsia="Calibri"/>
          <w:i/>
        </w:rPr>
        <w:t xml:space="preserve"> </w:t>
      </w:r>
      <w:r w:rsidRPr="00DA76E9">
        <w:rPr>
          <w:rFonts w:eastAsia="宋体" w:hint="eastAsia"/>
        </w:rPr>
        <w:t>为模型预测值。</w:t>
      </w:r>
    </w:p>
    <w:p w14:paraId="0C62D748" w14:textId="77777777" w:rsidR="007A7220" w:rsidRPr="00DA76E9" w:rsidRDefault="007A7220" w:rsidP="000109DB">
      <w:pPr>
        <w:pStyle w:val="af"/>
        <w:spacing w:line="20pt" w:lineRule="exact"/>
        <w:ind w:firstLineChars="200" w:firstLine="24.10pt"/>
        <w:jc w:val="both"/>
        <w:rPr>
          <w:rFonts w:eastAsia="宋体"/>
        </w:rPr>
      </w:pPr>
      <w:r w:rsidRPr="00DA76E9">
        <w:rPr>
          <w:rFonts w:eastAsia="宋体" w:hint="eastAsia"/>
          <w:b/>
          <w:bCs/>
        </w:rPr>
        <w:t>平均绝对损失函数</w:t>
      </w:r>
      <w:r w:rsidRPr="00DA76E9">
        <w:rPr>
          <w:b/>
        </w:rPr>
        <w:t xml:space="preserve">: </w:t>
      </w:r>
      <w:r w:rsidRPr="00DA76E9">
        <w:rPr>
          <w:rFonts w:eastAsia="宋体" w:hint="eastAsia"/>
        </w:rPr>
        <w:t>平均</w:t>
      </w:r>
      <w:proofErr w:type="gramStart"/>
      <w:r w:rsidRPr="00DA76E9">
        <w:rPr>
          <w:rFonts w:eastAsia="宋体" w:hint="eastAsia"/>
        </w:rPr>
        <w:t>绝对损失</w:t>
      </w:r>
      <w:proofErr w:type="gramEnd"/>
      <w:r w:rsidRPr="00DA76E9">
        <w:rPr>
          <w:rFonts w:eastAsia="宋体" w:hint="eastAsia"/>
        </w:rPr>
        <w:t>用于计算模型对输入样本的预测输出值与真值输出的绝对值差。</w:t>
      </w:r>
    </w:p>
    <w:p w14:paraId="00384E61" w14:textId="73508096" w:rsidR="00017F06" w:rsidRPr="00DA76E9" w:rsidRDefault="00F00F9B" w:rsidP="000109DB">
      <w:pPr>
        <w:pStyle w:val="af"/>
        <w:ind w:firstLineChars="200" w:firstLine="24pt"/>
        <w:jc w:val="both"/>
        <w:rPr>
          <w:rFonts w:eastAsia="宋体"/>
        </w:rPr>
      </w:pPr>
      <m:oMathPara>
        <m:oMath>
          <m:eqArr>
            <m:eqArrPr>
              <m:maxDist m:val="1"/>
              <m:ctrlPr>
                <w:rPr>
                  <w:rFonts w:ascii="Cambria Math" w:eastAsia="宋体" w:hAnsi="Cambria Math"/>
                  <w:i/>
                </w:rPr>
              </m:ctrlPr>
            </m:eqArrPr>
            <m:e>
              <m:r>
                <w:rPr>
                  <w:rFonts w:ascii="Cambria Math" w:eastAsia="宋体" w:hAnsi="Cambria Math"/>
                </w:rPr>
                <m:t>MAE=</m:t>
              </m:r>
              <m:f>
                <m:fPr>
                  <m:ctrlPr>
                    <w:rPr>
                      <w:rFonts w:ascii="Cambria Math" w:eastAsia="宋体" w:hAnsi="Cambria Math"/>
                    </w:rPr>
                  </m:ctrlPr>
                </m:fPr>
                <m:num>
                  <m:r>
                    <w:rPr>
                      <w:rFonts w:ascii="Cambria Math" w:eastAsia="宋体" w:hAnsi="Cambria Math"/>
                    </w:rPr>
                    <m:t>1</m:t>
                  </m:r>
                </m:num>
                <m:den>
                  <m:r>
                    <w:rPr>
                      <w:rFonts w:ascii="Cambria Math" w:eastAsia="宋体" w:hAnsi="Cambria Math"/>
                    </w:rPr>
                    <m:t>N</m:t>
                  </m:r>
                </m:den>
              </m:f>
              <m:r>
                <w:rPr>
                  <w:rFonts w:ascii="Cambria Math" w:eastAsia="宋体" w:hAnsi="Cambria Math"/>
                </w:rPr>
                <m:t>*</m:t>
              </m:r>
              <m:nary>
                <m:naryPr>
                  <m:chr m:val="∑"/>
                  <m:limLoc m:val="undOvr"/>
                  <m:grow m:val="1"/>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d>
                    <m:dPr>
                      <m:begChr m:val="|"/>
                      <m:endChr m:val="|"/>
                      <m:ctrlPr>
                        <w:rPr>
                          <w:rFonts w:ascii="Cambria Math" w:eastAsia="宋体" w:hAnsi="Cambria Math"/>
                          <w:i/>
                        </w:rPr>
                      </m:ctrlPr>
                    </m:dPr>
                    <m:e>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i</m:t>
                          </m:r>
                        </m:sub>
                      </m:sSub>
                      <m:r>
                        <w:rPr>
                          <w:rFonts w:ascii="Cambria Math" w:eastAsia="宋体" w:hAnsi="Cambria Math"/>
                        </w:rPr>
                        <m:t>-</m:t>
                      </m:r>
                      <m:limUpp>
                        <m:limUppPr>
                          <m:ctrlPr>
                            <w:rPr>
                              <w:rFonts w:ascii="Cambria Math" w:eastAsia="宋体" w:hAnsi="Cambria Math"/>
                            </w:rPr>
                          </m:ctrlPr>
                        </m:limUppPr>
                        <m:e>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i</m:t>
                              </m:r>
                            </m:sub>
                          </m:sSub>
                        </m:e>
                        <m:lim>
                          <m:r>
                            <w:rPr>
                              <w:rFonts w:ascii="Cambria Math" w:eastAsia="宋体" w:hAnsi="Cambria Math"/>
                            </w:rPr>
                            <m:t>^</m:t>
                          </m:r>
                        </m:lim>
                      </m:limUpp>
                    </m:e>
                  </m:d>
                </m:e>
              </m:nary>
              <m:r>
                <w:rPr>
                  <w:rFonts w:ascii="Cambria Math" w:eastAsia="宋体" w:hAnsi="Cambria Math"/>
                </w:rPr>
                <m:t>#</m:t>
              </m:r>
              <m:d>
                <m:dPr>
                  <m:ctrlPr>
                    <w:rPr>
                      <w:rFonts w:ascii="Cambria Math" w:eastAsia="宋体" w:hAnsi="Cambria Math"/>
                      <w:i/>
                    </w:rPr>
                  </m:ctrlPr>
                </m:dPr>
                <m:e>
                  <m:r>
                    <w:rPr>
                      <w:rFonts w:ascii="Cambria Math" w:eastAsia="宋体" w:hAnsi="Cambria Math"/>
                    </w:rPr>
                    <m:t>2.8</m:t>
                  </m:r>
                </m:e>
              </m:d>
            </m:e>
          </m:eqArr>
        </m:oMath>
      </m:oMathPara>
    </w:p>
    <w:p w14:paraId="39DDCB25" w14:textId="5FC8A0CD" w:rsidR="00017F06" w:rsidRPr="00DA76E9" w:rsidRDefault="00017F06" w:rsidP="000109DB">
      <w:pPr>
        <w:pStyle w:val="af"/>
        <w:spacing w:line="20pt" w:lineRule="exact"/>
        <w:ind w:firstLineChars="200" w:firstLine="24pt"/>
        <w:jc w:val="both"/>
        <w:rPr>
          <w:rFonts w:eastAsia="宋体"/>
        </w:rPr>
      </w:pPr>
      <w:r w:rsidRPr="00DA76E9">
        <w:rPr>
          <w:rFonts w:eastAsia="宋体" w:hint="eastAsia"/>
        </w:rPr>
        <w:t>其中</w:t>
      </w:r>
      <w:r w:rsidR="00D41757" w:rsidRPr="00DA76E9">
        <w:rPr>
          <w:rFonts w:eastAsia="宋体"/>
        </w:rPr>
        <w:t> </w:t>
      </w:r>
      <w:r w:rsidRPr="00DA76E9">
        <w:t>|x|</w:t>
      </w:r>
      <w:r w:rsidR="00D41757" w:rsidRPr="00DA76E9">
        <w:t> </w:t>
      </w:r>
      <w:r w:rsidRPr="00DA76E9">
        <w:rPr>
          <w:rFonts w:eastAsia="宋体" w:hint="eastAsia"/>
        </w:rPr>
        <w:t>表示对</w:t>
      </w:r>
      <w:r w:rsidR="00D41757" w:rsidRPr="00DA76E9">
        <w:rPr>
          <w:rFonts w:eastAsia="宋体"/>
        </w:rPr>
        <w:t> </w:t>
      </w:r>
      <w:r w:rsidRPr="00DA76E9">
        <w:t>x</w:t>
      </w:r>
      <w:r w:rsidR="00D41757" w:rsidRPr="00DA76E9">
        <w:t> </w:t>
      </w:r>
      <w:r w:rsidRPr="00DA76E9">
        <w:rPr>
          <w:rFonts w:eastAsia="宋体" w:hint="eastAsia"/>
        </w:rPr>
        <w:t>取绝对值操作。</w:t>
      </w:r>
    </w:p>
    <w:p w14:paraId="0CC71406" w14:textId="77777777" w:rsidR="00017F06" w:rsidRPr="00DA76E9" w:rsidRDefault="00017F06" w:rsidP="000109DB">
      <w:pPr>
        <w:pStyle w:val="af"/>
        <w:spacing w:line="20pt" w:lineRule="exact"/>
        <w:ind w:firstLineChars="200" w:firstLine="24.10pt"/>
        <w:jc w:val="both"/>
        <w:rPr>
          <w:rFonts w:eastAsia="宋体"/>
        </w:rPr>
      </w:pPr>
      <w:r w:rsidRPr="00DA76E9">
        <w:rPr>
          <w:rFonts w:eastAsia="宋体" w:hint="eastAsia"/>
          <w:b/>
          <w:bCs/>
        </w:rPr>
        <w:t>交叉</w:t>
      </w:r>
      <w:proofErr w:type="gramStart"/>
      <w:r w:rsidRPr="00DA76E9">
        <w:rPr>
          <w:rFonts w:eastAsia="宋体" w:hint="eastAsia"/>
          <w:b/>
          <w:bCs/>
        </w:rPr>
        <w:t>熵</w:t>
      </w:r>
      <w:proofErr w:type="gramEnd"/>
      <w:r w:rsidRPr="00DA76E9">
        <w:rPr>
          <w:rFonts w:eastAsia="宋体" w:hint="eastAsia"/>
          <w:b/>
          <w:bCs/>
        </w:rPr>
        <w:t>损失函数</w:t>
      </w:r>
      <w:r w:rsidRPr="00DA76E9">
        <w:rPr>
          <w:b/>
        </w:rPr>
        <w:t xml:space="preserve">: </w:t>
      </w:r>
      <w:r w:rsidRPr="00DA76E9">
        <w:rPr>
          <w:rFonts w:eastAsia="宋体" w:hint="eastAsia"/>
        </w:rPr>
        <w:t>不同于回归任务需要对预测连续空间的数值，分类任务则是针对离散空间进行预测。熵的概念来源于信息论，最早被用来衡量一个系统的确定性。</w:t>
      </w:r>
      <w:proofErr w:type="gramStart"/>
      <w:r w:rsidRPr="00DA76E9">
        <w:rPr>
          <w:rFonts w:eastAsia="宋体" w:hint="eastAsia"/>
        </w:rPr>
        <w:t>交叉熵则被</w:t>
      </w:r>
      <w:proofErr w:type="gramEnd"/>
      <w:r w:rsidRPr="00DA76E9">
        <w:rPr>
          <w:rFonts w:eastAsia="宋体" w:hint="eastAsia"/>
        </w:rPr>
        <w:t>用来衡量两个分布之间的相似性。其计算公式如下：</w:t>
      </w:r>
    </w:p>
    <w:p w14:paraId="04482B65" w14:textId="5BAEDB50" w:rsidR="00A564EE" w:rsidRPr="00DA76E9" w:rsidRDefault="00F00F9B" w:rsidP="000109DB">
      <w:pPr>
        <w:pStyle w:val="af"/>
        <w:ind w:firstLineChars="200" w:firstLine="24pt"/>
        <w:jc w:val="both"/>
        <w:rPr>
          <w:rFonts w:eastAsia="宋体"/>
        </w:rPr>
      </w:pPr>
      <m:oMathPara>
        <m:oMath>
          <m:eqArr>
            <m:eqArrPr>
              <m:maxDist m:val="1"/>
              <m:ctrlPr>
                <w:rPr>
                  <w:rFonts w:ascii="Cambria Math" w:eastAsia="宋体" w:hAnsi="Cambria Math"/>
                  <w:i/>
                </w:rPr>
              </m:ctrlPr>
            </m:eqArrPr>
            <m:e>
              <m:r>
                <w:rPr>
                  <w:rFonts w:ascii="Cambria Math" w:eastAsia="宋体" w:hAnsi="Cambria Math"/>
                </w:rPr>
                <m:t>CEL=-</m:t>
              </m:r>
              <m:f>
                <m:fPr>
                  <m:ctrlPr>
                    <w:rPr>
                      <w:rFonts w:ascii="Cambria Math" w:eastAsia="宋体" w:hAnsi="Cambria Math"/>
                    </w:rPr>
                  </m:ctrlPr>
                </m:fPr>
                <m:num>
                  <m:r>
                    <w:rPr>
                      <w:rFonts w:ascii="Cambria Math" w:eastAsia="宋体" w:hAnsi="Cambria Math"/>
                    </w:rPr>
                    <m:t>1</m:t>
                  </m:r>
                </m:num>
                <m:den>
                  <m:r>
                    <w:rPr>
                      <w:rFonts w:ascii="Cambria Math" w:eastAsia="宋体" w:hAnsi="Cambria Math"/>
                    </w:rPr>
                    <m:t>N</m:t>
                  </m:r>
                </m:den>
              </m:f>
              <m:r>
                <w:rPr>
                  <w:rFonts w:ascii="Cambria Math" w:eastAsia="宋体" w:hAnsi="Cambria Math"/>
                </w:rPr>
                <m:t>*</m:t>
              </m:r>
              <m:nary>
                <m:naryPr>
                  <m:chr m:val="∑"/>
                  <m:limLoc m:val="undOvr"/>
                  <m:grow m:val="1"/>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i</m:t>
                      </m:r>
                    </m:sub>
                  </m:sSub>
                  <m:r>
                    <w:rPr>
                      <w:rFonts w:ascii="Cambria Math" w:eastAsia="宋体" w:hAnsi="Cambria Math"/>
                    </w:rPr>
                    <m:t>*</m:t>
                  </m:r>
                  <m:func>
                    <m:funcPr>
                      <m:ctrlPr>
                        <w:rPr>
                          <w:rFonts w:ascii="Cambria Math" w:eastAsia="宋体" w:hAnsi="Cambria Math"/>
                        </w:rPr>
                      </m:ctrlPr>
                    </m:funcPr>
                    <m:fName>
                      <m:r>
                        <m:rPr>
                          <m:sty m:val="p"/>
                        </m:rPr>
                        <w:rPr>
                          <w:rFonts w:ascii="Cambria Math" w:eastAsia="宋体" w:hAnsi="Cambria Math"/>
                        </w:rPr>
                        <m:t>log</m:t>
                      </m:r>
                      <m:ctrlPr>
                        <w:rPr>
                          <w:rFonts w:ascii="Cambria Math" w:eastAsia="宋体" w:hAnsi="Cambria Math"/>
                          <w:i/>
                        </w:rPr>
                      </m:ctrlPr>
                    </m:fName>
                    <m:e>
                      <m:d>
                        <m:dPr>
                          <m:ctrlPr>
                            <w:rPr>
                              <w:rFonts w:ascii="Cambria Math" w:eastAsia="宋体" w:hAnsi="Cambria Math"/>
                              <w:i/>
                            </w:rPr>
                          </m:ctrlPr>
                        </m:dPr>
                        <m:e>
                          <m:limUpp>
                            <m:limUppPr>
                              <m:ctrlPr>
                                <w:rPr>
                                  <w:rFonts w:ascii="Cambria Math" w:eastAsia="宋体" w:hAnsi="Cambria Math"/>
                                </w:rPr>
                              </m:ctrlPr>
                            </m:limUppPr>
                            <m:e>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i</m:t>
                                  </m:r>
                                </m:sub>
                              </m:sSub>
                            </m:e>
                            <m:lim>
                              <m:r>
                                <w:rPr>
                                  <w:rFonts w:ascii="Cambria Math" w:eastAsia="宋体" w:hAnsi="Cambria Math"/>
                                </w:rPr>
                                <m:t>^</m:t>
                              </m:r>
                            </m:lim>
                          </m:limUpp>
                        </m:e>
                      </m:d>
                    </m:e>
                  </m:func>
                </m:e>
              </m:nary>
              <m:r>
                <w:rPr>
                  <w:rFonts w:ascii="Cambria Math" w:eastAsia="宋体" w:hAnsi="Cambria Math"/>
                </w:rPr>
                <m:t>#</m:t>
              </m:r>
              <m:d>
                <m:dPr>
                  <m:ctrlPr>
                    <w:rPr>
                      <w:rFonts w:ascii="Cambria Math" w:eastAsia="宋体" w:hAnsi="Cambria Math"/>
                      <w:i/>
                    </w:rPr>
                  </m:ctrlPr>
                </m:dPr>
                <m:e>
                  <m:r>
                    <w:rPr>
                      <w:rFonts w:ascii="Cambria Math" w:eastAsia="宋体" w:hAnsi="Cambria Math"/>
                    </w:rPr>
                    <m:t>2.9</m:t>
                  </m:r>
                </m:e>
              </m:d>
            </m:e>
          </m:eqArr>
        </m:oMath>
      </m:oMathPara>
    </w:p>
    <w:p w14:paraId="40B2A43E" w14:textId="74D872E5" w:rsidR="00A564EE" w:rsidRPr="00DA76E9" w:rsidRDefault="00ED13A3" w:rsidP="000109DB">
      <w:pPr>
        <w:pStyle w:val="af"/>
        <w:spacing w:line="20pt" w:lineRule="exact"/>
        <w:ind w:firstLineChars="200" w:firstLine="24.10pt"/>
        <w:jc w:val="both"/>
        <w:rPr>
          <w:rFonts w:eastAsia="宋体"/>
        </w:rPr>
      </w:pPr>
      <w:r w:rsidRPr="00DA76E9">
        <w:rPr>
          <w:rFonts w:eastAsia="宋体" w:hint="eastAsia"/>
          <w:b/>
          <w:bCs/>
        </w:rPr>
        <w:t>二元交叉</w:t>
      </w:r>
      <w:proofErr w:type="gramStart"/>
      <w:r w:rsidRPr="00DA76E9">
        <w:rPr>
          <w:rFonts w:eastAsia="宋体" w:hint="eastAsia"/>
          <w:b/>
          <w:bCs/>
        </w:rPr>
        <w:t>熵</w:t>
      </w:r>
      <w:proofErr w:type="gramEnd"/>
      <w:r w:rsidRPr="00DA76E9">
        <w:rPr>
          <w:rFonts w:eastAsia="宋体" w:hint="eastAsia"/>
          <w:b/>
          <w:bCs/>
        </w:rPr>
        <w:t>损失函数</w:t>
      </w:r>
      <w:r w:rsidRPr="00DA76E9">
        <w:rPr>
          <w:b/>
          <w:bCs/>
        </w:rPr>
        <w:t>:</w:t>
      </w:r>
      <w:r w:rsidRPr="00DA76E9">
        <w:rPr>
          <w:b/>
        </w:rPr>
        <w:t xml:space="preserve"> </w:t>
      </w:r>
      <w:r w:rsidRPr="00DA76E9">
        <w:rPr>
          <w:rFonts w:eastAsia="宋体" w:hint="eastAsia"/>
        </w:rPr>
        <w:t>二元交叉</w:t>
      </w:r>
      <w:proofErr w:type="gramStart"/>
      <w:r w:rsidRPr="00DA76E9">
        <w:rPr>
          <w:rFonts w:eastAsia="宋体" w:hint="eastAsia"/>
        </w:rPr>
        <w:t>熵</w:t>
      </w:r>
      <w:proofErr w:type="gramEnd"/>
      <w:r w:rsidRPr="00DA76E9">
        <w:rPr>
          <w:rFonts w:eastAsia="宋体" w:hint="eastAsia"/>
        </w:rPr>
        <w:t>损失是交叉</w:t>
      </w:r>
      <w:proofErr w:type="gramStart"/>
      <w:r w:rsidRPr="00DA76E9">
        <w:rPr>
          <w:rFonts w:eastAsia="宋体" w:hint="eastAsia"/>
        </w:rPr>
        <w:t>熵</w:t>
      </w:r>
      <w:proofErr w:type="gramEnd"/>
      <w:r w:rsidRPr="00DA76E9">
        <w:rPr>
          <w:rFonts w:eastAsia="宋体" w:hint="eastAsia"/>
        </w:rPr>
        <w:t>损失函数的一种特例，当且仅当进行二分类任务时，由式子</w:t>
      </w:r>
      <w:r w:rsidR="00CF688F">
        <w:fldChar w:fldCharType="begin"/>
      </w:r>
      <w:r w:rsidR="00CF688F">
        <w:instrText xml:space="preserve"> HYPERLINK \l "_bookmark16" </w:instrText>
      </w:r>
      <w:r w:rsidR="00CF688F">
        <w:fldChar w:fldCharType="separate"/>
      </w:r>
      <w:r w:rsidRPr="00DA76E9">
        <w:t>2.9</w:t>
      </w:r>
      <w:r w:rsidR="00CF688F">
        <w:fldChar w:fldCharType="end"/>
      </w:r>
      <w:r w:rsidRPr="00DA76E9">
        <w:rPr>
          <w:rFonts w:eastAsia="宋体" w:hint="eastAsia"/>
        </w:rPr>
        <w:t>简化得到如下公式</w:t>
      </w:r>
      <w:r w:rsidRPr="00DA76E9">
        <w:t>:</w:t>
      </w:r>
    </w:p>
    <w:p w14:paraId="51BCB2AF" w14:textId="47AF881A" w:rsidR="008B54C1" w:rsidRPr="00DA76E9" w:rsidRDefault="00F00F9B" w:rsidP="002A0D79">
      <w:pPr>
        <w:pStyle w:val="af"/>
        <w:ind w:firstLine="21pt"/>
        <w:rPr>
          <w:rFonts w:eastAsia="宋体"/>
        </w:rPr>
      </w:pPr>
      <m:oMathPara>
        <m:oMath>
          <m:eqArr>
            <m:eqArrPr>
              <m:maxDist m:val="1"/>
              <m:ctrlPr>
                <w:rPr>
                  <w:rFonts w:ascii="Cambria Math" w:eastAsia="宋体" w:hAnsi="Cambria Math"/>
                  <w:i/>
                </w:rPr>
              </m:ctrlPr>
            </m:eqArrPr>
            <m:e>
              <m:r>
                <w:rPr>
                  <w:rFonts w:ascii="Cambria Math" w:eastAsia="宋体" w:hAnsi="Cambria Math"/>
                </w:rPr>
                <m:t>BCE=-</m:t>
              </m:r>
              <m:f>
                <m:fPr>
                  <m:ctrlPr>
                    <w:rPr>
                      <w:rFonts w:ascii="Cambria Math" w:eastAsia="宋体" w:hAnsi="Cambria Math"/>
                    </w:rPr>
                  </m:ctrlPr>
                </m:fPr>
                <m:num>
                  <m:r>
                    <w:rPr>
                      <w:rFonts w:ascii="Cambria Math" w:eastAsia="宋体" w:hAnsi="Cambria Math"/>
                    </w:rPr>
                    <m:t>1</m:t>
                  </m:r>
                </m:num>
                <m:den>
                  <m:r>
                    <w:rPr>
                      <w:rFonts w:ascii="Cambria Math" w:eastAsia="宋体" w:hAnsi="Cambria Math"/>
                    </w:rPr>
                    <m:t>N</m:t>
                  </m:r>
                </m:den>
              </m:f>
              <m:r>
                <w:rPr>
                  <w:rFonts w:ascii="Cambria Math" w:eastAsia="宋体" w:hAnsi="Cambria Math"/>
                </w:rPr>
                <m:t>*</m:t>
              </m:r>
              <m:nary>
                <m:naryPr>
                  <m:chr m:val="∑"/>
                  <m:limLoc m:val="undOvr"/>
                  <m:grow m:val="1"/>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d>
                    <m:dPr>
                      <m:begChr m:val="["/>
                      <m:endChr m:val="]"/>
                      <m:ctrlPr>
                        <w:rPr>
                          <w:rFonts w:ascii="Cambria Math" w:eastAsia="宋体" w:hAnsi="Cambria Math"/>
                          <w:i/>
                        </w:rPr>
                      </m:ctrlPr>
                    </m:dPr>
                    <m:e>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i</m:t>
                          </m:r>
                        </m:sub>
                      </m:sSub>
                      <m:r>
                        <w:rPr>
                          <w:rFonts w:ascii="Cambria Math" w:eastAsia="宋体" w:hAnsi="Cambria Math"/>
                        </w:rPr>
                        <m:t>*</m:t>
                      </m:r>
                      <m:func>
                        <m:funcPr>
                          <m:ctrlPr>
                            <w:rPr>
                              <w:rFonts w:ascii="Cambria Math" w:eastAsia="宋体" w:hAnsi="Cambria Math"/>
                            </w:rPr>
                          </m:ctrlPr>
                        </m:funcPr>
                        <m:fName>
                          <m:r>
                            <m:rPr>
                              <m:sty m:val="p"/>
                            </m:rPr>
                            <w:rPr>
                              <w:rFonts w:ascii="Cambria Math" w:eastAsia="宋体" w:hAnsi="Cambria Math"/>
                            </w:rPr>
                            <m:t>log</m:t>
                          </m:r>
                          <m:ctrlPr>
                            <w:rPr>
                              <w:rFonts w:ascii="Cambria Math" w:eastAsia="宋体" w:hAnsi="Cambria Math"/>
                              <w:i/>
                            </w:rPr>
                          </m:ctrlPr>
                        </m:fName>
                        <m:e>
                          <m:d>
                            <m:dPr>
                              <m:ctrlPr>
                                <w:rPr>
                                  <w:rFonts w:ascii="Cambria Math" w:eastAsia="宋体" w:hAnsi="Cambria Math"/>
                                  <w:i/>
                                </w:rPr>
                              </m:ctrlPr>
                            </m:dPr>
                            <m:e>
                              <m:limUpp>
                                <m:limUppPr>
                                  <m:ctrlPr>
                                    <w:rPr>
                                      <w:rFonts w:ascii="Cambria Math" w:eastAsia="宋体" w:hAnsi="Cambria Math"/>
                                    </w:rPr>
                                  </m:ctrlPr>
                                </m:limUppPr>
                                <m:e>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i</m:t>
                                      </m:r>
                                    </m:sub>
                                  </m:sSub>
                                </m:e>
                                <m:lim>
                                  <m:r>
                                    <w:rPr>
                                      <w:rFonts w:ascii="Cambria Math" w:eastAsia="宋体" w:hAnsi="Cambria Math"/>
                                    </w:rPr>
                                    <m:t>^</m:t>
                                  </m:r>
                                </m:lim>
                              </m:limUpp>
                            </m:e>
                          </m:d>
                        </m:e>
                      </m:func>
                      <m:r>
                        <w:rPr>
                          <w:rFonts w:ascii="Cambria Math" w:eastAsia="宋体" w:hAnsi="Cambria Math"/>
                        </w:rPr>
                        <m:t>+</m:t>
                      </m:r>
                      <m:d>
                        <m:dPr>
                          <m:ctrlPr>
                            <w:rPr>
                              <w:rFonts w:ascii="Cambria Math" w:eastAsia="宋体" w:hAnsi="Cambria Math"/>
                              <w:i/>
                            </w:rPr>
                          </m:ctrlPr>
                        </m:dPr>
                        <m:e>
                          <m:r>
                            <w:rPr>
                              <w:rFonts w:ascii="Cambria Math" w:eastAsia="宋体" w:hAnsi="Cambria Math"/>
                            </w:rPr>
                            <m:t>1-</m:t>
                          </m:r>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i</m:t>
                              </m:r>
                            </m:sub>
                          </m:sSub>
                        </m:e>
                      </m:d>
                      <m:r>
                        <w:rPr>
                          <w:rFonts w:ascii="Cambria Math" w:eastAsia="宋体" w:hAnsi="Cambria Math"/>
                        </w:rPr>
                        <m:t>*</m:t>
                      </m:r>
                      <m:func>
                        <m:funcPr>
                          <m:ctrlPr>
                            <w:rPr>
                              <w:rFonts w:ascii="Cambria Math" w:eastAsia="宋体" w:hAnsi="Cambria Math"/>
                            </w:rPr>
                          </m:ctrlPr>
                        </m:funcPr>
                        <m:fName>
                          <m:r>
                            <m:rPr>
                              <m:sty m:val="p"/>
                            </m:rPr>
                            <w:rPr>
                              <w:rFonts w:ascii="Cambria Math" w:eastAsia="宋体" w:hAnsi="Cambria Math"/>
                            </w:rPr>
                            <m:t>log</m:t>
                          </m:r>
                          <m:ctrlPr>
                            <w:rPr>
                              <w:rFonts w:ascii="Cambria Math" w:eastAsia="宋体" w:hAnsi="Cambria Math"/>
                              <w:i/>
                            </w:rPr>
                          </m:ctrlPr>
                        </m:fName>
                        <m:e>
                          <m:d>
                            <m:dPr>
                              <m:ctrlPr>
                                <w:rPr>
                                  <w:rFonts w:ascii="Cambria Math" w:eastAsia="宋体" w:hAnsi="Cambria Math"/>
                                  <w:i/>
                                </w:rPr>
                              </m:ctrlPr>
                            </m:dPr>
                            <m:e>
                              <m:r>
                                <w:rPr>
                                  <w:rFonts w:ascii="Cambria Math" w:eastAsia="宋体" w:hAnsi="Cambria Math"/>
                                </w:rPr>
                                <m:t>1-</m:t>
                              </m:r>
                              <m:limUpp>
                                <m:limUppPr>
                                  <m:ctrlPr>
                                    <w:rPr>
                                      <w:rFonts w:ascii="Cambria Math" w:eastAsia="宋体" w:hAnsi="Cambria Math"/>
                                    </w:rPr>
                                  </m:ctrlPr>
                                </m:limUppPr>
                                <m:e>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i</m:t>
                                      </m:r>
                                    </m:sub>
                                  </m:sSub>
                                </m:e>
                                <m:lim>
                                  <m:r>
                                    <w:rPr>
                                      <w:rFonts w:ascii="Cambria Math" w:eastAsia="宋体" w:hAnsi="Cambria Math"/>
                                    </w:rPr>
                                    <m:t>^</m:t>
                                  </m:r>
                                </m:lim>
                              </m:limUpp>
                            </m:e>
                          </m:d>
                        </m:e>
                      </m:func>
                    </m:e>
                  </m:d>
                </m:e>
              </m:nary>
              <m:r>
                <w:rPr>
                  <w:rFonts w:ascii="Cambria Math" w:eastAsia="宋体" w:hAnsi="Cambria Math"/>
                </w:rPr>
                <m:t>#</m:t>
              </m:r>
              <m:d>
                <m:dPr>
                  <m:ctrlPr>
                    <w:rPr>
                      <w:rFonts w:ascii="Cambria Math" w:eastAsia="宋体" w:hAnsi="Cambria Math"/>
                      <w:i/>
                    </w:rPr>
                  </m:ctrlPr>
                </m:dPr>
                <m:e>
                  <m:r>
                    <w:rPr>
                      <w:rFonts w:ascii="Cambria Math" w:eastAsia="宋体" w:hAnsi="Cambria Math"/>
                    </w:rPr>
                    <m:t>2.10</m:t>
                  </m:r>
                </m:e>
              </m:d>
            </m:e>
          </m:eqArr>
        </m:oMath>
      </m:oMathPara>
    </w:p>
    <w:p w14:paraId="0BBCA772" w14:textId="0416895C" w:rsidR="000341F4" w:rsidRPr="00DA76E9" w:rsidRDefault="00ED13A3" w:rsidP="00B6798B">
      <w:pPr>
        <w:pStyle w:val="2"/>
        <w:rPr>
          <w:rFonts w:ascii="Times New Roman" w:hAnsi="Times New Roman"/>
        </w:rPr>
      </w:pPr>
      <w:bookmarkStart w:id="416" w:name="_Toc101693030"/>
      <w:bookmarkStart w:id="417" w:name="_Toc103718624"/>
      <w:r w:rsidRPr="00DA76E9">
        <w:rPr>
          <w:rFonts w:ascii="Times New Roman" w:hAnsi="Times New Roman" w:hint="eastAsia"/>
        </w:rPr>
        <w:t>小结</w:t>
      </w:r>
      <w:bookmarkEnd w:id="416"/>
      <w:bookmarkEnd w:id="417"/>
    </w:p>
    <w:p w14:paraId="58B5053B" w14:textId="242499E6" w:rsidR="00D732E6" w:rsidRPr="00DA76E9" w:rsidRDefault="00ED13A3" w:rsidP="000109DB">
      <w:pPr>
        <w:pStyle w:val="af"/>
        <w:spacing w:line="20pt" w:lineRule="exact"/>
        <w:ind w:firstLine="24.10pt"/>
        <w:jc w:val="both"/>
        <w:rPr>
          <w:rFonts w:eastAsia="宋体"/>
        </w:rPr>
        <w:sectPr w:rsidR="00D732E6" w:rsidRPr="00DA76E9" w:rsidSect="009C38A3">
          <w:pgSz w:w="595.30pt" w:h="841.90pt"/>
          <w:pgMar w:top="70.90pt" w:right="56.70pt" w:bottom="70.90pt" w:left="70.90pt" w:header="42.55pt" w:footer="42.50pt" w:gutter="0pt"/>
          <w:pgNumType w:start="1"/>
          <w:cols w:space="36pt"/>
          <w:docGrid w:type="lines" w:linePitch="312"/>
        </w:sectPr>
      </w:pPr>
      <w:r w:rsidRPr="00DA76E9">
        <w:rPr>
          <w:rFonts w:eastAsia="宋体" w:hint="eastAsia"/>
        </w:rPr>
        <w:t>本章节中主要介绍了深度神经网络的相关基础知识。从神经网络层角度出发，对实验中使用的全连接</w:t>
      </w:r>
      <w:proofErr w:type="gramStart"/>
      <w:r w:rsidRPr="00DA76E9">
        <w:rPr>
          <w:rFonts w:eastAsia="宋体" w:hint="eastAsia"/>
        </w:rPr>
        <w:t>层和层规范化</w:t>
      </w:r>
      <w:proofErr w:type="gramEnd"/>
      <w:r w:rsidRPr="00DA76E9">
        <w:rPr>
          <w:rFonts w:eastAsia="宋体" w:hint="eastAsia"/>
        </w:rPr>
        <w:t>层进行详细介绍。以及在训练神经网络模型过程中，描述了常见的激活函数以及损失函数。上述公式将会在第</w:t>
      </w:r>
      <w:hyperlink w:anchor="_bookmark18" w:history="1">
        <w:r w:rsidRPr="00DA76E9">
          <w:t>3</w:t>
        </w:r>
      </w:hyperlink>
      <w:r w:rsidRPr="00DA76E9">
        <w:rPr>
          <w:rFonts w:eastAsia="宋体" w:hint="eastAsia"/>
        </w:rPr>
        <w:t>章构建基于</w:t>
      </w:r>
      <w:r w:rsidR="00D41757" w:rsidRPr="00DA76E9">
        <w:rPr>
          <w:rFonts w:eastAsia="宋体"/>
        </w:rPr>
        <w:t> </w:t>
      </w:r>
      <w:r w:rsidRPr="00DA76E9">
        <w:t>BERT</w:t>
      </w:r>
      <w:r w:rsidR="00D41757" w:rsidRPr="00DA76E9">
        <w:t> </w:t>
      </w:r>
      <w:r w:rsidRPr="00DA76E9">
        <w:rPr>
          <w:rFonts w:eastAsia="宋体" w:hint="eastAsia"/>
        </w:rPr>
        <w:t>的鲁棒性问答系统中使用。</w:t>
      </w:r>
    </w:p>
    <w:p w14:paraId="71BDCACC" w14:textId="7DB243AC" w:rsidR="00CF1FD7" w:rsidRPr="00DA76E9" w:rsidRDefault="00CF1FD7" w:rsidP="009A64B0">
      <w:pPr>
        <w:pStyle w:val="1"/>
      </w:pPr>
      <w:bookmarkStart w:id="418" w:name="_Toc101693031"/>
      <w:bookmarkStart w:id="419" w:name="_Toc103718625"/>
      <w:r w:rsidRPr="00DA76E9">
        <w:rPr>
          <w:rFonts w:hint="eastAsia"/>
        </w:rPr>
        <w:t>基于</w:t>
      </w:r>
      <w:r w:rsidR="00D41757" w:rsidRPr="00DA76E9">
        <w:t> </w:t>
      </w:r>
      <w:r w:rsidRPr="00DA76E9">
        <w:t>BERT</w:t>
      </w:r>
      <w:r w:rsidR="00D41757" w:rsidRPr="00DA76E9">
        <w:t> </w:t>
      </w:r>
      <w:r w:rsidRPr="00DA76E9">
        <w:rPr>
          <w:rFonts w:hint="eastAsia"/>
        </w:rPr>
        <w:t>的鲁棒性问答系统</w:t>
      </w:r>
      <w:bookmarkEnd w:id="418"/>
      <w:bookmarkEnd w:id="419"/>
    </w:p>
    <w:p w14:paraId="175AC417" w14:textId="17B722FF" w:rsidR="007D4C13" w:rsidRPr="00DA76E9" w:rsidRDefault="007D4C13" w:rsidP="002A0D79">
      <w:pPr>
        <w:pStyle w:val="2"/>
        <w:rPr>
          <w:rFonts w:ascii="Times New Roman" w:hAnsi="Times New Roman"/>
        </w:rPr>
      </w:pPr>
      <w:bookmarkStart w:id="420" w:name="_Toc101693032"/>
      <w:bookmarkStart w:id="421" w:name="_Toc103718626"/>
      <w:r w:rsidRPr="00DA76E9">
        <w:rPr>
          <w:rFonts w:ascii="Times New Roman" w:hAnsi="Times New Roman" w:hint="eastAsia"/>
        </w:rPr>
        <w:t>实验设置</w:t>
      </w:r>
      <w:bookmarkEnd w:id="420"/>
      <w:bookmarkEnd w:id="421"/>
    </w:p>
    <w:p w14:paraId="30D43E95" w14:textId="65833DF2" w:rsidR="007D4C13" w:rsidRPr="00DA76E9" w:rsidRDefault="007D4C13" w:rsidP="000109DB">
      <w:pPr>
        <w:pStyle w:val="af"/>
        <w:spacing w:line="20pt" w:lineRule="exact"/>
        <w:ind w:firstLine="24.10pt"/>
        <w:jc w:val="both"/>
        <w:rPr>
          <w:rFonts w:eastAsia="宋体"/>
        </w:rPr>
      </w:pPr>
      <w:r w:rsidRPr="00DA76E9">
        <w:rPr>
          <w:rFonts w:eastAsia="宋体" w:hint="eastAsia"/>
        </w:rPr>
        <w:t>在本小节中，我们将形式</w:t>
      </w:r>
      <w:r w:rsidR="006C2B39" w:rsidRPr="00DA76E9">
        <w:rPr>
          <w:rFonts w:eastAsia="宋体" w:hint="eastAsia"/>
        </w:rPr>
        <w:t>化</w:t>
      </w:r>
      <w:r w:rsidRPr="00DA76E9">
        <w:rPr>
          <w:rFonts w:eastAsia="宋体" w:hint="eastAsia"/>
        </w:rPr>
        <w:t>地定义鲁棒性问答系统的实验设置。</w:t>
      </w:r>
    </w:p>
    <w:p w14:paraId="3FDF1DB8" w14:textId="05712AE5" w:rsidR="007D4C13" w:rsidRPr="00DA76E9" w:rsidRDefault="007D4C13" w:rsidP="00C37900">
      <w:pPr>
        <w:pStyle w:val="3"/>
        <w:rPr>
          <w:rFonts w:ascii="Times New Roman" w:hAnsi="Times New Roman"/>
        </w:rPr>
      </w:pPr>
      <w:bookmarkStart w:id="422" w:name="_Toc101693033"/>
      <w:bookmarkStart w:id="423" w:name="_Toc103718627"/>
      <w:r w:rsidRPr="00DA76E9">
        <w:rPr>
          <w:rFonts w:ascii="Times New Roman" w:hAnsi="Times New Roman" w:hint="eastAsia"/>
        </w:rPr>
        <w:t>问答系统</w:t>
      </w:r>
      <w:bookmarkEnd w:id="422"/>
      <w:bookmarkEnd w:id="423"/>
    </w:p>
    <w:p w14:paraId="6D83E08D" w14:textId="05E138FD" w:rsidR="007D4C13" w:rsidRPr="00DA76E9" w:rsidRDefault="007D4C13" w:rsidP="000109DB">
      <w:pPr>
        <w:pStyle w:val="af"/>
        <w:spacing w:line="20pt" w:lineRule="exact"/>
        <w:ind w:firstLineChars="200" w:firstLine="24pt"/>
        <w:jc w:val="both"/>
        <w:rPr>
          <w:rFonts w:eastAsia="宋体"/>
        </w:rPr>
      </w:pPr>
      <w:r w:rsidRPr="00DA76E9">
        <w:rPr>
          <w:rFonts w:eastAsia="宋体" w:hint="eastAsia"/>
        </w:rPr>
        <w:t>实验研究对象为提取式阅读理解问答系统。首先定义训练测试数据领域相同的一般性问答系统。以</w:t>
      </w:r>
      <w:r w:rsidR="002A7520" w:rsidRPr="00DA76E9">
        <w:rPr>
          <w:rFonts w:eastAsia="宋体"/>
        </w:rPr>
        <w:t> </w:t>
      </w:r>
      <w:proofErr w:type="spellStart"/>
      <w:r w:rsidRPr="00DA76E9">
        <w:t>SQuAD</w:t>
      </w:r>
      <w:proofErr w:type="spellEnd"/>
      <w:r w:rsidR="002A7520" w:rsidRPr="00DA76E9">
        <w:t> </w:t>
      </w:r>
      <w:r w:rsidRPr="00DA76E9">
        <w:rPr>
          <w:rFonts w:eastAsia="宋体" w:hint="eastAsia"/>
        </w:rPr>
        <w:t>数据集为例，每一个样例输入具有两部分，分别是问题</w:t>
      </w:r>
      <w:r w:rsidRPr="00DA76E9">
        <w:t>(Question)</w:t>
      </w:r>
      <w:r w:rsidRPr="00DA76E9">
        <w:rPr>
          <w:rFonts w:eastAsia="宋体" w:hint="eastAsia"/>
        </w:rPr>
        <w:t>，</w:t>
      </w:r>
      <w:r w:rsidRPr="00DA76E9">
        <w:rPr>
          <w:rFonts w:eastAsia="宋体" w:hint="eastAsia"/>
        </w:rPr>
        <w:t xml:space="preserve"> </w:t>
      </w:r>
      <w:r w:rsidRPr="00DA76E9">
        <w:rPr>
          <w:rFonts w:eastAsia="宋体" w:hint="eastAsia"/>
        </w:rPr>
        <w:t>上下文</w:t>
      </w:r>
      <w:r w:rsidRPr="00DA76E9">
        <w:t>(Context paragraph)</w:t>
      </w:r>
      <w:r w:rsidRPr="00DA76E9">
        <w:rPr>
          <w:rFonts w:eastAsia="宋体" w:hint="eastAsia"/>
        </w:rPr>
        <w:t>。上下文和问题分别由</w:t>
      </w:r>
      <w:r w:rsidR="002A7520" w:rsidRPr="00DA76E9">
        <w:rPr>
          <w:rFonts w:eastAsia="宋体"/>
        </w:rPr>
        <w:t> </w:t>
      </w:r>
      <w:r w:rsidRPr="00DA76E9">
        <w:t>N</w:t>
      </w:r>
      <w:r w:rsidRPr="00DA76E9">
        <w:rPr>
          <w:rFonts w:eastAsia="宋体" w:hint="eastAsia"/>
        </w:rPr>
        <w:t>，</w:t>
      </w:r>
      <w:r w:rsidRPr="00DA76E9">
        <w:t>M</w:t>
      </w:r>
      <w:r w:rsidR="002A7520" w:rsidRPr="00DA76E9">
        <w:t> </w:t>
      </w:r>
      <w:proofErr w:type="gramStart"/>
      <w:r w:rsidRPr="00DA76E9">
        <w:rPr>
          <w:rFonts w:eastAsia="宋体" w:hint="eastAsia"/>
        </w:rPr>
        <w:t>个</w:t>
      </w:r>
      <w:proofErr w:type="gramEnd"/>
      <w:r w:rsidRPr="00DA76E9">
        <w:rPr>
          <w:rFonts w:eastAsia="宋体" w:hint="eastAsia"/>
        </w:rPr>
        <w:t>来源于词汇表中的词语组成。</w:t>
      </w:r>
      <w:proofErr w:type="gramStart"/>
      <w:r w:rsidRPr="00DA76E9">
        <w:rPr>
          <w:rFonts w:eastAsia="宋体" w:hint="eastAsia"/>
        </w:rPr>
        <w:t>而样例</w:t>
      </w:r>
      <w:proofErr w:type="gramEnd"/>
      <w:r w:rsidRPr="00DA76E9">
        <w:rPr>
          <w:rFonts w:eastAsia="宋体" w:hint="eastAsia"/>
        </w:rPr>
        <w:t>输出的答案集合是文章中一段连续的词语组成的短语或句子。</w:t>
      </w:r>
    </w:p>
    <w:p w14:paraId="3C1A86D0" w14:textId="448E283D" w:rsidR="009F5DA6" w:rsidRPr="00DA76E9" w:rsidRDefault="003E2A57" w:rsidP="000109DB">
      <w:pPr>
        <w:pStyle w:val="af"/>
        <w:spacing w:line="20pt" w:lineRule="exact"/>
        <w:ind w:firstLineChars="200" w:firstLine="24pt"/>
        <w:jc w:val="both"/>
        <w:rPr>
          <w:rFonts w:eastAsia="宋体"/>
        </w:rPr>
      </w:pPr>
      <w:r w:rsidRPr="00DA76E9">
        <w:rPr>
          <w:rFonts w:eastAsia="宋体" w:hint="eastAsia"/>
        </w:rPr>
        <w:t>现对问答系统进行具体数学定义：</w:t>
      </w:r>
    </w:p>
    <w:p w14:paraId="050C278E" w14:textId="1CAA736B" w:rsidR="00F6443E" w:rsidRPr="00DA76E9" w:rsidRDefault="003E2A57" w:rsidP="00CF19FA">
      <w:pPr>
        <w:pStyle w:val="af"/>
        <w:spacing w:line="15.70pt" w:lineRule="auto"/>
        <w:ind w:firstLineChars="200" w:firstLine="24pt"/>
        <w:rPr>
          <w:rFonts w:eastAsia="宋体"/>
          <w:iCs/>
        </w:rPr>
      </w:pPr>
      <m:oMathPara>
        <m:oMathParaPr>
          <m:jc m:val="center"/>
        </m:oMathParaPr>
        <m:oMath>
          <m:r>
            <w:rPr>
              <w:rFonts w:ascii="Cambria Math" w:eastAsia="CMMI12" w:hAnsi="Cambria Math" w:cs="CMMI12"/>
            </w:rPr>
            <m:t xml:space="preserve">input </m:t>
          </m:r>
          <m:r>
            <m:rPr>
              <m:sty m:val="p"/>
            </m:rPr>
            <w:rPr>
              <w:rFonts w:ascii="Cambria Math" w:eastAsia="CMMI12" w:hAnsi="Cambria Math" w:cs="CMR12"/>
            </w:rPr>
            <m:t xml:space="preserve">: </m:t>
          </m:r>
          <m:r>
            <w:rPr>
              <w:rFonts w:ascii="Cambria Math" w:eastAsia="CMMI12" w:hAnsi="Cambria Math" w:cs="CMMI12"/>
            </w:rPr>
            <m:t xml:space="preserve">Context </m:t>
          </m:r>
          <m:r>
            <m:rPr>
              <m:sty m:val="p"/>
              <m:aln/>
            </m:rPr>
            <w:rPr>
              <w:rFonts w:ascii="Cambria Math" w:eastAsia="CMMI12" w:hAnsi="Cambria Math" w:cs="CMR12"/>
            </w:rPr>
            <m:t xml:space="preserve">= </m:t>
          </m:r>
          <m:d>
            <m:dPr>
              <m:ctrlPr>
                <w:rPr>
                  <w:rFonts w:ascii="Cambria Math" w:eastAsia="CMMI12" w:hAnsi="Cambria Math" w:cs="CMR12"/>
                </w:rPr>
              </m:ctrlPr>
            </m:dPr>
            <m:e>
              <m:r>
                <w:rPr>
                  <w:rFonts w:ascii="Cambria Math" w:eastAsia="CMMI12" w:hAnsi="Cambria Math" w:cs="CMMI12"/>
                </w:rPr>
                <m:t>c</m:t>
              </m:r>
              <m:r>
                <m:rPr>
                  <m:sty m:val="p"/>
                </m:rPr>
                <w:rPr>
                  <w:rFonts w:ascii="Cambria Math" w:eastAsia="CMR8" w:hAnsi="Cambria Math" w:cs="CMR8"/>
                  <w:sz w:val="16"/>
                  <w:szCs w:val="16"/>
                </w:rPr>
                <m:t>1</m:t>
              </m:r>
              <m:r>
                <w:rPr>
                  <w:rFonts w:ascii="Cambria Math" w:eastAsia="CMMI12" w:hAnsi="Cambria Math" w:cs="CMMI12"/>
                </w:rPr>
                <m:t>, c</m:t>
              </m:r>
              <m:r>
                <m:rPr>
                  <m:sty m:val="p"/>
                </m:rPr>
                <w:rPr>
                  <w:rFonts w:ascii="Cambria Math" w:eastAsia="CMR8" w:hAnsi="Cambria Math" w:cs="CMR8"/>
                  <w:sz w:val="16"/>
                  <w:szCs w:val="16"/>
                </w:rPr>
                <m:t>2</m:t>
              </m:r>
              <m:r>
                <w:rPr>
                  <w:rFonts w:ascii="Cambria Math" w:eastAsia="CMMI12" w:hAnsi="Cambria Math" w:cs="CMMI12"/>
                </w:rPr>
                <m:t>, …, c</m:t>
              </m:r>
              <m:r>
                <w:rPr>
                  <w:rFonts w:ascii="Cambria Math" w:eastAsia="CMMI8" w:hAnsi="Cambria Math" w:cs="CMMI8"/>
                  <w:sz w:val="16"/>
                  <w:szCs w:val="16"/>
                </w:rPr>
                <m:t>N</m:t>
              </m:r>
            </m:e>
          </m:d>
          <m:r>
            <w:rPr>
              <w:rFonts w:ascii="Cambria Math" w:eastAsia="CMMI12" w:hAnsi="Cambria Math" w:cs="CMMI12" w:hint="eastAsia"/>
            </w:rPr>
            <m:t>，</m:t>
          </m:r>
          <m:r>
            <w:rPr>
              <w:rFonts w:ascii="Cambria Math" w:eastAsia="CMMI12" w:hAnsi="Cambria Math" w:cs="CMMI12"/>
            </w:rPr>
            <m:t xml:space="preserve">Question </m:t>
          </m:r>
          <m:r>
            <m:rPr>
              <m:sty m:val="p"/>
            </m:rPr>
            <w:rPr>
              <w:rFonts w:ascii="Cambria Math" w:eastAsia="CMMI12" w:hAnsi="Cambria Math" w:cs="CMR12"/>
            </w:rPr>
            <m:t xml:space="preserve">= </m:t>
          </m:r>
          <m:d>
            <m:dPr>
              <m:ctrlPr>
                <w:rPr>
                  <w:rFonts w:ascii="Cambria Math" w:eastAsia="CMMI12" w:hAnsi="Cambria Math" w:cs="CMR12"/>
                </w:rPr>
              </m:ctrlPr>
            </m:dPr>
            <m:e>
              <m:r>
                <w:rPr>
                  <w:rFonts w:ascii="Cambria Math" w:eastAsia="CMMI12" w:hAnsi="Cambria Math" w:cs="CMMI12"/>
                </w:rPr>
                <m:t>q</m:t>
              </m:r>
              <m:r>
                <m:rPr>
                  <m:sty m:val="p"/>
                </m:rPr>
                <w:rPr>
                  <w:rFonts w:ascii="Cambria Math" w:eastAsia="CMR8" w:hAnsi="Cambria Math" w:cs="CMR8"/>
                  <w:sz w:val="16"/>
                  <w:szCs w:val="16"/>
                </w:rPr>
                <m:t>1</m:t>
              </m:r>
              <m:r>
                <w:rPr>
                  <w:rFonts w:ascii="Cambria Math" w:eastAsia="CMMI12" w:hAnsi="Cambria Math" w:cs="CMMI12"/>
                </w:rPr>
                <m:t>, q</m:t>
              </m:r>
              <m:r>
                <m:rPr>
                  <m:sty m:val="p"/>
                </m:rPr>
                <w:rPr>
                  <w:rFonts w:ascii="Cambria Math" w:eastAsia="CMR8" w:hAnsi="Cambria Math" w:cs="CMR8"/>
                  <w:sz w:val="16"/>
                  <w:szCs w:val="16"/>
                </w:rPr>
                <m:t>2</m:t>
              </m:r>
              <m:r>
                <w:rPr>
                  <w:rFonts w:ascii="Cambria Math" w:eastAsia="CMMI12" w:hAnsi="Cambria Math" w:cs="CMMI12"/>
                </w:rPr>
                <m:t>, …, q</m:t>
              </m:r>
              <m:r>
                <w:rPr>
                  <w:rFonts w:ascii="Cambria Math" w:eastAsia="CMMI8" w:hAnsi="Cambria Math" w:cs="CMMI8"/>
                  <w:sz w:val="16"/>
                  <w:szCs w:val="16"/>
                </w:rPr>
                <m:t>M</m:t>
              </m:r>
            </m:e>
          </m:d>
          <m:r>
            <w:rPr>
              <w:rFonts w:ascii="Cambria Math" w:eastAsia="CMMI12" w:hAnsi="Cambria Math" w:cs="CMMI12"/>
            </w:rPr>
            <m:t>, c</m:t>
          </m:r>
          <m:r>
            <w:rPr>
              <w:rFonts w:ascii="Cambria Math" w:eastAsia="CMMI8" w:hAnsi="Cambria Math" w:cs="CMMI8"/>
              <w:sz w:val="16"/>
              <w:szCs w:val="16"/>
            </w:rPr>
            <m:t>i</m:t>
          </m:r>
          <m:r>
            <w:rPr>
              <w:rFonts w:ascii="Cambria Math" w:eastAsia="CMMI12" w:hAnsi="Cambria Math" w:cs="CMMI12"/>
            </w:rPr>
            <m:t>, q</m:t>
          </m:r>
          <m:r>
            <w:rPr>
              <w:rFonts w:ascii="Cambria Math" w:eastAsia="CMMI8" w:hAnsi="Cambria Math" w:cs="CMMI8"/>
              <w:sz w:val="16"/>
              <w:szCs w:val="16"/>
            </w:rPr>
            <m:t xml:space="preserve">i </m:t>
          </m:r>
          <m:r>
            <w:rPr>
              <w:rFonts w:ascii="Cambria Math" w:eastAsia="CMSY10" w:hAnsi="Cambria Math" w:cs="CMSY10" w:hint="eastAsia"/>
            </w:rPr>
            <m:t>∈</m:t>
          </m:r>
          <m:r>
            <w:rPr>
              <w:rFonts w:ascii="Cambria Math" w:eastAsia="CMSY10" w:hAnsi="Cambria Math" w:cs="CMSY10"/>
            </w:rPr>
            <m:t xml:space="preserve"> </m:t>
          </m:r>
          <m:r>
            <w:rPr>
              <w:rFonts w:ascii="Cambria Math" w:eastAsia="CMMI12" w:hAnsi="Cambria Math" w:cs="CMMI12"/>
            </w:rPr>
            <m:t>V</m:t>
          </m:r>
          <m:r>
            <m:rPr>
              <m:sty m:val="p"/>
            </m:rPr>
            <w:rPr>
              <w:rFonts w:ascii="Cambria Math" w:eastAsia="CMMI12" w:hAnsi="Cambria Math" w:cs="CMMI12"/>
            </w:rPr>
            <w:br/>
          </m:r>
        </m:oMath>
        <m:oMath>
          <m:r>
            <w:rPr>
              <w:rFonts w:ascii="Cambria Math" w:eastAsia="宋体" w:hAnsi="Cambria Math"/>
              <w:sz w:val="22"/>
              <w:szCs w:val="22"/>
            </w:rPr>
            <m:t>o</m:t>
          </m:r>
          <m:r>
            <w:rPr>
              <w:rFonts w:ascii="Cambria Math" w:eastAsia="CMMI12" w:hAnsi="Cambria Math" w:cs="CMMI12"/>
            </w:rPr>
            <m:t xml:space="preserve">utput </m:t>
          </m:r>
          <m:r>
            <m:rPr>
              <m:sty m:val="p"/>
            </m:rPr>
            <w:rPr>
              <w:rFonts w:ascii="Cambria Math" w:eastAsia="CMMI12" w:hAnsi="Cambria Math" w:cs="CMR12"/>
            </w:rPr>
            <m:t xml:space="preserve">: </m:t>
          </m:r>
          <m:r>
            <w:rPr>
              <w:rFonts w:ascii="Cambria Math" w:eastAsia="CMMI12" w:hAnsi="Cambria Math" w:cs="CMMI12"/>
            </w:rPr>
            <m:t xml:space="preserve">Answer </m:t>
          </m:r>
          <m:r>
            <m:rPr>
              <m:sty m:val="p"/>
              <m:aln/>
            </m:rPr>
            <w:rPr>
              <w:rFonts w:ascii="Cambria Math" w:eastAsia="CMMI12" w:hAnsi="Cambria Math" w:cs="CMR12"/>
            </w:rPr>
            <m:t>= (</m:t>
          </m:r>
          <m:r>
            <w:rPr>
              <w:rFonts w:ascii="Cambria Math" w:eastAsia="CMMI12" w:hAnsi="Cambria Math" w:cs="CMMI12"/>
            </w:rPr>
            <m:t>c</m:t>
          </m:r>
          <m:r>
            <w:rPr>
              <w:rFonts w:ascii="Cambria Math" w:eastAsia="CMMI8" w:hAnsi="Cambria Math" w:cs="CMMI8"/>
              <w:sz w:val="16"/>
              <w:szCs w:val="16"/>
            </w:rPr>
            <m:t>start</m:t>
          </m:r>
          <m:r>
            <w:rPr>
              <w:rFonts w:ascii="Cambria Math" w:eastAsia="CMMI12" w:hAnsi="Cambria Math" w:cs="CMMI12"/>
            </w:rPr>
            <m:t>, c</m:t>
          </m:r>
          <m:r>
            <w:rPr>
              <w:rFonts w:ascii="Cambria Math" w:eastAsia="CMMI8" w:hAnsi="Cambria Math" w:cs="CMMI8"/>
              <w:sz w:val="16"/>
              <w:szCs w:val="16"/>
            </w:rPr>
            <m:t>start</m:t>
          </m:r>
          <m:r>
            <m:rPr>
              <m:sty m:val="p"/>
            </m:rPr>
            <w:rPr>
              <w:rFonts w:ascii="Cambria Math" w:eastAsia="CMR8" w:hAnsi="Cambria Math" w:cs="CMR8"/>
              <w:sz w:val="16"/>
              <w:szCs w:val="16"/>
            </w:rPr>
            <m:t>+1</m:t>
          </m:r>
          <m:r>
            <w:rPr>
              <w:rFonts w:ascii="Cambria Math" w:eastAsia="CMMI12" w:hAnsi="Cambria Math" w:cs="CMMI12"/>
            </w:rPr>
            <m:t>, …, c</m:t>
          </m:r>
          <m:r>
            <w:rPr>
              <w:rFonts w:ascii="Cambria Math" w:eastAsia="CMMI8" w:hAnsi="Cambria Math" w:cs="CMMI8"/>
              <w:sz w:val="16"/>
              <w:szCs w:val="16"/>
            </w:rPr>
            <m:t>end</m:t>
          </m:r>
          <m:r>
            <w:rPr>
              <w:rFonts w:ascii="Cambria Math" w:eastAsia="CMSY8" w:hAnsi="Cambria Math" w:cs="CMSY8" w:hint="eastAsia"/>
              <w:sz w:val="16"/>
              <w:szCs w:val="16"/>
            </w:rPr>
            <m:t>-</m:t>
          </m:r>
          <m:r>
            <m:rPr>
              <m:sty m:val="p"/>
            </m:rPr>
            <w:rPr>
              <w:rFonts w:ascii="Cambria Math" w:eastAsia="CMR8" w:hAnsi="Cambria Math" w:cs="CMR8"/>
              <w:sz w:val="16"/>
              <w:szCs w:val="16"/>
            </w:rPr>
            <m:t>1</m:t>
          </m:r>
          <m:r>
            <w:rPr>
              <w:rFonts w:ascii="Cambria Math" w:eastAsia="CMMI12" w:hAnsi="Cambria Math" w:cs="CMMI12"/>
            </w:rPr>
            <m:t>, c</m:t>
          </m:r>
          <m:r>
            <w:rPr>
              <w:rFonts w:ascii="Cambria Math" w:eastAsia="CMMI8" w:hAnsi="Cambria Math" w:cs="CMMI8"/>
              <w:sz w:val="16"/>
              <w:szCs w:val="16"/>
            </w:rPr>
            <m:t>end</m:t>
          </m:r>
          <m:r>
            <m:rPr>
              <m:sty m:val="p"/>
            </m:rPr>
            <w:rPr>
              <w:rFonts w:ascii="Cambria Math" w:eastAsia="CMMI12" w:hAnsi="Cambria Math" w:cs="CMR12"/>
            </w:rPr>
            <m:t>)</m:t>
          </m:r>
          <m:r>
            <w:rPr>
              <w:rFonts w:ascii="Cambria Math" w:eastAsia="CMMI12" w:hAnsi="Cambria Math" w:cs="CMMI12"/>
            </w:rPr>
            <m:t xml:space="preserve">, </m:t>
          </m:r>
          <m:r>
            <m:rPr>
              <m:sty m:val="p"/>
            </m:rPr>
            <w:rPr>
              <w:rFonts w:ascii="Cambria Math" w:eastAsia="CMMI12" w:hAnsi="Cambria Math" w:cs="CMR12"/>
            </w:rPr>
            <m:t xml:space="preserve">1 </m:t>
          </m:r>
          <m:r>
            <m:rPr>
              <m:sty m:val="p"/>
            </m:rPr>
            <w:rPr>
              <w:rFonts w:ascii="Cambria Math" w:eastAsia="MSAM10" w:hAnsi="Cambria Math" w:cs="MSAM10" w:hint="eastAsia"/>
            </w:rPr>
            <m:t>⩽</m:t>
          </m:r>
          <m:r>
            <m:rPr>
              <m:sty m:val="p"/>
            </m:rPr>
            <w:rPr>
              <w:rFonts w:ascii="Cambria Math" w:eastAsia="MSAM10" w:hAnsi="Cambria Math" w:cs="MSAM10"/>
            </w:rPr>
            <m:t xml:space="preserve"> </m:t>
          </m:r>
          <m:r>
            <w:rPr>
              <w:rFonts w:ascii="Cambria Math" w:eastAsia="CMMI12" w:hAnsi="Cambria Math" w:cs="CMMI12"/>
            </w:rPr>
            <m:t xml:space="preserve">start </m:t>
          </m:r>
          <m:r>
            <m:rPr>
              <m:sty m:val="p"/>
            </m:rPr>
            <w:rPr>
              <w:rFonts w:ascii="Cambria Math" w:eastAsia="MSAM10" w:hAnsi="Cambria Math" w:cs="MSAM10" w:hint="eastAsia"/>
            </w:rPr>
            <m:t>⩽</m:t>
          </m:r>
          <m:r>
            <m:rPr>
              <m:sty m:val="p"/>
            </m:rPr>
            <w:rPr>
              <w:rFonts w:ascii="Cambria Math" w:eastAsia="MSAM10" w:hAnsi="Cambria Math" w:cs="MSAM10"/>
            </w:rPr>
            <m:t xml:space="preserve"> </m:t>
          </m:r>
          <m:r>
            <w:rPr>
              <w:rFonts w:ascii="Cambria Math" w:eastAsia="CMMI12" w:hAnsi="Cambria Math" w:cs="CMMI12"/>
            </w:rPr>
            <m:t xml:space="preserve">end </m:t>
          </m:r>
          <m:r>
            <m:rPr>
              <m:sty m:val="p"/>
            </m:rPr>
            <w:rPr>
              <w:rFonts w:ascii="Cambria Math" w:eastAsia="MSAM10" w:hAnsi="Cambria Math" w:cs="MSAM10" w:hint="eastAsia"/>
            </w:rPr>
            <m:t>⩽</m:t>
          </m:r>
          <m:r>
            <m:rPr>
              <m:sty m:val="p"/>
            </m:rPr>
            <w:rPr>
              <w:rFonts w:ascii="Cambria Math" w:eastAsia="MSAM10" w:hAnsi="Cambria Math" w:cs="MSAM10"/>
            </w:rPr>
            <m:t xml:space="preserve"> </m:t>
          </m:r>
          <m:r>
            <w:rPr>
              <w:rFonts w:ascii="Cambria Math" w:eastAsia="CMMI12" w:hAnsi="Cambria Math" w:cs="CMMI12"/>
            </w:rPr>
            <m:t>N</m:t>
          </m:r>
        </m:oMath>
      </m:oMathPara>
    </w:p>
    <w:p w14:paraId="43821D9D" w14:textId="55AFDEE6" w:rsidR="009F5DA6" w:rsidRPr="00DA76E9" w:rsidRDefault="003E2A57" w:rsidP="009C38A3">
      <w:pPr>
        <w:spacing w:line="20pt" w:lineRule="exact"/>
        <w:ind w:firstLineChars="200" w:firstLine="24pt"/>
        <w:jc w:val="both"/>
        <w:rPr>
          <w:rFonts w:cs="宋体"/>
          <w:kern w:val="0"/>
          <w:sz w:val="24"/>
        </w:rPr>
      </w:pPr>
      <w:r w:rsidRPr="00DA76E9">
        <w:rPr>
          <w:rFonts w:cs="宋体" w:hint="eastAsia"/>
          <w:kern w:val="0"/>
          <w:sz w:val="24"/>
        </w:rPr>
        <w:t>由于问答系统的答案为短文中连续短语，因此</w:t>
      </w:r>
      <w:del w:id="424" w:author="李 哲玮" w:date="2022-05-06T11:21:00Z">
        <w:r w:rsidRPr="00DA76E9" w:rsidDel="009E58ED">
          <w:rPr>
            <w:rFonts w:cs="宋体" w:hint="eastAsia"/>
            <w:kern w:val="0"/>
            <w:sz w:val="24"/>
          </w:rPr>
          <w:delText>我们</w:delText>
        </w:r>
      </w:del>
      <w:r w:rsidRPr="00DA76E9">
        <w:rPr>
          <w:rFonts w:cs="宋体" w:hint="eastAsia"/>
          <w:kern w:val="0"/>
          <w:sz w:val="24"/>
        </w:rPr>
        <w:t>只需要对答案边界进行预测即可。问答系统模型需要学习一个特征提取函数</w:t>
      </w:r>
      <w:r w:rsidR="002A7520" w:rsidRPr="00DA76E9">
        <w:rPr>
          <w:rFonts w:eastAsia="Times New Roman"/>
          <w:kern w:val="0"/>
          <w:sz w:val="24"/>
        </w:rPr>
        <w:t> </w:t>
      </w:r>
      <w:r w:rsidRPr="00DA76E9">
        <w:rPr>
          <w:rFonts w:eastAsia="Times New Roman"/>
          <w:kern w:val="0"/>
          <w:sz w:val="24"/>
        </w:rPr>
        <w:t xml:space="preserve">(Feature Extractor, </w:t>
      </w:r>
      <w:r w:rsidRPr="00DA76E9">
        <w:rPr>
          <w:rFonts w:cs="宋体" w:hint="eastAsia"/>
          <w:kern w:val="0"/>
          <w:sz w:val="24"/>
        </w:rPr>
        <w:t>定义其函数为</w:t>
      </w:r>
      <w:r w:rsidRPr="00DA76E9">
        <w:rPr>
          <w:rFonts w:eastAsia="Times New Roman" w:hint="eastAsia"/>
          <w:kern w:val="0"/>
          <w:sz w:val="24"/>
        </w:rPr>
        <w:t xml:space="preserve"> </w:t>
      </w:r>
      <w:r w:rsidRPr="00DA76E9">
        <w:rPr>
          <w:rFonts w:eastAsia="Times New Roman"/>
          <w:kern w:val="0"/>
          <w:sz w:val="24"/>
        </w:rPr>
        <w:t xml:space="preserve">F) </w:t>
      </w:r>
      <w:r w:rsidRPr="00DA76E9">
        <w:rPr>
          <w:rFonts w:cs="宋体" w:hint="eastAsia"/>
          <w:kern w:val="0"/>
          <w:sz w:val="24"/>
        </w:rPr>
        <w:t>和一个分类器</w:t>
      </w:r>
      <w:r w:rsidR="002A7520" w:rsidRPr="00DA76E9">
        <w:rPr>
          <w:rFonts w:eastAsia="Times New Roman"/>
          <w:kern w:val="0"/>
          <w:sz w:val="24"/>
        </w:rPr>
        <w:t> </w:t>
      </w:r>
      <w:r w:rsidRPr="00DA76E9">
        <w:rPr>
          <w:rFonts w:eastAsia="Times New Roman"/>
          <w:kern w:val="0"/>
          <w:sz w:val="24"/>
        </w:rPr>
        <w:t>Classifier(</w:t>
      </w:r>
      <w:r w:rsidRPr="00DA76E9">
        <w:rPr>
          <w:rFonts w:cs="宋体" w:hint="eastAsia"/>
          <w:kern w:val="0"/>
          <w:sz w:val="24"/>
        </w:rPr>
        <w:t>定义其函数为</w:t>
      </w:r>
      <w:r w:rsidR="002A7520" w:rsidRPr="00DA76E9">
        <w:rPr>
          <w:rFonts w:eastAsia="Times New Roman"/>
          <w:kern w:val="0"/>
          <w:sz w:val="24"/>
        </w:rPr>
        <w:t> </w:t>
      </w:r>
      <w:r w:rsidRPr="00DA76E9">
        <w:rPr>
          <w:rFonts w:eastAsia="Times New Roman"/>
          <w:kern w:val="0"/>
          <w:sz w:val="24"/>
        </w:rPr>
        <w:t>CLF)</w:t>
      </w:r>
      <w:r w:rsidRPr="00DA76E9">
        <w:rPr>
          <w:rFonts w:cs="宋体" w:hint="eastAsia"/>
          <w:kern w:val="0"/>
          <w:sz w:val="24"/>
        </w:rPr>
        <w:t>，以预测答案边界</w:t>
      </w:r>
      <w:r w:rsidRPr="00DA76E9">
        <w:rPr>
          <w:rFonts w:eastAsia="Times New Roman"/>
          <w:kern w:val="0"/>
          <w:sz w:val="24"/>
        </w:rPr>
        <w:t xml:space="preserve">, </w:t>
      </w:r>
      <w:r w:rsidRPr="00DA76E9">
        <w:rPr>
          <w:rFonts w:cs="宋体" w:hint="eastAsia"/>
          <w:kern w:val="0"/>
          <w:sz w:val="24"/>
        </w:rPr>
        <w:t>即开始位置与结束位置：</w:t>
      </w:r>
    </w:p>
    <w:p w14:paraId="12DD950A" w14:textId="626F2DFD" w:rsidR="009F5DA6" w:rsidRPr="00DA76E9" w:rsidRDefault="00F00F9B" w:rsidP="00CF19FA">
      <w:pPr>
        <w:spacing w:line="15.70pt" w:lineRule="auto"/>
        <w:ind w:firstLineChars="200" w:firstLine="24pt"/>
        <w:jc w:val="both"/>
        <w:rPr>
          <w:kern w:val="0"/>
          <w:sz w:val="24"/>
        </w:rPr>
      </w:pPr>
      <m:oMathPara>
        <m:oMath>
          <m:sSub>
            <m:sSubPr>
              <m:ctrlPr>
                <w:rPr>
                  <w:rFonts w:ascii="Cambria Math" w:hAnsi="Cambria Math"/>
                  <w:i/>
                  <w:kern w:val="0"/>
                  <w:sz w:val="24"/>
                </w:rPr>
              </m:ctrlPr>
            </m:sSubPr>
            <m:e>
              <m:r>
                <w:rPr>
                  <w:rFonts w:ascii="Cambria Math" w:hAnsi="Cambria Math"/>
                  <w:kern w:val="0"/>
                  <w:sz w:val="24"/>
                </w:rPr>
                <m:t>x</m:t>
              </m:r>
            </m:e>
            <m:sub>
              <m:r>
                <w:rPr>
                  <w:rFonts w:ascii="Cambria Math" w:hAnsi="Cambria Math"/>
                  <w:kern w:val="0"/>
                  <w:sz w:val="24"/>
                </w:rPr>
                <m:t>start</m:t>
              </m:r>
            </m:sub>
          </m:sSub>
          <m:r>
            <w:rPr>
              <w:rFonts w:ascii="Cambria Math" w:hAnsi="Cambria Math"/>
              <w:kern w:val="0"/>
              <w:sz w:val="24"/>
            </w:rPr>
            <m:t xml:space="preserve">, </m:t>
          </m:r>
          <m:sSub>
            <m:sSubPr>
              <m:ctrlPr>
                <w:rPr>
                  <w:rFonts w:ascii="Cambria Math" w:hAnsi="Cambria Math"/>
                  <w:i/>
                  <w:kern w:val="0"/>
                  <w:sz w:val="24"/>
                </w:rPr>
              </m:ctrlPr>
            </m:sSubPr>
            <m:e>
              <m:r>
                <w:rPr>
                  <w:rFonts w:ascii="Cambria Math" w:hAnsi="Cambria Math"/>
                  <w:sz w:val="24"/>
                </w:rPr>
                <m:t>x</m:t>
              </m:r>
            </m:e>
            <m:sub>
              <m:r>
                <w:rPr>
                  <w:rFonts w:ascii="Cambria Math" w:hAnsi="Cambria Math"/>
                  <w:sz w:val="24"/>
                  <w:vertAlign w:val="subscript"/>
                </w:rPr>
                <m:t>end</m:t>
              </m:r>
            </m:sub>
          </m:sSub>
          <m:r>
            <m:rPr>
              <m:aln/>
            </m:rPr>
            <w:rPr>
              <w:rFonts w:ascii="Cambria Math" w:hAnsi="Cambria Math"/>
              <w:kern w:val="0"/>
              <w:sz w:val="24"/>
            </w:rPr>
            <m:t>=F</m:t>
          </m:r>
          <m:d>
            <m:dPr>
              <m:ctrlPr>
                <w:rPr>
                  <w:rFonts w:ascii="Cambria Math" w:hAnsi="Cambria Math"/>
                  <w:i/>
                  <w:kern w:val="0"/>
                  <w:sz w:val="24"/>
                </w:rPr>
              </m:ctrlPr>
            </m:dPr>
            <m:e>
              <m:r>
                <w:rPr>
                  <w:rFonts w:ascii="Cambria Math" w:hAnsi="Cambria Math"/>
                  <w:kern w:val="0"/>
                  <w:sz w:val="24"/>
                </w:rPr>
                <m:t>context, Question</m:t>
              </m:r>
            </m:e>
          </m:d>
          <m:r>
            <m:rPr>
              <m:sty m:val="p"/>
            </m:rPr>
            <w:rPr>
              <w:rFonts w:ascii="Cambria Math" w:hAnsi="Cambria Math"/>
              <w:kern w:val="0"/>
              <w:sz w:val="24"/>
            </w:rPr>
            <w:br/>
          </m:r>
        </m:oMath>
        <m:oMath>
          <m:r>
            <w:rPr>
              <w:rFonts w:ascii="Cambria Math" w:hAnsi="Cambria Math" w:hint="eastAsia"/>
              <w:kern w:val="0"/>
              <w:sz w:val="24"/>
            </w:rPr>
            <m:t>s</m:t>
          </m:r>
          <m:r>
            <w:rPr>
              <w:rFonts w:ascii="Cambria Math" w:hAnsi="Cambria Math"/>
              <w:kern w:val="0"/>
              <w:sz w:val="24"/>
            </w:rPr>
            <m:t>tart</m:t>
          </m:r>
          <m:r>
            <m:rPr>
              <m:aln/>
            </m:rPr>
            <w:rPr>
              <w:rFonts w:ascii="Cambria Math" w:hAnsi="Cambria Math"/>
              <w:kern w:val="0"/>
              <w:sz w:val="24"/>
            </w:rPr>
            <m:t>=</m:t>
          </m:r>
          <m:sSub>
            <m:sSubPr>
              <m:ctrlPr>
                <w:rPr>
                  <w:rFonts w:ascii="Cambria Math" w:hAnsi="Cambria Math"/>
                  <w:i/>
                  <w:sz w:val="24"/>
                </w:rPr>
              </m:ctrlPr>
            </m:sSubPr>
            <m:e>
              <m:r>
                <w:rPr>
                  <w:rFonts w:ascii="Cambria Math" w:hAnsi="Cambria Math"/>
                  <w:sz w:val="24"/>
                </w:rPr>
                <m:t>argmax</m:t>
              </m:r>
            </m:e>
            <m:sub>
              <m:sSup>
                <m:sSupPr>
                  <m:ctrlPr>
                    <w:rPr>
                      <w:rFonts w:ascii="Cambria Math" w:hAnsi="Cambria Math"/>
                      <w:i/>
                      <w:kern w:val="0"/>
                      <w:sz w:val="24"/>
                    </w:rPr>
                  </m:ctrlPr>
                </m:sSupPr>
                <m:e>
                  <m:r>
                    <w:rPr>
                      <w:rFonts w:ascii="Cambria Math" w:hAnsi="Cambria Math" w:hint="eastAsia"/>
                      <w:kern w:val="0"/>
                      <w:sz w:val="24"/>
                    </w:rPr>
                    <m:t>i</m:t>
                  </m:r>
                  <m:ctrlPr>
                    <w:rPr>
                      <w:rFonts w:ascii="Cambria Math" w:hAnsi="Cambria Math" w:hint="eastAsia"/>
                      <w:i/>
                      <w:kern w:val="0"/>
                      <w:sz w:val="24"/>
                    </w:rPr>
                  </m:ctrlPr>
                </m:e>
                <m:sup>
                  <m:r>
                    <w:rPr>
                      <w:rFonts w:ascii="Cambria Math" w:hAnsi="Cambria Math"/>
                      <w:kern w:val="0"/>
                      <w:sz w:val="24"/>
                    </w:rPr>
                    <m:t>'</m:t>
                  </m:r>
                </m:sup>
              </m:sSup>
              <m:r>
                <w:rPr>
                  <w:rFonts w:ascii="Cambria Math" w:hAnsi="Cambria Math"/>
                  <w:kern w:val="0"/>
                  <w:sz w:val="24"/>
                </w:rPr>
                <m:t>∈c</m:t>
              </m:r>
              <m:r>
                <w:rPr>
                  <w:rFonts w:ascii="Cambria Math" w:hAnsi="Cambria Math" w:hint="eastAsia"/>
                  <w:kern w:val="0"/>
                  <w:sz w:val="24"/>
                </w:rPr>
                <m:t>ontext</m:t>
              </m:r>
            </m:sub>
          </m:sSub>
          <m:r>
            <w:rPr>
              <w:rFonts w:ascii="Cambria Math" w:hAnsi="Cambria Math"/>
              <w:sz w:val="24"/>
            </w:rPr>
            <m:t xml:space="preserve">CLF </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c</m:t>
                  </m:r>
                </m:e>
                <m:sub>
                  <m:sSup>
                    <m:sSupPr>
                      <m:ctrlPr>
                        <w:rPr>
                          <w:rFonts w:ascii="Cambria Math" w:hAnsi="Cambria Math"/>
                          <w:i/>
                          <w:kern w:val="0"/>
                          <w:sz w:val="24"/>
                        </w:rPr>
                      </m:ctrlPr>
                    </m:sSupPr>
                    <m:e>
                      <m:r>
                        <w:rPr>
                          <w:rFonts w:ascii="Cambria Math" w:hAnsi="Cambria Math"/>
                          <w:kern w:val="0"/>
                          <w:sz w:val="24"/>
                        </w:rPr>
                        <m:t>i</m:t>
                      </m:r>
                    </m:e>
                    <m:sup>
                      <m:r>
                        <w:rPr>
                          <w:rFonts w:ascii="Cambria Math" w:hAnsi="Cambria Math"/>
                          <w:kern w:val="0"/>
                          <w:sz w:val="24"/>
                        </w:rPr>
                        <m:t>'</m:t>
                      </m:r>
                    </m:sup>
                  </m:sSup>
                </m:sub>
              </m:sSub>
            </m:e>
            <m:e>
              <m:sSub>
                <m:sSubPr>
                  <m:ctrlPr>
                    <w:rPr>
                      <w:rFonts w:ascii="Cambria Math" w:hAnsi="Cambria Math"/>
                      <w:i/>
                      <w:sz w:val="24"/>
                      <w:vertAlign w:val="subscript"/>
                    </w:rPr>
                  </m:ctrlPr>
                </m:sSubPr>
                <m:e>
                  <m:r>
                    <w:rPr>
                      <w:rFonts w:ascii="Cambria Math" w:hAnsi="Cambria Math"/>
                      <w:sz w:val="24"/>
                    </w:rPr>
                    <m:t xml:space="preserve"> x</m:t>
                  </m:r>
                </m:e>
                <m:sub>
                  <m:r>
                    <w:rPr>
                      <w:rFonts w:ascii="Cambria Math" w:hAnsi="Cambria Math"/>
                      <w:sz w:val="24"/>
                      <w:vertAlign w:val="subscript"/>
                    </w:rPr>
                    <m:t>start</m:t>
                  </m:r>
                </m:sub>
              </m:sSub>
            </m:e>
          </m:d>
          <m:r>
            <m:rPr>
              <m:sty m:val="p"/>
            </m:rPr>
            <w:rPr>
              <w:rFonts w:ascii="Cambria Math" w:hAnsi="Cambria Math"/>
              <w:sz w:val="24"/>
            </w:rPr>
            <w:br/>
          </m:r>
        </m:oMath>
        <m:oMath>
          <m:r>
            <w:rPr>
              <w:rFonts w:ascii="Cambria Math" w:hAnsi="Cambria Math" w:hint="eastAsia"/>
              <w:kern w:val="0"/>
              <w:sz w:val="24"/>
            </w:rPr>
            <m:t xml:space="preserve">end </m:t>
          </m:r>
          <m:r>
            <m:rPr>
              <m:aln/>
            </m:rPr>
            <w:rPr>
              <w:rFonts w:ascii="Cambria Math" w:hAnsi="Cambria Math" w:hint="eastAsia"/>
              <w:kern w:val="0"/>
              <w:sz w:val="24"/>
            </w:rPr>
            <m:t xml:space="preserve">= </m:t>
          </m:r>
          <m:sSub>
            <m:sSubPr>
              <m:ctrlPr>
                <w:rPr>
                  <w:rFonts w:ascii="Cambria Math" w:hAnsi="Cambria Math"/>
                  <w:i/>
                  <w:kern w:val="0"/>
                  <w:sz w:val="24"/>
                </w:rPr>
              </m:ctrlPr>
            </m:sSubPr>
            <m:e>
              <m:r>
                <w:rPr>
                  <w:rFonts w:ascii="Cambria Math" w:hAnsi="Cambria Math" w:hint="eastAsia"/>
                  <w:kern w:val="0"/>
                  <w:sz w:val="24"/>
                </w:rPr>
                <m:t>argmax</m:t>
              </m:r>
            </m:e>
            <m:sub>
              <m:sSup>
                <m:sSupPr>
                  <m:ctrlPr>
                    <w:rPr>
                      <w:rFonts w:ascii="Cambria Math" w:hAnsi="Cambria Math"/>
                      <w:i/>
                      <w:kern w:val="0"/>
                      <w:sz w:val="24"/>
                    </w:rPr>
                  </m:ctrlPr>
                </m:sSupPr>
                <m:e>
                  <m:r>
                    <w:rPr>
                      <w:rFonts w:ascii="Cambria Math" w:hAnsi="Cambria Math" w:hint="eastAsia"/>
                      <w:kern w:val="0"/>
                      <w:sz w:val="24"/>
                    </w:rPr>
                    <m:t>j</m:t>
                  </m:r>
                </m:e>
                <m:sup>
                  <m:r>
                    <w:rPr>
                      <w:rFonts w:ascii="Cambria Math" w:hAnsi="Cambria Math"/>
                      <w:kern w:val="0"/>
                      <w:sz w:val="24"/>
                    </w:rPr>
                    <m:t>'</m:t>
                  </m:r>
                </m:sup>
              </m:sSup>
              <m:r>
                <w:rPr>
                  <w:rFonts w:ascii="Cambria Math" w:hAnsi="Cambria Math"/>
                  <w:kern w:val="0"/>
                  <w:sz w:val="24"/>
                </w:rPr>
                <m:t>∈ c</m:t>
              </m:r>
              <m:r>
                <w:rPr>
                  <w:rFonts w:ascii="Cambria Math" w:hAnsi="Cambria Math" w:hint="eastAsia"/>
                  <w:kern w:val="0"/>
                  <w:sz w:val="24"/>
                </w:rPr>
                <m:t>ontext</m:t>
              </m:r>
            </m:sub>
          </m:sSub>
          <m:r>
            <w:rPr>
              <w:rFonts w:ascii="Cambria Math" w:hAnsi="Cambria Math" w:hint="eastAsia"/>
              <w:kern w:val="0"/>
              <w:sz w:val="24"/>
            </w:rPr>
            <m:t>CLF (</m:t>
          </m:r>
          <m:sSub>
            <m:sSubPr>
              <m:ctrlPr>
                <w:rPr>
                  <w:rFonts w:ascii="Cambria Math" w:hAnsi="Cambria Math"/>
                  <w:i/>
                  <w:kern w:val="0"/>
                  <w:sz w:val="24"/>
                </w:rPr>
              </m:ctrlPr>
            </m:sSubPr>
            <m:e>
              <m:r>
                <w:rPr>
                  <w:rFonts w:ascii="Cambria Math" w:hAnsi="Cambria Math" w:hint="eastAsia"/>
                  <w:kern w:val="0"/>
                  <w:sz w:val="24"/>
                </w:rPr>
                <m:t>c</m:t>
              </m:r>
            </m:e>
            <m:sub>
              <m:sSup>
                <m:sSupPr>
                  <m:ctrlPr>
                    <w:rPr>
                      <w:rFonts w:ascii="Cambria Math" w:hAnsi="Cambria Math"/>
                      <w:i/>
                      <w:kern w:val="0"/>
                      <w:sz w:val="24"/>
                    </w:rPr>
                  </m:ctrlPr>
                </m:sSupPr>
                <m:e>
                  <m:r>
                    <w:rPr>
                      <w:rFonts w:ascii="Cambria Math" w:hAnsi="Cambria Math" w:hint="eastAsia"/>
                      <w:kern w:val="0"/>
                      <w:sz w:val="24"/>
                    </w:rPr>
                    <m:t>j</m:t>
                  </m:r>
                </m:e>
                <m:sup>
                  <m:r>
                    <w:rPr>
                      <w:rFonts w:ascii="Cambria Math" w:hAnsi="Cambria Math"/>
                      <w:kern w:val="0"/>
                      <w:sz w:val="24"/>
                    </w:rPr>
                    <m:t>'</m:t>
                  </m:r>
                </m:sup>
              </m:sSup>
            </m:sub>
          </m:sSub>
          <m:r>
            <w:rPr>
              <w:rFonts w:ascii="Cambria Math" w:hAnsi="Cambria Math" w:hint="eastAsia"/>
              <w:kern w:val="0"/>
              <w:sz w:val="24"/>
            </w:rPr>
            <m:t xml:space="preserve"> |</m:t>
          </m:r>
          <m:sSub>
            <m:sSubPr>
              <m:ctrlPr>
                <w:rPr>
                  <w:rFonts w:ascii="Cambria Math" w:hAnsi="Cambria Math"/>
                  <w:i/>
                  <w:kern w:val="0"/>
                  <w:sz w:val="24"/>
                </w:rPr>
              </m:ctrlPr>
            </m:sSubPr>
            <m:e>
              <m:r>
                <w:rPr>
                  <w:rFonts w:ascii="Cambria Math" w:hAnsi="Cambria Math"/>
                  <w:kern w:val="0"/>
                  <w:sz w:val="24"/>
                </w:rPr>
                <m:t xml:space="preserve"> </m:t>
              </m:r>
              <m:r>
                <w:rPr>
                  <w:rFonts w:ascii="Cambria Math" w:hAnsi="Cambria Math" w:hint="eastAsia"/>
                  <w:kern w:val="0"/>
                  <w:sz w:val="24"/>
                </w:rPr>
                <m:t>x</m:t>
              </m:r>
            </m:e>
            <m:sub>
              <m:r>
                <w:rPr>
                  <w:rFonts w:ascii="Cambria Math" w:hAnsi="Cambria Math" w:hint="eastAsia"/>
                  <w:kern w:val="0"/>
                  <w:sz w:val="24"/>
                </w:rPr>
                <m:t>end</m:t>
              </m:r>
            </m:sub>
          </m:sSub>
          <m:r>
            <w:rPr>
              <w:rFonts w:ascii="Cambria Math" w:hAnsi="Cambria Math" w:hint="eastAsia"/>
              <w:kern w:val="0"/>
              <w:sz w:val="24"/>
            </w:rPr>
            <m:t>)</m:t>
          </m:r>
        </m:oMath>
      </m:oMathPara>
    </w:p>
    <w:p w14:paraId="1E78BF8A" w14:textId="5E442750" w:rsidR="005C6A41" w:rsidRPr="00DA76E9" w:rsidRDefault="00553153" w:rsidP="000109DB">
      <w:pPr>
        <w:ind w:firstLineChars="200" w:firstLine="24pt"/>
        <w:jc w:val="both"/>
        <w:rPr>
          <w:sz w:val="24"/>
        </w:rPr>
      </w:pPr>
      <w:r w:rsidRPr="00DA76E9">
        <w:rPr>
          <w:rFonts w:hint="eastAsia"/>
          <w:sz w:val="24"/>
        </w:rPr>
        <w:t>其中</w:t>
      </w:r>
      <m:oMath>
        <m:sSub>
          <m:sSubPr>
            <m:ctrlPr>
              <w:rPr>
                <w:rFonts w:ascii="Cambria Math" w:hAnsi="Cambria Math"/>
                <w:i/>
                <w:kern w:val="0"/>
                <w:sz w:val="24"/>
              </w:rPr>
            </m:ctrlPr>
          </m:sSubPr>
          <m:e>
            <m:r>
              <w:rPr>
                <w:rFonts w:ascii="Cambria Math" w:hAnsi="Cambria Math"/>
                <w:kern w:val="0"/>
                <w:sz w:val="24"/>
              </w:rPr>
              <m:t>x</m:t>
            </m:r>
          </m:e>
          <m:sub>
            <m:r>
              <w:rPr>
                <w:rFonts w:ascii="Cambria Math" w:hAnsi="Cambria Math"/>
                <w:kern w:val="0"/>
                <w:sz w:val="24"/>
              </w:rPr>
              <m:t>start</m:t>
            </m:r>
          </m:sub>
        </m:sSub>
        <m:r>
          <w:rPr>
            <w:rFonts w:ascii="Cambria Math" w:hAnsi="Cambria Math"/>
            <w:kern w:val="0"/>
            <w:sz w:val="24"/>
          </w:rPr>
          <m:t xml:space="preserve">, </m:t>
        </m:r>
        <m:sSub>
          <m:sSubPr>
            <m:ctrlPr>
              <w:rPr>
                <w:rFonts w:ascii="Cambria Math" w:hAnsi="Cambria Math"/>
                <w:i/>
                <w:kern w:val="0"/>
                <w:sz w:val="24"/>
              </w:rPr>
            </m:ctrlPr>
          </m:sSubPr>
          <m:e>
            <m:r>
              <w:rPr>
                <w:rFonts w:ascii="Cambria Math" w:hAnsi="Cambria Math"/>
                <w:sz w:val="24"/>
              </w:rPr>
              <m:t>x</m:t>
            </m:r>
          </m:e>
          <m:sub>
            <m:r>
              <w:rPr>
                <w:rFonts w:ascii="Cambria Math" w:hAnsi="Cambria Math"/>
                <w:sz w:val="24"/>
                <w:vertAlign w:val="subscript"/>
              </w:rPr>
              <m:t>end</m:t>
            </m:r>
          </m:sub>
        </m:sSub>
      </m:oMath>
      <w:r w:rsidRPr="00DA76E9">
        <w:rPr>
          <w:rFonts w:hint="eastAsia"/>
          <w:sz w:val="24"/>
        </w:rPr>
        <w:t>为模型在上下文中的提取出的隐藏特征向量。</w:t>
      </w:r>
    </w:p>
    <w:p w14:paraId="3B869C12" w14:textId="3CAF3A73" w:rsidR="00914507" w:rsidRPr="00DA76E9" w:rsidRDefault="00914507" w:rsidP="000109DB">
      <w:pPr>
        <w:pStyle w:val="3"/>
        <w:jc w:val="both"/>
        <w:rPr>
          <w:rFonts w:ascii="Times New Roman" w:hAnsi="Times New Roman"/>
        </w:rPr>
      </w:pPr>
      <w:bookmarkStart w:id="425" w:name="_Toc101693034"/>
      <w:bookmarkStart w:id="426" w:name="_Toc103718628"/>
      <w:r w:rsidRPr="00DA76E9">
        <w:rPr>
          <w:rFonts w:ascii="Times New Roman" w:hAnsi="Times New Roman" w:hint="eastAsia"/>
        </w:rPr>
        <w:t>鲁棒性问答系统</w:t>
      </w:r>
      <w:bookmarkEnd w:id="425"/>
      <w:bookmarkEnd w:id="426"/>
    </w:p>
    <w:p w14:paraId="339C4E6C" w14:textId="345F7BFC" w:rsidR="0062271C" w:rsidRPr="00DA76E9" w:rsidRDefault="0062271C" w:rsidP="000109DB">
      <w:pPr>
        <w:spacing w:line="20pt" w:lineRule="exact"/>
        <w:ind w:firstLineChars="200" w:firstLine="24pt"/>
        <w:jc w:val="both"/>
        <w:rPr>
          <w:kern w:val="0"/>
          <w:sz w:val="24"/>
        </w:rPr>
      </w:pPr>
      <w:r w:rsidRPr="00DA76E9">
        <w:rPr>
          <w:rFonts w:hint="eastAsia"/>
          <w:kern w:val="0"/>
          <w:sz w:val="24"/>
        </w:rPr>
        <w:t>在上述问答系统中，</w:t>
      </w:r>
      <w:del w:id="427" w:author="李 哲玮" w:date="2022-05-06T11:22:00Z">
        <w:r w:rsidRPr="00DA76E9" w:rsidDel="009E58ED">
          <w:rPr>
            <w:rFonts w:hint="eastAsia"/>
            <w:kern w:val="0"/>
            <w:sz w:val="24"/>
          </w:rPr>
          <w:delText>我们有</w:delText>
        </w:r>
      </w:del>
      <w:r w:rsidRPr="00DA76E9">
        <w:rPr>
          <w:rFonts w:hint="eastAsia"/>
          <w:kern w:val="0"/>
          <w:sz w:val="24"/>
        </w:rPr>
        <w:t>假定</w:t>
      </w:r>
      <w:ins w:id="428" w:author="李 哲玮" w:date="2022-05-06T11:22:00Z">
        <w:r w:rsidR="009E58ED">
          <w:rPr>
            <w:rFonts w:hint="eastAsia"/>
            <w:kern w:val="0"/>
            <w:sz w:val="24"/>
          </w:rPr>
          <w:t>了</w:t>
        </w:r>
      </w:ins>
      <w:r w:rsidRPr="00DA76E9">
        <w:rPr>
          <w:rFonts w:hint="eastAsia"/>
          <w:kern w:val="0"/>
          <w:sz w:val="24"/>
        </w:rPr>
        <w:t>训练数据集</w:t>
      </w:r>
      <w:r w:rsidR="002A7520" w:rsidRPr="00DA76E9">
        <w:rPr>
          <w:rFonts w:eastAsia="MS Gothic" w:cs="MS Gothic" w:hint="eastAsia"/>
          <w:kern w:val="0"/>
          <w:sz w:val="24"/>
        </w:rPr>
        <w:t> </w:t>
      </w:r>
      <m:oMath>
        <m:sSub>
          <m:sSubPr>
            <m:ctrlPr>
              <w:rPr>
                <w:rFonts w:ascii="Cambria Math" w:hAnsi="Cambria Math"/>
                <w:kern w:val="0"/>
                <w:sz w:val="24"/>
              </w:rPr>
            </m:ctrlPr>
          </m:sSubPr>
          <m:e>
            <m:r>
              <w:rPr>
                <w:rFonts w:ascii="Cambria Math" w:hAnsi="Cambria Math"/>
                <w:kern w:val="0"/>
                <w:sz w:val="24"/>
              </w:rPr>
              <m:t>D</m:t>
            </m:r>
          </m:e>
          <m:sub>
            <m:r>
              <w:rPr>
                <w:rFonts w:ascii="Cambria Math" w:hAnsi="Cambria Math"/>
                <w:kern w:val="0"/>
                <w:sz w:val="24"/>
              </w:rPr>
              <m:t>train</m:t>
            </m:r>
          </m:sub>
        </m:sSub>
      </m:oMath>
      <w:r w:rsidR="002A7520" w:rsidRPr="00DA76E9">
        <w:rPr>
          <w:rFonts w:eastAsia="MS Gothic" w:cs="MS Gothic" w:hint="eastAsia"/>
          <w:kern w:val="0"/>
          <w:sz w:val="24"/>
        </w:rPr>
        <w:t> </w:t>
      </w:r>
      <w:r w:rsidRPr="00DA76E9">
        <w:rPr>
          <w:rFonts w:hint="eastAsia"/>
          <w:kern w:val="0"/>
          <w:sz w:val="24"/>
        </w:rPr>
        <w:t>与测试数据集</w:t>
      </w:r>
      <w:r w:rsidR="002A7520" w:rsidRPr="00DA76E9">
        <w:rPr>
          <w:rFonts w:eastAsia="MS Gothic" w:cs="MS Gothic" w:hint="eastAsia"/>
          <w:kern w:val="0"/>
          <w:sz w:val="24"/>
        </w:rPr>
        <w:t> </w:t>
      </w:r>
      <m:oMath>
        <m:sSub>
          <m:sSubPr>
            <m:ctrlPr>
              <w:rPr>
                <w:rFonts w:ascii="Cambria Math" w:hAnsi="Cambria Math"/>
                <w:kern w:val="0"/>
                <w:sz w:val="24"/>
              </w:rPr>
            </m:ctrlPr>
          </m:sSubPr>
          <m:e>
            <m:r>
              <w:rPr>
                <w:rFonts w:ascii="Cambria Math" w:hAnsi="Cambria Math"/>
                <w:kern w:val="0"/>
                <w:sz w:val="24"/>
              </w:rPr>
              <m:t>D</m:t>
            </m:r>
          </m:e>
          <m:sub>
            <m:r>
              <w:rPr>
                <w:rFonts w:ascii="Cambria Math" w:hAnsi="Cambria Math"/>
                <w:kern w:val="0"/>
                <w:sz w:val="24"/>
              </w:rPr>
              <m:t>test</m:t>
            </m:r>
          </m:sub>
        </m:sSub>
      </m:oMath>
      <w:r w:rsidR="002A7520" w:rsidRPr="00DA76E9">
        <w:rPr>
          <w:rFonts w:eastAsia="MS Gothic" w:cs="MS Gothic" w:hint="eastAsia"/>
          <w:kern w:val="0"/>
          <w:sz w:val="24"/>
        </w:rPr>
        <w:t> </w:t>
      </w:r>
      <w:r w:rsidRPr="00DA76E9">
        <w:rPr>
          <w:rFonts w:hint="eastAsia"/>
          <w:kern w:val="0"/>
          <w:sz w:val="24"/>
        </w:rPr>
        <w:t>数据样本分布一致。而实现一个鲁棒性的问答系统，即</w:t>
      </w:r>
      <w:r w:rsidR="002A7520" w:rsidRPr="00DA76E9">
        <w:rPr>
          <w:rFonts w:eastAsia="MS Gothic" w:cs="MS Gothic" w:hint="eastAsia"/>
          <w:kern w:val="0"/>
          <w:sz w:val="24"/>
        </w:rPr>
        <w:t> </w:t>
      </w:r>
      <m:oMath>
        <m:sSub>
          <m:sSubPr>
            <m:ctrlPr>
              <w:rPr>
                <w:rFonts w:ascii="Cambria Math" w:hAnsi="Cambria Math"/>
                <w:kern w:val="0"/>
                <w:sz w:val="24"/>
              </w:rPr>
            </m:ctrlPr>
          </m:sSubPr>
          <m:e>
            <m:r>
              <w:rPr>
                <w:rFonts w:ascii="Cambria Math" w:hAnsi="Cambria Math"/>
                <w:kern w:val="0"/>
                <w:sz w:val="24"/>
              </w:rPr>
              <m:t>D</m:t>
            </m:r>
          </m:e>
          <m:sub>
            <m:r>
              <w:rPr>
                <w:rFonts w:ascii="Cambria Math" w:hAnsi="Cambria Math"/>
                <w:kern w:val="0"/>
                <w:sz w:val="24"/>
              </w:rPr>
              <m:t>train</m:t>
            </m:r>
          </m:sub>
        </m:sSub>
      </m:oMath>
      <w:r w:rsidR="002A7520" w:rsidRPr="00DA76E9">
        <w:rPr>
          <w:rFonts w:eastAsia="MS Gothic" w:cs="MS Gothic" w:hint="eastAsia"/>
          <w:kern w:val="0"/>
          <w:sz w:val="24"/>
        </w:rPr>
        <w:t> </w:t>
      </w:r>
      <w:r w:rsidRPr="00DA76E9">
        <w:rPr>
          <w:rFonts w:hint="eastAsia"/>
          <w:kern w:val="0"/>
          <w:sz w:val="24"/>
        </w:rPr>
        <w:t>和</w:t>
      </w:r>
      <w:r w:rsidR="002A7520" w:rsidRPr="00DA76E9">
        <w:rPr>
          <w:rFonts w:eastAsia="MS Gothic" w:cs="MS Gothic" w:hint="eastAsia"/>
          <w:kern w:val="0"/>
          <w:sz w:val="24"/>
        </w:rPr>
        <w:t> </w:t>
      </w:r>
      <m:oMath>
        <m:sSub>
          <m:sSubPr>
            <m:ctrlPr>
              <w:rPr>
                <w:rFonts w:ascii="Cambria Math" w:hAnsi="Cambria Math"/>
                <w:kern w:val="0"/>
                <w:sz w:val="24"/>
              </w:rPr>
            </m:ctrlPr>
          </m:sSubPr>
          <m:e>
            <m:r>
              <w:rPr>
                <w:rFonts w:ascii="Cambria Math" w:hAnsi="Cambria Math"/>
                <w:kern w:val="0"/>
                <w:sz w:val="24"/>
              </w:rPr>
              <m:t>D</m:t>
            </m:r>
          </m:e>
          <m:sub>
            <m:r>
              <w:rPr>
                <w:rFonts w:ascii="Cambria Math" w:hAnsi="Cambria Math"/>
                <w:kern w:val="0"/>
                <w:sz w:val="24"/>
              </w:rPr>
              <m:t>test</m:t>
            </m:r>
          </m:sub>
        </m:sSub>
      </m:oMath>
      <w:r w:rsidR="002A7520" w:rsidRPr="00DA76E9">
        <w:rPr>
          <w:rFonts w:eastAsia="MS Gothic" w:cs="MS Gothic" w:hint="eastAsia"/>
          <w:kern w:val="0"/>
          <w:sz w:val="24"/>
        </w:rPr>
        <w:t> </w:t>
      </w:r>
      <w:r w:rsidRPr="00DA76E9">
        <w:rPr>
          <w:rFonts w:hint="eastAsia"/>
          <w:kern w:val="0"/>
          <w:sz w:val="24"/>
        </w:rPr>
        <w:t>来源于不同领域时的问答系统，正是本文所研究的内容。我们在</w:t>
      </w:r>
      <w:proofErr w:type="gramStart"/>
      <w:r w:rsidRPr="00DA76E9">
        <w:rPr>
          <w:rFonts w:hint="eastAsia"/>
          <w:kern w:val="0"/>
          <w:sz w:val="24"/>
        </w:rPr>
        <w:t>源数据</w:t>
      </w:r>
      <w:proofErr w:type="gramEnd"/>
      <w:r w:rsidRPr="00DA76E9">
        <w:rPr>
          <w:rFonts w:hint="eastAsia"/>
          <w:kern w:val="0"/>
          <w:sz w:val="24"/>
        </w:rPr>
        <w:t>领域上对训练样本的验证集</w:t>
      </w:r>
      <w:r w:rsidR="002A7520" w:rsidRPr="00DA76E9">
        <w:rPr>
          <w:rFonts w:eastAsia="MS Gothic" w:cs="MS Gothic" w:hint="eastAsia"/>
          <w:kern w:val="0"/>
          <w:sz w:val="24"/>
        </w:rPr>
        <w:t> </w:t>
      </w:r>
      <m:oMath>
        <m:sSub>
          <m:sSubPr>
            <m:ctrlPr>
              <w:rPr>
                <w:rFonts w:ascii="Cambria Math" w:hAnsi="Cambria Math"/>
                <w:kern w:val="0"/>
                <w:sz w:val="24"/>
              </w:rPr>
            </m:ctrlPr>
          </m:sSubPr>
          <m:e>
            <m:r>
              <w:rPr>
                <w:rFonts w:ascii="Cambria Math" w:hAnsi="Cambria Math"/>
                <w:kern w:val="0"/>
                <w:sz w:val="24"/>
              </w:rPr>
              <m:t>D</m:t>
            </m:r>
          </m:e>
          <m:sub>
            <m:r>
              <w:rPr>
                <w:rFonts w:ascii="Cambria Math" w:hAnsi="Cambria Math"/>
                <w:kern w:val="0"/>
                <w:sz w:val="24"/>
              </w:rPr>
              <m:t>validation</m:t>
            </m:r>
          </m:sub>
        </m:sSub>
      </m:oMath>
      <w:r w:rsidR="002A7520" w:rsidRPr="00DA76E9">
        <w:rPr>
          <w:rFonts w:eastAsia="MS Gothic" w:cs="MS Gothic" w:hint="eastAsia"/>
          <w:kern w:val="0"/>
          <w:sz w:val="24"/>
        </w:rPr>
        <w:t> </w:t>
      </w:r>
      <w:r w:rsidRPr="00DA76E9">
        <w:rPr>
          <w:rFonts w:hint="eastAsia"/>
          <w:kern w:val="0"/>
          <w:sz w:val="24"/>
        </w:rPr>
        <w:t>进行测试，其中</w:t>
      </w:r>
      <w:r w:rsidR="002A7520" w:rsidRPr="00DA76E9">
        <w:rPr>
          <w:rFonts w:eastAsia="MS Gothic" w:cs="MS Gothic" w:hint="eastAsia"/>
          <w:kern w:val="0"/>
          <w:sz w:val="24"/>
        </w:rPr>
        <w:t> </w:t>
      </w:r>
      <m:oMath>
        <m:sSub>
          <m:sSubPr>
            <m:ctrlPr>
              <w:rPr>
                <w:rFonts w:ascii="Cambria Math" w:hAnsi="Cambria Math"/>
                <w:kern w:val="0"/>
                <w:sz w:val="24"/>
              </w:rPr>
            </m:ctrlPr>
          </m:sSubPr>
          <m:e>
            <m:r>
              <w:rPr>
                <w:rFonts w:ascii="Cambria Math" w:hAnsi="Cambria Math"/>
                <w:kern w:val="0"/>
                <w:sz w:val="24"/>
              </w:rPr>
              <m:t>D</m:t>
            </m:r>
          </m:e>
          <m:sub>
            <m:r>
              <w:rPr>
                <w:rFonts w:ascii="Cambria Math" w:hAnsi="Cambria Math"/>
                <w:kern w:val="0"/>
                <w:sz w:val="24"/>
              </w:rPr>
              <m:t>train</m:t>
            </m:r>
          </m:sub>
        </m:sSub>
      </m:oMath>
      <w:r w:rsidR="002A7520" w:rsidRPr="00DA76E9">
        <w:rPr>
          <w:rFonts w:eastAsia="MS Gothic" w:cs="MS Gothic" w:hint="eastAsia"/>
          <w:kern w:val="0"/>
          <w:sz w:val="24"/>
        </w:rPr>
        <w:t> </w:t>
      </w:r>
      <w:r w:rsidRPr="00DA76E9">
        <w:rPr>
          <w:rFonts w:hint="eastAsia"/>
          <w:kern w:val="0"/>
          <w:sz w:val="24"/>
        </w:rPr>
        <w:t>与</w:t>
      </w:r>
      <w:r w:rsidR="002A7520" w:rsidRPr="00DA76E9">
        <w:rPr>
          <w:rFonts w:eastAsia="MS Gothic" w:cs="MS Gothic" w:hint="eastAsia"/>
          <w:kern w:val="0"/>
          <w:sz w:val="24"/>
        </w:rPr>
        <w:t> </w:t>
      </w:r>
      <m:oMath>
        <m:sSub>
          <m:sSubPr>
            <m:ctrlPr>
              <w:rPr>
                <w:rFonts w:ascii="Cambria Math" w:hAnsi="Cambria Math"/>
                <w:kern w:val="0"/>
                <w:sz w:val="24"/>
              </w:rPr>
            </m:ctrlPr>
          </m:sSubPr>
          <m:e>
            <m:r>
              <w:rPr>
                <w:rFonts w:ascii="Cambria Math" w:hAnsi="Cambria Math"/>
                <w:kern w:val="0"/>
                <w:sz w:val="24"/>
              </w:rPr>
              <m:t>D</m:t>
            </m:r>
          </m:e>
          <m:sub>
            <m:r>
              <w:rPr>
                <w:rFonts w:ascii="Cambria Math" w:hAnsi="Cambria Math"/>
                <w:kern w:val="0"/>
                <w:sz w:val="24"/>
              </w:rPr>
              <m:t>validation</m:t>
            </m:r>
          </m:sub>
        </m:sSub>
      </m:oMath>
      <w:r w:rsidR="002A7520" w:rsidRPr="00DA76E9">
        <w:rPr>
          <w:rFonts w:eastAsia="MS Gothic" w:cs="MS Gothic" w:hint="eastAsia"/>
          <w:kern w:val="0"/>
          <w:sz w:val="24"/>
        </w:rPr>
        <w:t> </w:t>
      </w:r>
      <w:r w:rsidRPr="00DA76E9">
        <w:rPr>
          <w:rFonts w:hint="eastAsia"/>
          <w:kern w:val="0"/>
          <w:sz w:val="24"/>
        </w:rPr>
        <w:t>属于同一数据分布。其次，为探究小样本学习对问答系统的影响，我们分别针对模型有无域外数据微调分别进行了测试。</w:t>
      </w:r>
    </w:p>
    <w:p w14:paraId="28626EF0" w14:textId="3C7BCE3D" w:rsidR="0062271C" w:rsidRPr="00DA76E9" w:rsidRDefault="0062271C" w:rsidP="000109DB">
      <w:pPr>
        <w:spacing w:line="20pt" w:lineRule="exact"/>
        <w:ind w:firstLineChars="200" w:firstLine="24.10pt"/>
        <w:jc w:val="both"/>
        <w:rPr>
          <w:kern w:val="0"/>
          <w:sz w:val="24"/>
        </w:rPr>
      </w:pPr>
      <w:r w:rsidRPr="00DA76E9">
        <w:rPr>
          <w:rFonts w:hint="eastAsia"/>
          <w:b/>
          <w:bCs/>
          <w:kern w:val="0"/>
          <w:sz w:val="24"/>
        </w:rPr>
        <w:t>有域外微调数据</w:t>
      </w:r>
      <w:r w:rsidRPr="00DA76E9">
        <w:rPr>
          <w:rFonts w:hint="eastAsia"/>
          <w:b/>
          <w:bCs/>
          <w:kern w:val="0"/>
          <w:sz w:val="24"/>
        </w:rPr>
        <w:t>:</w:t>
      </w:r>
      <w:r w:rsidRPr="00DA76E9">
        <w:rPr>
          <w:rFonts w:hint="eastAsia"/>
          <w:kern w:val="0"/>
          <w:sz w:val="24"/>
        </w:rPr>
        <w:t xml:space="preserve"> </w:t>
      </w:r>
      <w:r w:rsidRPr="00DA76E9">
        <w:rPr>
          <w:rFonts w:hint="eastAsia"/>
          <w:kern w:val="0"/>
          <w:sz w:val="24"/>
        </w:rPr>
        <w:t>为了测试模型的泛化性能，实验假设拥有一部分与测试数据集</w:t>
      </w:r>
      <w:r w:rsidR="002A7520" w:rsidRPr="00DA76E9">
        <w:rPr>
          <w:rFonts w:eastAsia="MS Gothic" w:cs="MS Gothic" w:hint="eastAsia"/>
          <w:kern w:val="0"/>
          <w:sz w:val="24"/>
        </w:rPr>
        <w:t> </w:t>
      </w:r>
      <m:oMath>
        <m:sSub>
          <m:sSubPr>
            <m:ctrlPr>
              <w:rPr>
                <w:rFonts w:ascii="Cambria Math" w:hAnsi="Cambria Math"/>
                <w:kern w:val="0"/>
                <w:sz w:val="24"/>
              </w:rPr>
            </m:ctrlPr>
          </m:sSubPr>
          <m:e>
            <m:r>
              <w:rPr>
                <w:rFonts w:ascii="Cambria Math" w:hAnsi="Cambria Math"/>
                <w:kern w:val="0"/>
                <w:sz w:val="24"/>
              </w:rPr>
              <m:t>D</m:t>
            </m:r>
          </m:e>
          <m:sub>
            <m:r>
              <w:rPr>
                <w:rFonts w:ascii="Cambria Math" w:hAnsi="Cambria Math"/>
                <w:kern w:val="0"/>
                <w:sz w:val="24"/>
              </w:rPr>
              <m:t>test</m:t>
            </m:r>
          </m:sub>
        </m:sSub>
      </m:oMath>
      <w:r w:rsidR="002A7520" w:rsidRPr="00DA76E9">
        <w:rPr>
          <w:rFonts w:eastAsia="MS Gothic" w:cs="MS Gothic" w:hint="eastAsia"/>
          <w:kern w:val="0"/>
          <w:sz w:val="24"/>
        </w:rPr>
        <w:t> </w:t>
      </w:r>
      <w:r w:rsidRPr="00DA76E9">
        <w:rPr>
          <w:rFonts w:hint="eastAsia"/>
          <w:kern w:val="0"/>
          <w:sz w:val="24"/>
        </w:rPr>
        <w:t>数据领域分布相同的微调数据集</w:t>
      </w:r>
      <w:r w:rsidR="002A7520" w:rsidRPr="00DA76E9">
        <w:rPr>
          <w:rFonts w:eastAsia="MS Gothic" w:cs="MS Gothic" w:hint="eastAsia"/>
          <w:kern w:val="0"/>
          <w:sz w:val="24"/>
        </w:rPr>
        <w:t> </w:t>
      </w:r>
      <m:oMath>
        <m:sSub>
          <m:sSubPr>
            <m:ctrlPr>
              <w:rPr>
                <w:rFonts w:ascii="Cambria Math" w:hAnsi="Cambria Math"/>
                <w:kern w:val="0"/>
                <w:sz w:val="24"/>
              </w:rPr>
            </m:ctrlPr>
          </m:sSubPr>
          <m:e>
            <m:r>
              <w:rPr>
                <w:rFonts w:ascii="Cambria Math" w:hAnsi="Cambria Math"/>
                <w:kern w:val="0"/>
                <w:sz w:val="24"/>
              </w:rPr>
              <m:t>D</m:t>
            </m:r>
          </m:e>
          <m:sub>
            <m:r>
              <w:rPr>
                <w:rFonts w:ascii="Cambria Math" w:hAnsi="Cambria Math"/>
                <w:kern w:val="0"/>
                <w:sz w:val="24"/>
              </w:rPr>
              <m:t>finetune</m:t>
            </m:r>
          </m:sub>
        </m:sSub>
      </m:oMath>
      <w:r w:rsidRPr="00DA76E9">
        <w:rPr>
          <w:rFonts w:hint="eastAsia"/>
          <w:kern w:val="0"/>
          <w:sz w:val="24"/>
        </w:rPr>
        <w:t>，但微调数据集样本个数远远小于训练数据集样本个数，即</w:t>
      </w:r>
      <w:r w:rsidR="002A7520" w:rsidRPr="00DA76E9">
        <w:rPr>
          <w:rFonts w:eastAsia="MS Gothic" w:cs="MS Gothic" w:hint="eastAsia"/>
          <w:kern w:val="0"/>
          <w:sz w:val="24"/>
        </w:rPr>
        <w:t> </w:t>
      </w:r>
      <m:oMath>
        <m:d>
          <m:dPr>
            <m:begChr m:val="|"/>
            <m:endChr m:val="|"/>
            <m:ctrlPr>
              <w:rPr>
                <w:rFonts w:ascii="Cambria Math" w:hAnsi="Cambria Math"/>
                <w:i/>
                <w:kern w:val="0"/>
                <w:sz w:val="24"/>
              </w:rPr>
            </m:ctrlPr>
          </m:dPr>
          <m:e>
            <m:sSub>
              <m:sSubPr>
                <m:ctrlPr>
                  <w:rPr>
                    <w:rFonts w:ascii="Cambria Math" w:hAnsi="Cambria Math"/>
                    <w:kern w:val="0"/>
                    <w:sz w:val="24"/>
                  </w:rPr>
                </m:ctrlPr>
              </m:sSubPr>
              <m:e>
                <m:r>
                  <w:rPr>
                    <w:rFonts w:ascii="Cambria Math" w:hAnsi="Cambria Math"/>
                    <w:kern w:val="0"/>
                    <w:sz w:val="24"/>
                  </w:rPr>
                  <m:t>D</m:t>
                </m:r>
              </m:e>
              <m:sub>
                <m:r>
                  <w:rPr>
                    <w:rFonts w:ascii="Cambria Math" w:hAnsi="Cambria Math"/>
                    <w:kern w:val="0"/>
                    <w:sz w:val="24"/>
                  </w:rPr>
                  <m:t>finetune</m:t>
                </m:r>
              </m:sub>
            </m:sSub>
          </m:e>
        </m:d>
        <m:r>
          <w:rPr>
            <w:rFonts w:ascii="Cambria Math" w:hAnsi="Cambria Math"/>
            <w:kern w:val="0"/>
            <w:sz w:val="24"/>
          </w:rPr>
          <m:t>≪</m:t>
        </m:r>
        <m:sSub>
          <m:sSubPr>
            <m:ctrlPr>
              <w:rPr>
                <w:rFonts w:ascii="Cambria Math" w:hAnsi="Cambria Math"/>
                <w:kern w:val="0"/>
                <w:sz w:val="24"/>
              </w:rPr>
            </m:ctrlPr>
          </m:sSubPr>
          <m:e>
            <m:r>
              <w:rPr>
                <w:rFonts w:ascii="Cambria Math" w:hAnsi="Cambria Math"/>
                <w:kern w:val="0"/>
                <w:sz w:val="24"/>
              </w:rPr>
              <m:t>|D</m:t>
            </m:r>
          </m:e>
          <m:sub>
            <m:r>
              <w:rPr>
                <w:rFonts w:ascii="Cambria Math" w:hAnsi="Cambria Math"/>
                <w:kern w:val="0"/>
                <w:sz w:val="24"/>
              </w:rPr>
              <m:t>train</m:t>
            </m:r>
          </m:sub>
        </m:sSub>
        <m:r>
          <w:rPr>
            <w:rFonts w:ascii="Cambria Math" w:hAnsi="Cambria Math"/>
            <w:kern w:val="0"/>
            <w:sz w:val="24"/>
          </w:rPr>
          <m:t>|</m:t>
        </m:r>
      </m:oMath>
      <w:r w:rsidRPr="00DA76E9">
        <w:rPr>
          <w:rFonts w:hint="eastAsia"/>
          <w:kern w:val="0"/>
          <w:sz w:val="24"/>
        </w:rPr>
        <w:t>。</w:t>
      </w:r>
      <w:ins w:id="429" w:author="李 哲玮" w:date="2022-05-06T11:24:00Z">
        <w:r w:rsidR="00215023">
          <w:rPr>
            <w:rFonts w:hint="eastAsia"/>
            <w:kern w:val="0"/>
            <w:sz w:val="24"/>
          </w:rPr>
          <w:t>实验</w:t>
        </w:r>
      </w:ins>
      <w:del w:id="430" w:author="李 哲玮" w:date="2022-05-06T11:23:00Z">
        <w:r w:rsidRPr="00DA76E9" w:rsidDel="00215023">
          <w:rPr>
            <w:rFonts w:hint="eastAsia"/>
            <w:kern w:val="0"/>
            <w:sz w:val="24"/>
          </w:rPr>
          <w:delText>我们</w:delText>
        </w:r>
      </w:del>
      <w:del w:id="431" w:author="李 哲玮" w:date="2022-05-06T11:24:00Z">
        <w:r w:rsidRPr="00DA76E9" w:rsidDel="00215023">
          <w:rPr>
            <w:rFonts w:hint="eastAsia"/>
            <w:kern w:val="0"/>
            <w:sz w:val="24"/>
          </w:rPr>
          <w:delText>可以</w:delText>
        </w:r>
      </w:del>
      <w:r w:rsidRPr="00DA76E9">
        <w:rPr>
          <w:rFonts w:hint="eastAsia"/>
          <w:kern w:val="0"/>
          <w:sz w:val="24"/>
        </w:rPr>
        <w:t>通过小样本学习的方法对微调数据集进行一系列操作，比如：数据增强，领域对抗，</w:t>
      </w:r>
      <w:proofErr w:type="gramStart"/>
      <w:r w:rsidRPr="00DA76E9">
        <w:rPr>
          <w:rFonts w:hint="eastAsia"/>
          <w:kern w:val="0"/>
          <w:sz w:val="24"/>
        </w:rPr>
        <w:t>元学习</w:t>
      </w:r>
      <w:proofErr w:type="gramEnd"/>
      <w:r w:rsidRPr="00DA76E9">
        <w:rPr>
          <w:rFonts w:hint="eastAsia"/>
          <w:kern w:val="0"/>
          <w:sz w:val="24"/>
        </w:rPr>
        <w:t>等方法</w:t>
      </w:r>
      <w:ins w:id="432" w:author="李 哲玮" w:date="2022-05-06T11:24:00Z">
        <w:r w:rsidR="00215023">
          <w:rPr>
            <w:rFonts w:hint="eastAsia"/>
            <w:kern w:val="0"/>
            <w:sz w:val="24"/>
          </w:rPr>
          <w:t>，</w:t>
        </w:r>
      </w:ins>
      <w:del w:id="433" w:author="李 哲玮" w:date="2022-05-06T11:24:00Z">
        <w:r w:rsidRPr="00DA76E9" w:rsidDel="00215023">
          <w:rPr>
            <w:rFonts w:hint="eastAsia"/>
            <w:kern w:val="0"/>
            <w:sz w:val="24"/>
          </w:rPr>
          <w:delText>。</w:delText>
        </w:r>
      </w:del>
      <w:r w:rsidRPr="00DA76E9">
        <w:rPr>
          <w:rFonts w:hint="eastAsia"/>
          <w:kern w:val="0"/>
          <w:sz w:val="24"/>
        </w:rPr>
        <w:t>使得</w:t>
      </w:r>
      <w:proofErr w:type="gramStart"/>
      <w:r w:rsidRPr="00DA76E9">
        <w:rPr>
          <w:rFonts w:hint="eastAsia"/>
          <w:kern w:val="0"/>
          <w:sz w:val="24"/>
        </w:rPr>
        <w:t>源领域</w:t>
      </w:r>
      <w:proofErr w:type="gramEnd"/>
      <w:r w:rsidRPr="00DA76E9">
        <w:rPr>
          <w:rFonts w:hint="eastAsia"/>
          <w:kern w:val="0"/>
          <w:sz w:val="24"/>
        </w:rPr>
        <w:t>数据模型能够从</w:t>
      </w:r>
      <w:r w:rsidR="002A7520" w:rsidRPr="00DA76E9">
        <w:rPr>
          <w:rFonts w:eastAsia="MS Gothic" w:cs="MS Gothic" w:hint="eastAsia"/>
          <w:kern w:val="0"/>
          <w:sz w:val="24"/>
        </w:rPr>
        <w:t> </w:t>
      </w:r>
      <m:oMath>
        <m:sSub>
          <m:sSubPr>
            <m:ctrlPr>
              <w:rPr>
                <w:rFonts w:ascii="Cambria Math" w:hAnsi="Cambria Math"/>
                <w:kern w:val="0"/>
                <w:sz w:val="24"/>
              </w:rPr>
            </m:ctrlPr>
          </m:sSubPr>
          <m:e>
            <m:r>
              <w:rPr>
                <w:rFonts w:ascii="Cambria Math" w:hAnsi="Cambria Math"/>
                <w:kern w:val="0"/>
                <w:sz w:val="24"/>
              </w:rPr>
              <m:t>D</m:t>
            </m:r>
          </m:e>
          <m:sub>
            <m:r>
              <w:rPr>
                <w:rFonts w:ascii="Cambria Math" w:hAnsi="Cambria Math"/>
                <w:kern w:val="0"/>
                <w:sz w:val="24"/>
              </w:rPr>
              <m:t>finetune</m:t>
            </m:r>
          </m:sub>
        </m:sSub>
      </m:oMath>
      <w:r w:rsidR="002A7520" w:rsidRPr="00DA76E9">
        <w:rPr>
          <w:rFonts w:eastAsia="MS Gothic" w:cs="MS Gothic" w:hint="eastAsia"/>
          <w:kern w:val="0"/>
          <w:sz w:val="24"/>
        </w:rPr>
        <w:t> </w:t>
      </w:r>
      <w:r w:rsidRPr="00DA76E9">
        <w:rPr>
          <w:rFonts w:hint="eastAsia"/>
          <w:kern w:val="0"/>
          <w:sz w:val="24"/>
        </w:rPr>
        <w:t>中获取更多于</w:t>
      </w:r>
      <w:r w:rsidR="002A7520" w:rsidRPr="00DA76E9">
        <w:rPr>
          <w:rFonts w:eastAsia="MS Gothic" w:cs="MS Gothic" w:hint="eastAsia"/>
          <w:kern w:val="0"/>
          <w:sz w:val="24"/>
        </w:rPr>
        <w:t> </w:t>
      </w:r>
      <m:oMath>
        <m:sSub>
          <m:sSubPr>
            <m:ctrlPr>
              <w:rPr>
                <w:rFonts w:ascii="Cambria Math" w:hAnsi="Cambria Math"/>
                <w:kern w:val="0"/>
                <w:sz w:val="24"/>
              </w:rPr>
            </m:ctrlPr>
          </m:sSubPr>
          <m:e>
            <m:r>
              <w:rPr>
                <w:rFonts w:ascii="Cambria Math" w:hAnsi="Cambria Math"/>
                <w:kern w:val="0"/>
                <w:sz w:val="24"/>
              </w:rPr>
              <m:t>D</m:t>
            </m:r>
          </m:e>
          <m:sub>
            <m:r>
              <w:rPr>
                <w:rFonts w:ascii="Cambria Math" w:hAnsi="Cambria Math"/>
                <w:kern w:val="0"/>
                <w:sz w:val="24"/>
              </w:rPr>
              <m:t>test</m:t>
            </m:r>
          </m:sub>
        </m:sSub>
      </m:oMath>
      <w:r w:rsidR="002A7520" w:rsidRPr="00DA76E9">
        <w:rPr>
          <w:rFonts w:eastAsia="MS Gothic" w:cs="MS Gothic" w:hint="eastAsia"/>
          <w:kern w:val="0"/>
          <w:sz w:val="24"/>
        </w:rPr>
        <w:t> </w:t>
      </w:r>
      <w:r w:rsidRPr="00DA76E9">
        <w:rPr>
          <w:rFonts w:hint="eastAsia"/>
          <w:kern w:val="0"/>
          <w:sz w:val="24"/>
        </w:rPr>
        <w:t>相关数据分布的情况，从而达到提升实验最终在测试数据集</w:t>
      </w:r>
      <w:r w:rsidR="002A7520" w:rsidRPr="00DA76E9">
        <w:rPr>
          <w:rFonts w:eastAsia="MS Gothic" w:cs="MS Gothic" w:hint="eastAsia"/>
          <w:kern w:val="0"/>
          <w:sz w:val="24"/>
        </w:rPr>
        <w:t> </w:t>
      </w:r>
      <m:oMath>
        <m:sSub>
          <m:sSubPr>
            <m:ctrlPr>
              <w:rPr>
                <w:rFonts w:ascii="Cambria Math" w:hAnsi="Cambria Math"/>
                <w:kern w:val="0"/>
                <w:sz w:val="24"/>
              </w:rPr>
            </m:ctrlPr>
          </m:sSubPr>
          <m:e>
            <m:r>
              <w:rPr>
                <w:rFonts w:ascii="Cambria Math" w:hAnsi="Cambria Math"/>
                <w:kern w:val="0"/>
                <w:sz w:val="24"/>
              </w:rPr>
              <m:t>D</m:t>
            </m:r>
          </m:e>
          <m:sub>
            <m:r>
              <w:rPr>
                <w:rFonts w:ascii="Cambria Math" w:hAnsi="Cambria Math"/>
                <w:kern w:val="0"/>
                <w:sz w:val="24"/>
              </w:rPr>
              <m:t>test</m:t>
            </m:r>
          </m:sub>
        </m:sSub>
      </m:oMath>
      <w:r w:rsidR="002A7520" w:rsidRPr="00DA76E9">
        <w:rPr>
          <w:rFonts w:eastAsia="MS Gothic" w:cs="MS Gothic" w:hint="eastAsia"/>
          <w:kern w:val="0"/>
          <w:sz w:val="24"/>
        </w:rPr>
        <w:t> </w:t>
      </w:r>
      <w:r w:rsidRPr="00DA76E9">
        <w:rPr>
          <w:rFonts w:hint="eastAsia"/>
          <w:kern w:val="0"/>
          <w:sz w:val="24"/>
        </w:rPr>
        <w:t>上的效果。</w:t>
      </w:r>
    </w:p>
    <w:p w14:paraId="4920AEAB" w14:textId="2C6D5436" w:rsidR="005C6A41" w:rsidRPr="00DA76E9" w:rsidRDefault="0062271C" w:rsidP="000109DB">
      <w:pPr>
        <w:spacing w:line="20pt" w:lineRule="exact"/>
        <w:ind w:firstLineChars="200" w:firstLine="24.10pt"/>
        <w:jc w:val="both"/>
        <w:rPr>
          <w:kern w:val="0"/>
          <w:sz w:val="24"/>
        </w:rPr>
      </w:pPr>
      <w:r w:rsidRPr="00DA76E9">
        <w:rPr>
          <w:rFonts w:hint="eastAsia"/>
          <w:b/>
          <w:bCs/>
          <w:kern w:val="0"/>
          <w:sz w:val="24"/>
        </w:rPr>
        <w:t>无域外微调数据</w:t>
      </w:r>
      <w:r w:rsidRPr="00DA76E9">
        <w:rPr>
          <w:rFonts w:hint="eastAsia"/>
          <w:b/>
          <w:bCs/>
          <w:kern w:val="0"/>
          <w:sz w:val="24"/>
        </w:rPr>
        <w:t>:</w:t>
      </w:r>
      <w:r w:rsidRPr="00DA76E9">
        <w:rPr>
          <w:rFonts w:hint="eastAsia"/>
          <w:kern w:val="0"/>
          <w:sz w:val="24"/>
        </w:rPr>
        <w:t xml:space="preserve"> </w:t>
      </w:r>
      <w:r w:rsidRPr="00DA76E9">
        <w:rPr>
          <w:rFonts w:hint="eastAsia"/>
          <w:kern w:val="0"/>
          <w:sz w:val="24"/>
        </w:rPr>
        <w:t>为了直观感受不同模型之间的鲁棒性能的差异，实验设置了另外一组无域外微调数据的对照实验，旨在验证问答系统在一个从未见过的数据集上的表现。此时并没有微调数据集</w:t>
      </w:r>
      <w:r w:rsidR="002A7520" w:rsidRPr="00DA76E9">
        <w:rPr>
          <w:rFonts w:eastAsia="MS Gothic" w:cs="MS Gothic" w:hint="eastAsia"/>
          <w:kern w:val="0"/>
          <w:sz w:val="24"/>
        </w:rPr>
        <w:t> </w:t>
      </w:r>
      <m:oMath>
        <m:sSub>
          <m:sSubPr>
            <m:ctrlPr>
              <w:rPr>
                <w:rFonts w:ascii="Cambria Math" w:hAnsi="Cambria Math"/>
                <w:kern w:val="0"/>
                <w:sz w:val="24"/>
              </w:rPr>
            </m:ctrlPr>
          </m:sSubPr>
          <m:e>
            <m:r>
              <w:rPr>
                <w:rFonts w:ascii="Cambria Math" w:hAnsi="Cambria Math"/>
                <w:kern w:val="0"/>
                <w:sz w:val="24"/>
              </w:rPr>
              <m:t>D</m:t>
            </m:r>
          </m:e>
          <m:sub>
            <m:r>
              <w:rPr>
                <w:rFonts w:ascii="Cambria Math" w:hAnsi="Cambria Math"/>
                <w:kern w:val="0"/>
                <w:sz w:val="24"/>
              </w:rPr>
              <m:t>finetune</m:t>
            </m:r>
          </m:sub>
        </m:sSub>
      </m:oMath>
      <w:r w:rsidRPr="00DA76E9">
        <w:rPr>
          <w:rFonts w:hint="eastAsia"/>
          <w:kern w:val="0"/>
          <w:sz w:val="24"/>
        </w:rPr>
        <w:t>，在训练数据集</w:t>
      </w:r>
      <w:r w:rsidR="002A7520" w:rsidRPr="00DA76E9">
        <w:rPr>
          <w:rFonts w:eastAsia="MS Gothic" w:cs="MS Gothic" w:hint="eastAsia"/>
          <w:kern w:val="0"/>
          <w:sz w:val="24"/>
        </w:rPr>
        <w:t> </w:t>
      </w:r>
      <m:oMath>
        <m:sSub>
          <m:sSubPr>
            <m:ctrlPr>
              <w:rPr>
                <w:rFonts w:ascii="Cambria Math" w:hAnsi="Cambria Math"/>
                <w:kern w:val="0"/>
                <w:sz w:val="24"/>
              </w:rPr>
            </m:ctrlPr>
          </m:sSubPr>
          <m:e>
            <m:r>
              <w:rPr>
                <w:rFonts w:ascii="Cambria Math" w:hAnsi="Cambria Math"/>
                <w:kern w:val="0"/>
                <w:sz w:val="24"/>
              </w:rPr>
              <m:t>D</m:t>
            </m:r>
          </m:e>
          <m:sub>
            <m:r>
              <w:rPr>
                <w:rFonts w:ascii="Cambria Math" w:hAnsi="Cambria Math"/>
                <w:kern w:val="0"/>
                <w:sz w:val="24"/>
              </w:rPr>
              <m:t>train</m:t>
            </m:r>
          </m:sub>
        </m:sSub>
      </m:oMath>
      <w:r w:rsidR="002A7520" w:rsidRPr="00DA76E9">
        <w:rPr>
          <w:rFonts w:eastAsia="MS Gothic" w:cs="MS Gothic" w:hint="eastAsia"/>
          <w:kern w:val="0"/>
          <w:sz w:val="24"/>
        </w:rPr>
        <w:t> </w:t>
      </w:r>
      <w:r w:rsidRPr="00DA76E9">
        <w:rPr>
          <w:rFonts w:hint="eastAsia"/>
          <w:kern w:val="0"/>
          <w:sz w:val="24"/>
        </w:rPr>
        <w:t>上训练得到的问答系统直接在测试数据集</w:t>
      </w:r>
      <w:r w:rsidR="002A7520" w:rsidRPr="00DA76E9">
        <w:rPr>
          <w:rFonts w:eastAsia="MS Gothic" w:cs="MS Gothic" w:hint="eastAsia"/>
          <w:kern w:val="0"/>
          <w:sz w:val="24"/>
        </w:rPr>
        <w:t> </w:t>
      </w:r>
      <m:oMath>
        <m:sSub>
          <m:sSubPr>
            <m:ctrlPr>
              <w:rPr>
                <w:rFonts w:ascii="Cambria Math" w:hAnsi="Cambria Math"/>
                <w:kern w:val="0"/>
                <w:sz w:val="24"/>
              </w:rPr>
            </m:ctrlPr>
          </m:sSubPr>
          <m:e>
            <m:r>
              <w:rPr>
                <w:rFonts w:ascii="Cambria Math" w:hAnsi="Cambria Math"/>
                <w:kern w:val="0"/>
                <w:sz w:val="24"/>
              </w:rPr>
              <m:t>D</m:t>
            </m:r>
          </m:e>
          <m:sub>
            <m:r>
              <w:rPr>
                <w:rFonts w:ascii="Cambria Math" w:hAnsi="Cambria Math"/>
                <w:kern w:val="0"/>
                <w:sz w:val="24"/>
              </w:rPr>
              <m:t>test</m:t>
            </m:r>
          </m:sub>
        </m:sSub>
      </m:oMath>
      <w:r w:rsidR="002A7520" w:rsidRPr="00DA76E9">
        <w:rPr>
          <w:rFonts w:eastAsia="MS Gothic" w:cs="MS Gothic" w:hint="eastAsia"/>
          <w:kern w:val="0"/>
          <w:sz w:val="24"/>
        </w:rPr>
        <w:t> </w:t>
      </w:r>
      <w:r w:rsidRPr="00DA76E9">
        <w:rPr>
          <w:rFonts w:hint="eastAsia"/>
          <w:kern w:val="0"/>
          <w:sz w:val="24"/>
        </w:rPr>
        <w:t>进行测试。</w:t>
      </w:r>
    </w:p>
    <w:p w14:paraId="4616B70F" w14:textId="10B81FB9" w:rsidR="00AD7065" w:rsidRPr="00DA76E9" w:rsidRDefault="008D57E2" w:rsidP="00B6798B">
      <w:pPr>
        <w:pStyle w:val="2"/>
        <w:rPr>
          <w:rFonts w:ascii="Times New Roman" w:hAnsi="Times New Roman"/>
        </w:rPr>
      </w:pPr>
      <w:bookmarkStart w:id="434" w:name="_Toc101693035"/>
      <w:bookmarkStart w:id="435" w:name="_Toc103718629"/>
      <w:r w:rsidRPr="00DA76E9">
        <w:rPr>
          <w:rFonts w:ascii="Times New Roman" w:hAnsi="Times New Roman" w:hint="eastAsia"/>
        </w:rPr>
        <w:t>实验过程</w:t>
      </w:r>
      <w:bookmarkEnd w:id="434"/>
      <w:bookmarkEnd w:id="435"/>
    </w:p>
    <w:p w14:paraId="1D8E7F7D" w14:textId="6C098E2F" w:rsidR="008D57E2" w:rsidRPr="00DA76E9" w:rsidRDefault="008D57E2" w:rsidP="000109DB">
      <w:pPr>
        <w:pStyle w:val="af"/>
        <w:spacing w:line="20pt" w:lineRule="exact"/>
        <w:ind w:firstLineChars="200" w:firstLine="24pt"/>
        <w:jc w:val="both"/>
        <w:rPr>
          <w:rFonts w:eastAsia="宋体"/>
        </w:rPr>
      </w:pPr>
      <w:r w:rsidRPr="00DA76E9">
        <w:rPr>
          <w:rFonts w:eastAsia="宋体" w:hint="eastAsia"/>
        </w:rPr>
        <w:t>在此章节中，我们搭建了一个完整的鲁棒性问答系统</w:t>
      </w:r>
      <w:r w:rsidR="002A7520" w:rsidRPr="00DA76E9">
        <w:rPr>
          <w:rFonts w:eastAsia="宋体"/>
        </w:rPr>
        <w:t> </w:t>
      </w:r>
      <w:r w:rsidR="00721CA9" w:rsidRPr="00DA76E9">
        <w:t>RQA-BERT</w:t>
      </w:r>
      <w:r w:rsidRPr="00DA76E9">
        <w:rPr>
          <w:rFonts w:eastAsia="宋体" w:hint="eastAsia"/>
        </w:rPr>
        <w:t>，并且分别构建了三个变种问答系统模块，分别是：领域对抗</w:t>
      </w:r>
      <w:r w:rsidRPr="00DA76E9">
        <w:t xml:space="preserve">(domain adversarial) </w:t>
      </w:r>
      <w:r w:rsidRPr="00DA76E9">
        <w:rPr>
          <w:rFonts w:eastAsia="宋体" w:hint="eastAsia"/>
        </w:rPr>
        <w:t>模块，数据增强</w:t>
      </w:r>
      <w:r w:rsidR="002A7520" w:rsidRPr="00DA76E9">
        <w:rPr>
          <w:rFonts w:eastAsia="宋体"/>
        </w:rPr>
        <w:t> </w:t>
      </w:r>
      <w:r w:rsidR="00DC63BB" w:rsidRPr="00DA76E9">
        <w:rPr>
          <w:rFonts w:eastAsia="宋体"/>
        </w:rPr>
        <w:t xml:space="preserve">          </w:t>
      </w:r>
      <w:r w:rsidRPr="00DA76E9">
        <w:t xml:space="preserve">(data augmentation) </w:t>
      </w:r>
      <w:r w:rsidRPr="00DA76E9">
        <w:rPr>
          <w:rFonts w:eastAsia="宋体" w:hint="eastAsia"/>
        </w:rPr>
        <w:t>模块，以及长度惩罚损失</w:t>
      </w:r>
      <w:r w:rsidRPr="00DA76E9">
        <w:rPr>
          <w:rFonts w:eastAsia="宋体" w:hint="eastAsia"/>
        </w:rPr>
        <w:t xml:space="preserve"> </w:t>
      </w:r>
      <w:r w:rsidRPr="00DA76E9">
        <w:t xml:space="preserve">(length penalty loss) </w:t>
      </w:r>
      <w:r w:rsidRPr="00DA76E9">
        <w:rPr>
          <w:rFonts w:eastAsia="宋体" w:hint="eastAsia"/>
        </w:rPr>
        <w:t>模块。</w:t>
      </w:r>
    </w:p>
    <w:p w14:paraId="4310E0F0" w14:textId="6CE20AC7" w:rsidR="00B62964" w:rsidRDefault="007535ED" w:rsidP="000109DB">
      <w:pPr>
        <w:spacing w:line="20pt" w:lineRule="exact"/>
        <w:ind w:firstLineChars="200" w:firstLine="24pt"/>
        <w:jc w:val="both"/>
        <w:rPr>
          <w:ins w:id="436" w:author="李 哲玮" w:date="2022-05-05T10:56:00Z"/>
          <w:sz w:val="24"/>
        </w:rPr>
      </w:pPr>
      <w:r w:rsidRPr="00DA76E9">
        <w:rPr>
          <w:rFonts w:hint="eastAsia"/>
          <w:sz w:val="24"/>
        </w:rPr>
        <w:t>图</w:t>
      </w:r>
      <w:r w:rsidRPr="00DA76E9">
        <w:rPr>
          <w:rFonts w:hint="eastAsia"/>
          <w:sz w:val="24"/>
        </w:rPr>
        <w:t>3</w:t>
      </w:r>
      <w:r w:rsidRPr="00DA76E9">
        <w:rPr>
          <w:sz w:val="24"/>
        </w:rPr>
        <w:t>.1</w:t>
      </w:r>
      <w:r w:rsidRPr="00DA76E9">
        <w:rPr>
          <w:rFonts w:hint="eastAsia"/>
          <w:sz w:val="24"/>
        </w:rPr>
        <w:t>为</w:t>
      </w:r>
      <w:r w:rsidR="002A7520" w:rsidRPr="00DA76E9">
        <w:rPr>
          <w:sz w:val="24"/>
        </w:rPr>
        <w:t> </w:t>
      </w:r>
      <w:r w:rsidRPr="00DA76E9">
        <w:rPr>
          <w:rFonts w:eastAsia="Times New Roman" w:hint="eastAsia"/>
          <w:kern w:val="0"/>
          <w:sz w:val="24"/>
        </w:rPr>
        <w:t>RQA</w:t>
      </w:r>
      <w:r w:rsidRPr="00DA76E9">
        <w:rPr>
          <w:rFonts w:eastAsia="Times New Roman"/>
          <w:kern w:val="0"/>
          <w:sz w:val="24"/>
        </w:rPr>
        <w:t>-BERT</w:t>
      </w:r>
      <w:r w:rsidR="002A7520" w:rsidRPr="00DA76E9">
        <w:rPr>
          <w:rFonts w:eastAsia="Times New Roman"/>
          <w:kern w:val="0"/>
          <w:sz w:val="24"/>
        </w:rPr>
        <w:t> </w:t>
      </w:r>
      <w:r w:rsidRPr="00DA76E9">
        <w:rPr>
          <w:rFonts w:hint="eastAsia"/>
          <w:sz w:val="24"/>
        </w:rPr>
        <w:t>模型框架，</w:t>
      </w:r>
      <w:r w:rsidR="008D57E2" w:rsidRPr="00DA76E9">
        <w:rPr>
          <w:rFonts w:hint="eastAsia"/>
          <w:sz w:val="24"/>
        </w:rPr>
        <w:t>下文将详细阐述模型实现细节</w:t>
      </w:r>
      <w:r w:rsidR="00E57F3F" w:rsidRPr="00DA76E9">
        <w:rPr>
          <w:rFonts w:hint="eastAsia"/>
          <w:sz w:val="24"/>
        </w:rPr>
        <w:t>。</w:t>
      </w:r>
    </w:p>
    <w:p w14:paraId="36C4759F" w14:textId="3948C47D" w:rsidR="00F21C6B" w:rsidDel="00356712" w:rsidRDefault="00F21C6B">
      <w:pPr>
        <w:jc w:val="center"/>
        <w:rPr>
          <w:del w:id="437" w:author="李 哲玮" w:date="2022-05-05T10:57:00Z"/>
          <w:sz w:val="24"/>
        </w:rPr>
        <w:pPrChange w:id="438" w:author="李 哲玮" w:date="2022-05-05T10:57:00Z">
          <w:pPr>
            <w:ind w:firstLineChars="200" w:firstLine="21pt"/>
            <w:jc w:val="both"/>
          </w:pPr>
        </w:pPrChange>
      </w:pPr>
      <w:ins w:id="439" w:author="李 哲玮" w:date="2022-05-05T10:56:00Z">
        <w:r>
          <w:rPr>
            <w:noProof/>
          </w:rPr>
          <w:drawing>
            <wp:inline distT="0" distB="0" distL="0" distR="0" wp14:anchorId="4FA3D334" wp14:editId="0B18ED8D">
              <wp:extent cx="5780405" cy="3880236"/>
              <wp:effectExtent l="0" t="0" r="0" b="6350"/>
              <wp:docPr id="14" name="图片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8"/>
                      <a:srcRect t="2.311%" r="2.661%" b="3.343%"/>
                      <a:stretch/>
                    </pic:blipFill>
                    <pic:spPr bwMode="auto">
                      <a:xfrm>
                        <a:off x="0" y="0"/>
                        <a:ext cx="5781763" cy="3881148"/>
                      </a:xfrm>
                      <a:prstGeom prst="rect">
                        <a:avLst/>
                      </a:prstGeom>
                      <a:ln>
                        <a:noFill/>
                      </a:ln>
                      <a:extLst>
                        <a:ext uri="{53640926-AAD7-44D8-BBD7-CCE9431645EC}">
                          <a14:shadowObscured xmlns:a14="http://schemas.microsoft.com/office/drawing/2010/main"/>
                        </a:ext>
                      </a:extLst>
                    </pic:spPr>
                  </pic:pic>
                </a:graphicData>
              </a:graphic>
            </wp:inline>
          </w:drawing>
        </w:r>
      </w:ins>
    </w:p>
    <w:p w14:paraId="37A6C8F3" w14:textId="77777777" w:rsidR="00356712" w:rsidRPr="00DA76E9" w:rsidRDefault="00356712">
      <w:pPr>
        <w:jc w:val="center"/>
        <w:rPr>
          <w:ins w:id="440" w:author="李 哲玮" w:date="2022-05-05T10:57:00Z"/>
          <w:sz w:val="24"/>
        </w:rPr>
        <w:pPrChange w:id="441" w:author="李 哲玮" w:date="2022-05-05T10:57:00Z">
          <w:pPr>
            <w:spacing w:line="20pt" w:lineRule="exact"/>
            <w:ind w:firstLineChars="200" w:firstLine="24pt"/>
            <w:jc w:val="both"/>
          </w:pPr>
        </w:pPrChange>
      </w:pPr>
    </w:p>
    <w:p w14:paraId="63C707D7" w14:textId="6DFF7C49" w:rsidR="007535ED" w:rsidRPr="00DA76E9" w:rsidRDefault="00B62964">
      <w:pPr>
        <w:ind w:firstLineChars="200" w:firstLine="21pt"/>
        <w:jc w:val="both"/>
        <w:rPr>
          <w:sz w:val="24"/>
        </w:rPr>
        <w:pPrChange w:id="442" w:author="李 哲玮" w:date="2022-05-05T10:57:00Z">
          <w:pPr>
            <w:ind w:firstLineChars="200" w:firstLine="21pt"/>
          </w:pPr>
        </w:pPrChange>
      </w:pPr>
      <w:del w:id="443" w:author="李 哲玮" w:date="2022-05-05T10:57:00Z">
        <w:r w:rsidRPr="00DA76E9" w:rsidDel="00356712">
          <w:rPr>
            <w:noProof/>
          </w:rPr>
          <w:drawing>
            <wp:inline distT="0" distB="0" distL="0" distR="0" wp14:anchorId="4BDB910E" wp14:editId="7D4FF78C">
              <wp:extent cx="5668148" cy="4176087"/>
              <wp:effectExtent l="0" t="0" r="8890" b="0"/>
              <wp:docPr id="16" name="图片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l="9.235%" t="4.598%" r="16.868%" b="1.9%"/>
                      <a:stretch/>
                    </pic:blipFill>
                    <pic:spPr bwMode="auto">
                      <a:xfrm>
                        <a:off x="0" y="0"/>
                        <a:ext cx="5717117" cy="4212166"/>
                      </a:xfrm>
                      <a:prstGeom prst="rect">
                        <a:avLst/>
                      </a:prstGeom>
                      <a:noFill/>
                      <a:ln>
                        <a:noFill/>
                      </a:ln>
                      <a:extLst>
                        <a:ext uri="{53640926-AAD7-44D8-BBD7-CCE9431645EC}">
                          <a14:shadowObscured xmlns:a14="http://schemas.microsoft.com/office/drawing/2010/main"/>
                        </a:ext>
                      </a:extLst>
                    </pic:spPr>
                  </pic:pic>
                </a:graphicData>
              </a:graphic>
            </wp:inline>
          </w:drawing>
        </w:r>
      </w:del>
    </w:p>
    <w:p w14:paraId="07EFF320" w14:textId="5AEAE24A" w:rsidR="005C6A41" w:rsidRPr="00DA76E9" w:rsidRDefault="007535ED">
      <w:pPr>
        <w:pStyle w:val="afe"/>
        <w:ind w:firstLineChars="200" w:firstLine="21pt"/>
        <w:pPrChange w:id="444" w:author="李 哲玮" w:date="2022-05-05T10:58:00Z">
          <w:pPr>
            <w:pStyle w:val="afe"/>
          </w:pPr>
        </w:pPrChange>
      </w:pPr>
      <w:commentRangeStart w:id="445"/>
      <w:commentRangeStart w:id="446"/>
      <w:r w:rsidRPr="00DA76E9">
        <w:rPr>
          <w:rFonts w:hint="eastAsia"/>
        </w:rPr>
        <w:t>图</w:t>
      </w:r>
      <w:r w:rsidRPr="00DA76E9">
        <w:rPr>
          <w:rFonts w:hint="eastAsia"/>
        </w:rPr>
        <w:t xml:space="preserve"> </w:t>
      </w:r>
      <w:r w:rsidRPr="00DA76E9">
        <w:t>3.1</w:t>
      </w:r>
      <w:r w:rsidRPr="00DA76E9">
        <w:tab/>
        <w:t>RQA-</w:t>
      </w:r>
      <w:r w:rsidR="00DA76E9" w:rsidRPr="00DA76E9">
        <w:t>BERT </w:t>
      </w:r>
      <w:r w:rsidR="00DA76E9" w:rsidRPr="00DA76E9">
        <w:rPr>
          <w:rFonts w:hint="eastAsia"/>
        </w:rPr>
        <w:t>模</w:t>
      </w:r>
      <w:r w:rsidRPr="00DA76E9">
        <w:rPr>
          <w:rFonts w:hint="eastAsia"/>
        </w:rPr>
        <w:t>型</w:t>
      </w:r>
      <w:commentRangeEnd w:id="445"/>
      <w:r w:rsidR="00AC3EA4">
        <w:rPr>
          <w:rStyle w:val="a3"/>
          <w:rFonts w:eastAsia="宋体"/>
          <w:kern w:val="2"/>
        </w:rPr>
        <w:commentReference w:id="445"/>
      </w:r>
      <w:commentRangeEnd w:id="446"/>
      <w:r w:rsidR="00FA4FC0">
        <w:rPr>
          <w:rStyle w:val="a3"/>
          <w:rFonts w:eastAsia="宋体"/>
          <w:kern w:val="2"/>
        </w:rPr>
        <w:commentReference w:id="446"/>
      </w:r>
    </w:p>
    <w:p w14:paraId="38E47BAD" w14:textId="054F427F" w:rsidR="005C6A41" w:rsidRPr="00DA76E9" w:rsidRDefault="00C72ADF" w:rsidP="00C37900">
      <w:pPr>
        <w:pStyle w:val="3"/>
        <w:rPr>
          <w:rFonts w:ascii="Times New Roman" w:hAnsi="Times New Roman"/>
        </w:rPr>
      </w:pPr>
      <w:bookmarkStart w:id="447" w:name="_Toc101693036"/>
      <w:bookmarkStart w:id="448" w:name="_Toc103718630"/>
      <w:r w:rsidRPr="00DA76E9">
        <w:rPr>
          <w:rFonts w:ascii="Times New Roman" w:hAnsi="Times New Roman" w:hint="eastAsia"/>
          <w:kern w:val="0"/>
        </w:rPr>
        <w:t>基于</w:t>
      </w:r>
      <w:proofErr w:type="gramStart"/>
      <w:r w:rsidRPr="00DA76E9">
        <w:rPr>
          <w:rFonts w:ascii="Times New Roman" w:hAnsi="Times New Roman" w:hint="eastAsia"/>
        </w:rPr>
        <w:t>预训练</w:t>
      </w:r>
      <w:proofErr w:type="gramEnd"/>
      <w:r w:rsidRPr="00DA76E9">
        <w:rPr>
          <w:rFonts w:ascii="Times New Roman" w:hAnsi="Times New Roman" w:hint="eastAsia"/>
        </w:rPr>
        <w:t>语言模型的问答系统</w:t>
      </w:r>
      <w:bookmarkEnd w:id="447"/>
      <w:bookmarkEnd w:id="448"/>
    </w:p>
    <w:p w14:paraId="3454AE31" w14:textId="4BFF14C7" w:rsidR="00C72ADF" w:rsidRPr="00DA76E9" w:rsidRDefault="00C72ADF" w:rsidP="000109DB">
      <w:pPr>
        <w:pStyle w:val="af"/>
        <w:spacing w:line="20pt" w:lineRule="exact"/>
        <w:ind w:firstLine="24.10pt"/>
        <w:jc w:val="both"/>
        <w:rPr>
          <w:rFonts w:eastAsia="宋体"/>
        </w:rPr>
      </w:pPr>
      <w:r w:rsidRPr="00DA76E9">
        <w:rPr>
          <w:rFonts w:eastAsia="宋体" w:hint="eastAsia"/>
        </w:rPr>
        <w:t>在大规模语料库上训练的</w:t>
      </w:r>
      <w:proofErr w:type="gramStart"/>
      <w:r w:rsidRPr="00DA76E9">
        <w:rPr>
          <w:rFonts w:eastAsia="宋体" w:hint="eastAsia"/>
        </w:rPr>
        <w:t>预训练</w:t>
      </w:r>
      <w:proofErr w:type="gramEnd"/>
      <w:r w:rsidRPr="00DA76E9">
        <w:rPr>
          <w:rFonts w:eastAsia="宋体" w:hint="eastAsia"/>
        </w:rPr>
        <w:t>语言模型已经在</w:t>
      </w:r>
      <w:del w:id="449" w:author="李 哲玮" w:date="2022-05-17T22:41:00Z">
        <w:r w:rsidRPr="00DA76E9" w:rsidDel="008C01D9">
          <w:rPr>
            <w:rFonts w:eastAsia="宋体" w:hint="eastAsia"/>
          </w:rPr>
          <w:delText>多个自然语言处理</w:delText>
        </w:r>
      </w:del>
      <w:ins w:id="450" w:author="李 哲玮" w:date="2022-05-17T22:41:00Z">
        <w:r w:rsidR="008C01D9">
          <w:rPr>
            <w:rFonts w:eastAsia="宋体" w:hint="eastAsia"/>
          </w:rPr>
          <w:t>NLP</w:t>
        </w:r>
        <w:r w:rsidR="008C01D9">
          <w:rPr>
            <w:rFonts w:eastAsia="宋体" w:hint="eastAsia"/>
          </w:rPr>
          <w:t>的多个</w:t>
        </w:r>
      </w:ins>
      <w:r w:rsidRPr="00DA76E9">
        <w:rPr>
          <w:rFonts w:eastAsia="宋体" w:hint="eastAsia"/>
        </w:rPr>
        <w:t>领域取得了</w:t>
      </w:r>
      <w:ins w:id="451" w:author="李 哲玮" w:date="2022-05-17T22:43:00Z">
        <w:r w:rsidR="00167505">
          <w:rPr>
            <w:rFonts w:eastAsia="宋体" w:hint="eastAsia"/>
          </w:rPr>
          <w:t>较为</w:t>
        </w:r>
        <w:r w:rsidR="00840759">
          <w:rPr>
            <w:rFonts w:eastAsia="宋体" w:hint="eastAsia"/>
            <w:spacing w:val="-5"/>
          </w:rPr>
          <w:t>出色</w:t>
        </w:r>
      </w:ins>
      <w:del w:id="452" w:author="李 哲玮" w:date="2022-05-17T22:43:00Z">
        <w:r w:rsidRPr="00DA76E9" w:rsidDel="00840759">
          <w:rPr>
            <w:rFonts w:eastAsia="宋体" w:hint="eastAsia"/>
          </w:rPr>
          <w:delText>令人</w:delText>
        </w:r>
      </w:del>
      <w:del w:id="453" w:author="李 哲玮" w:date="2022-05-17T22:41:00Z">
        <w:r w:rsidR="002A7520" w:rsidRPr="00DA76E9" w:rsidDel="00840759">
          <w:rPr>
            <w:rFonts w:eastAsia="宋体"/>
            <w:spacing w:val="1"/>
          </w:rPr>
          <w:delText> </w:delText>
        </w:r>
      </w:del>
      <w:del w:id="454" w:author="李 哲玮" w:date="2022-05-17T22:43:00Z">
        <w:r w:rsidRPr="00DA76E9" w:rsidDel="00840759">
          <w:rPr>
            <w:rFonts w:eastAsia="宋体" w:hint="eastAsia"/>
            <w:spacing w:val="-5"/>
          </w:rPr>
          <w:delText>满意</w:delText>
        </w:r>
      </w:del>
      <w:r w:rsidRPr="00DA76E9">
        <w:rPr>
          <w:rFonts w:eastAsia="宋体" w:hint="eastAsia"/>
          <w:spacing w:val="-5"/>
        </w:rPr>
        <w:t>的结果。而</w:t>
      </w:r>
      <w:r w:rsidR="002A7520" w:rsidRPr="00DA76E9">
        <w:rPr>
          <w:rFonts w:eastAsia="宋体"/>
          <w:spacing w:val="-5"/>
        </w:rPr>
        <w:t> </w:t>
      </w:r>
      <w:r w:rsidRPr="00DA76E9">
        <w:t>BERT</w:t>
      </w:r>
      <w:r w:rsidR="002A7520" w:rsidRPr="00DA76E9">
        <w:rPr>
          <w:spacing w:val="20"/>
        </w:rPr>
        <w:t> </w:t>
      </w:r>
      <w:r w:rsidRPr="00DA76E9">
        <w:rPr>
          <w:rFonts w:eastAsia="宋体" w:hint="eastAsia"/>
          <w:spacing w:val="-8"/>
        </w:rPr>
        <w:t>模型利用</w:t>
      </w:r>
      <w:r w:rsidR="002A7520" w:rsidRPr="00DA76E9">
        <w:rPr>
          <w:rFonts w:eastAsia="宋体"/>
          <w:spacing w:val="-8"/>
        </w:rPr>
        <w:t> </w:t>
      </w:r>
      <w:r w:rsidRPr="00DA76E9">
        <w:t>Transformer</w:t>
      </w:r>
      <w:r w:rsidR="002A7520" w:rsidRPr="00DA76E9">
        <w:rPr>
          <w:spacing w:val="20"/>
        </w:rPr>
        <w:t> </w:t>
      </w:r>
      <w:r w:rsidRPr="00DA76E9">
        <w:rPr>
          <w:rFonts w:eastAsia="宋体" w:hint="eastAsia"/>
        </w:rPr>
        <w:t>的双向编码表示更是能够精准的捕获到语句</w:t>
      </w:r>
      <w:r w:rsidRPr="00DA76E9">
        <w:rPr>
          <w:rFonts w:eastAsia="宋体" w:hint="eastAsia"/>
          <w:spacing w:val="4"/>
        </w:rPr>
        <w:t>中的深层次语义。同时得益于</w:t>
      </w:r>
      <w:r w:rsidR="002A7520" w:rsidRPr="00DA76E9">
        <w:rPr>
          <w:rFonts w:eastAsia="宋体"/>
          <w:spacing w:val="4"/>
        </w:rPr>
        <w:t> </w:t>
      </w:r>
      <w:r w:rsidRPr="00DA76E9">
        <w:t>Transformer</w:t>
      </w:r>
      <w:r w:rsidR="002A7520" w:rsidRPr="00DA76E9">
        <w:rPr>
          <w:spacing w:val="-15"/>
        </w:rPr>
        <w:t> </w:t>
      </w:r>
      <w:r w:rsidRPr="00DA76E9">
        <w:rPr>
          <w:rFonts w:eastAsia="宋体" w:hint="eastAsia"/>
          <w:spacing w:val="5"/>
        </w:rPr>
        <w:t>其架构的优势</w:t>
      </w:r>
      <w:ins w:id="455" w:author="李 哲玮" w:date="2022-05-06T11:25:00Z">
        <w:r w:rsidR="004A3101">
          <w:rPr>
            <w:rFonts w:eastAsia="宋体" w:hint="eastAsia"/>
            <w:spacing w:val="5"/>
          </w:rPr>
          <w:t>，</w:t>
        </w:r>
      </w:ins>
      <w:del w:id="456" w:author="李 哲玮" w:date="2022-05-06T11:25:00Z">
        <w:r w:rsidR="00B73A4B" w:rsidRPr="00DA76E9" w:rsidDel="004A3101">
          <w:rPr>
            <w:rFonts w:eastAsia="宋体" w:hint="eastAsia"/>
            <w:spacing w:val="5"/>
          </w:rPr>
          <w:delText>,</w:delText>
        </w:r>
      </w:del>
      <w:r w:rsidRPr="00DA76E9">
        <w:rPr>
          <w:rFonts w:eastAsia="宋体" w:hint="eastAsia"/>
          <w:spacing w:val="5"/>
        </w:rPr>
        <w:t>相较于</w:t>
      </w:r>
      <w:r w:rsidRPr="00DA76E9">
        <w:t>RNN</w:t>
      </w:r>
      <w:r w:rsidR="002A7520" w:rsidRPr="00DA76E9">
        <w:rPr>
          <w:spacing w:val="-15"/>
        </w:rPr>
        <w:t> </w:t>
      </w:r>
      <w:r w:rsidRPr="00DA76E9">
        <w:rPr>
          <w:rFonts w:eastAsia="宋体" w:hint="eastAsia"/>
        </w:rPr>
        <w:t>网络层训练困难和</w:t>
      </w:r>
      <w:r w:rsidRPr="00DA76E9">
        <w:rPr>
          <w:rFonts w:eastAsia="宋体" w:hint="eastAsia"/>
          <w:spacing w:val="-2"/>
        </w:rPr>
        <w:t>不可并行性，每一层</w:t>
      </w:r>
      <w:r w:rsidR="002A7520" w:rsidRPr="00DA76E9">
        <w:rPr>
          <w:rFonts w:eastAsia="宋体"/>
          <w:spacing w:val="-2"/>
        </w:rPr>
        <w:t> </w:t>
      </w:r>
      <w:r w:rsidRPr="00DA76E9">
        <w:t>Transformer</w:t>
      </w:r>
      <w:r w:rsidR="002A7520" w:rsidRPr="00DA76E9">
        <w:rPr>
          <w:spacing w:val="40"/>
        </w:rPr>
        <w:t> </w:t>
      </w:r>
      <w:r w:rsidRPr="00DA76E9">
        <w:rPr>
          <w:rFonts w:eastAsia="宋体" w:hint="eastAsia"/>
        </w:rPr>
        <w:t>模型使用多头注意力机制和残差全连接层，极大程度提</w:t>
      </w:r>
      <w:r w:rsidRPr="00DA76E9">
        <w:rPr>
          <w:rFonts w:eastAsia="宋体" w:hint="eastAsia"/>
          <w:spacing w:val="-21"/>
        </w:rPr>
        <w:t>升了</w:t>
      </w:r>
      <w:r w:rsidR="002A7520" w:rsidRPr="00DA76E9">
        <w:rPr>
          <w:rFonts w:eastAsia="宋体"/>
          <w:spacing w:val="-21"/>
        </w:rPr>
        <w:t> </w:t>
      </w:r>
      <w:r w:rsidRPr="00DA76E9">
        <w:rPr>
          <w:spacing w:val="-1"/>
        </w:rPr>
        <w:t>BERT</w:t>
      </w:r>
      <w:r w:rsidR="002A7520" w:rsidRPr="00DA76E9">
        <w:rPr>
          <w:spacing w:val="-1"/>
        </w:rPr>
        <w:t> </w:t>
      </w:r>
      <w:r w:rsidRPr="00DA76E9">
        <w:rPr>
          <w:rFonts w:eastAsia="宋体" w:hint="eastAsia"/>
          <w:spacing w:val="-1"/>
        </w:rPr>
        <w:t>模型的性能和可行性。</w:t>
      </w:r>
    </w:p>
    <w:p w14:paraId="4A2399AD" w14:textId="7C209EA0" w:rsidR="00C72ADF" w:rsidRPr="00DA76E9" w:rsidRDefault="00C72ADF" w:rsidP="000109DB">
      <w:pPr>
        <w:pStyle w:val="af"/>
        <w:spacing w:line="20pt" w:lineRule="exact"/>
        <w:ind w:firstLine="24.10pt"/>
        <w:jc w:val="both"/>
      </w:pPr>
      <w:r w:rsidRPr="00DA76E9">
        <w:rPr>
          <w:rFonts w:eastAsia="宋体" w:cs="宋体" w:hint="eastAsia"/>
        </w:rPr>
        <w:t>在</w:t>
      </w:r>
      <w:r w:rsidR="002A7520" w:rsidRPr="00DA76E9">
        <w:t> </w:t>
      </w:r>
      <w:r w:rsidRPr="00DA76E9">
        <w:t>BERT</w:t>
      </w:r>
      <w:r w:rsidR="002A7520" w:rsidRPr="00DA76E9">
        <w:t> </w:t>
      </w:r>
      <w:r w:rsidRPr="00DA76E9">
        <w:rPr>
          <w:rFonts w:eastAsia="宋体" w:cs="宋体" w:hint="eastAsia"/>
        </w:rPr>
        <w:t>模型之后，研究人员又相继推出如</w:t>
      </w:r>
      <w:r w:rsidR="002A7520" w:rsidRPr="00DA76E9">
        <w:t> </w:t>
      </w:r>
      <w:r w:rsidRPr="00DA76E9">
        <w:t>ALBERT</w:t>
      </w:r>
      <w:r w:rsidRPr="00DA76E9">
        <w:rPr>
          <w:vertAlign w:val="superscript"/>
        </w:rPr>
        <w:t>[</w:t>
      </w:r>
      <w:hyperlink w:anchor="_bookmark77" w:history="1">
        <w:r w:rsidRPr="00DA76E9">
          <w:rPr>
            <w:vertAlign w:val="superscript"/>
          </w:rPr>
          <w:t>27</w:t>
        </w:r>
      </w:hyperlink>
      <w:r w:rsidRPr="00DA76E9">
        <w:rPr>
          <w:vertAlign w:val="superscript"/>
        </w:rPr>
        <w:t>]</w:t>
      </w:r>
      <w:r w:rsidRPr="00DA76E9">
        <w:rPr>
          <w:rFonts w:eastAsia="宋体" w:cs="宋体" w:hint="eastAsia"/>
        </w:rPr>
        <w:t>，</w:t>
      </w:r>
      <w:r w:rsidRPr="00DA76E9">
        <w:t>Roberta</w:t>
      </w:r>
      <w:r w:rsidRPr="00DA76E9">
        <w:rPr>
          <w:vertAlign w:val="superscript"/>
        </w:rPr>
        <w:t>[</w:t>
      </w:r>
      <w:hyperlink w:anchor="_bookmark78" w:history="1">
        <w:r w:rsidRPr="00DA76E9">
          <w:rPr>
            <w:vertAlign w:val="superscript"/>
          </w:rPr>
          <w:t>28</w:t>
        </w:r>
      </w:hyperlink>
      <w:r w:rsidRPr="00DA76E9">
        <w:rPr>
          <w:vertAlign w:val="superscript"/>
        </w:rPr>
        <w:t>]</w:t>
      </w:r>
      <w:r w:rsidRPr="00DA76E9">
        <w:rPr>
          <w:rFonts w:eastAsia="宋体" w:cs="宋体" w:hint="eastAsia"/>
        </w:rPr>
        <w:t>，</w:t>
      </w:r>
      <w:r w:rsidRPr="00DA76E9">
        <w:t>GPT-3</w:t>
      </w:r>
      <w:r w:rsidRPr="00DA76E9">
        <w:rPr>
          <w:vertAlign w:val="superscript"/>
        </w:rPr>
        <w:t>[</w:t>
      </w:r>
      <w:hyperlink w:anchor="_bookmark79" w:history="1">
        <w:r w:rsidRPr="00DA76E9">
          <w:rPr>
            <w:vertAlign w:val="superscript"/>
          </w:rPr>
          <w:t>29</w:t>
        </w:r>
      </w:hyperlink>
      <w:r w:rsidRPr="00DA76E9">
        <w:rPr>
          <w:vertAlign w:val="superscript"/>
        </w:rPr>
        <w:t>]</w:t>
      </w:r>
      <w:r w:rsidR="002A7520" w:rsidRPr="00DA76E9">
        <w:t> </w:t>
      </w:r>
      <w:r w:rsidRPr="00DA76E9">
        <w:rPr>
          <w:rFonts w:eastAsia="宋体" w:cs="宋体" w:hint="eastAsia"/>
        </w:rPr>
        <w:t>等等新的</w:t>
      </w:r>
      <w:proofErr w:type="gramStart"/>
      <w:r w:rsidRPr="00DA76E9">
        <w:rPr>
          <w:rFonts w:eastAsia="宋体" w:cs="宋体" w:hint="eastAsia"/>
        </w:rPr>
        <w:t>预训练</w:t>
      </w:r>
      <w:proofErr w:type="gramEnd"/>
      <w:r w:rsidRPr="00DA76E9">
        <w:rPr>
          <w:rFonts w:eastAsia="宋体" w:cs="宋体" w:hint="eastAsia"/>
        </w:rPr>
        <w:t>变种</w:t>
      </w:r>
      <w:r w:rsidR="00BB53E9" w:rsidRPr="00DA76E9">
        <w:rPr>
          <w:rFonts w:eastAsia="宋体" w:cs="宋体" w:hint="eastAsia"/>
        </w:rPr>
        <w:t>语言</w:t>
      </w:r>
      <w:r w:rsidRPr="00DA76E9">
        <w:rPr>
          <w:rFonts w:eastAsia="宋体" w:cs="宋体" w:hint="eastAsia"/>
        </w:rPr>
        <w:t>模型。在此实验中，为了同时考虑到时间效率和计算代价的原因，最终使用了经过知识蒸馏的</w:t>
      </w:r>
      <w:r w:rsidR="002A7520" w:rsidRPr="00DA76E9">
        <w:t> </w:t>
      </w:r>
      <w:r w:rsidRPr="00DA76E9">
        <w:t>BERT</w:t>
      </w:r>
      <w:r w:rsidR="002A7520" w:rsidRPr="00DA76E9">
        <w:t> </w:t>
      </w:r>
      <w:r w:rsidRPr="00DA76E9">
        <w:rPr>
          <w:rFonts w:eastAsia="宋体" w:cs="宋体" w:hint="eastAsia"/>
        </w:rPr>
        <w:t>模型</w:t>
      </w:r>
      <w:r w:rsidR="00AB28D9" w:rsidRPr="00DA76E9">
        <w:rPr>
          <w:rFonts w:eastAsia="宋体" w:cs="宋体" w:hint="eastAsia"/>
        </w:rPr>
        <w:t>，即</w:t>
      </w:r>
      <w:r w:rsidR="002A7520" w:rsidRPr="00DA76E9">
        <w:rPr>
          <w:rFonts w:eastAsia="MS Gothic" w:cs="MS Gothic" w:hint="eastAsia"/>
        </w:rPr>
        <w:t> </w:t>
      </w:r>
      <w:proofErr w:type="spellStart"/>
      <w:r w:rsidRPr="00DA76E9">
        <w:t>DistilBERT</w:t>
      </w:r>
      <w:proofErr w:type="spellEnd"/>
      <w:r w:rsidRPr="00DA76E9">
        <w:rPr>
          <w:vertAlign w:val="superscript"/>
        </w:rPr>
        <w:t>[</w:t>
      </w:r>
      <w:hyperlink w:anchor="_bookmark80" w:history="1">
        <w:r w:rsidRPr="00DA76E9">
          <w:rPr>
            <w:vertAlign w:val="superscript"/>
          </w:rPr>
          <w:t>30</w:t>
        </w:r>
      </w:hyperlink>
      <w:r w:rsidRPr="00DA76E9">
        <w:rPr>
          <w:vertAlign w:val="superscript"/>
        </w:rPr>
        <w:t>]</w:t>
      </w:r>
      <w:r w:rsidRPr="00DA76E9">
        <w:rPr>
          <w:rFonts w:eastAsia="宋体" w:cs="宋体" w:hint="eastAsia"/>
        </w:rPr>
        <w:t>。</w:t>
      </w:r>
    </w:p>
    <w:p w14:paraId="4451FADE" w14:textId="7C802A8F" w:rsidR="00F2740C" w:rsidRPr="00DA76E9" w:rsidRDefault="00C72ADF" w:rsidP="00DD5ED9">
      <w:pPr>
        <w:pStyle w:val="af"/>
        <w:spacing w:line="20pt" w:lineRule="exact"/>
        <w:ind w:firstLineChars="200" w:firstLine="24pt"/>
        <w:jc w:val="both"/>
        <w:rPr>
          <w:rFonts w:eastAsia="宋体"/>
        </w:rPr>
      </w:pPr>
      <w:proofErr w:type="spellStart"/>
      <w:r w:rsidRPr="00DA76E9">
        <w:rPr>
          <w:rFonts w:eastAsia="宋体"/>
        </w:rPr>
        <w:t>DistilBERT</w:t>
      </w:r>
      <w:proofErr w:type="spellEnd"/>
      <w:r w:rsidR="002A7520" w:rsidRPr="00DA76E9">
        <w:rPr>
          <w:rFonts w:eastAsia="宋体"/>
        </w:rPr>
        <w:t> </w:t>
      </w:r>
      <w:r w:rsidRPr="00DA76E9">
        <w:rPr>
          <w:rFonts w:eastAsia="宋体" w:hint="eastAsia"/>
        </w:rPr>
        <w:t>利用知识蒸馏技术，对</w:t>
      </w:r>
      <w:r w:rsidR="002A7520" w:rsidRPr="00DA76E9">
        <w:rPr>
          <w:rFonts w:eastAsia="宋体"/>
        </w:rPr>
        <w:t> </w:t>
      </w:r>
      <w:r w:rsidRPr="00DA76E9">
        <w:rPr>
          <w:rFonts w:eastAsia="宋体"/>
        </w:rPr>
        <w:t>BERT-base</w:t>
      </w:r>
      <w:r w:rsidR="002A7520" w:rsidRPr="00DA76E9">
        <w:rPr>
          <w:rFonts w:eastAsia="宋体"/>
        </w:rPr>
        <w:t> </w:t>
      </w:r>
      <w:r w:rsidRPr="00DA76E9">
        <w:rPr>
          <w:rFonts w:eastAsia="宋体" w:hint="eastAsia"/>
        </w:rPr>
        <w:t>模型进行模型压缩，在几乎持平</w:t>
      </w:r>
      <w:r w:rsidR="002A7520" w:rsidRPr="00DA76E9">
        <w:rPr>
          <w:rFonts w:eastAsia="宋体"/>
        </w:rPr>
        <w:t> </w:t>
      </w:r>
      <w:r w:rsidRPr="00DA76E9">
        <w:rPr>
          <w:rFonts w:eastAsia="宋体"/>
        </w:rPr>
        <w:t>BERT</w:t>
      </w:r>
      <w:r w:rsidR="002A7520" w:rsidRPr="00DA76E9">
        <w:rPr>
          <w:rFonts w:eastAsia="宋体"/>
        </w:rPr>
        <w:t> </w:t>
      </w:r>
      <w:r w:rsidRPr="00DA76E9">
        <w:rPr>
          <w:rFonts w:eastAsia="宋体" w:hint="eastAsia"/>
        </w:rPr>
        <w:t>模型效果的情况下，最终得到一个推理效果更快，模型参数更小，计算开销更少的</w:t>
      </w:r>
      <w:proofErr w:type="gramStart"/>
      <w:r w:rsidRPr="00DA76E9">
        <w:rPr>
          <w:rFonts w:eastAsia="宋体" w:hint="eastAsia"/>
        </w:rPr>
        <w:t>预训练</w:t>
      </w:r>
      <w:proofErr w:type="gramEnd"/>
      <w:r w:rsidRPr="00DA76E9">
        <w:rPr>
          <w:rFonts w:eastAsia="宋体" w:hint="eastAsia"/>
        </w:rPr>
        <w:t>模型。关于不同</w:t>
      </w:r>
      <w:proofErr w:type="gramStart"/>
      <w:r w:rsidRPr="00DA76E9">
        <w:rPr>
          <w:rFonts w:eastAsia="宋体" w:hint="eastAsia"/>
        </w:rPr>
        <w:t>预训练</w:t>
      </w:r>
      <w:proofErr w:type="gramEnd"/>
      <w:r w:rsidRPr="00DA76E9">
        <w:rPr>
          <w:rFonts w:eastAsia="宋体" w:hint="eastAsia"/>
        </w:rPr>
        <w:t>模型对实验效果的影响，将在第五章中展开。</w:t>
      </w:r>
    </w:p>
    <w:p w14:paraId="34CF3476" w14:textId="300C96B8" w:rsidR="001E10F4" w:rsidRPr="00DA76E9" w:rsidRDefault="00A74EB4" w:rsidP="00A74EB4">
      <w:pPr>
        <w:pStyle w:val="4"/>
        <w:rPr>
          <w:rFonts w:ascii="Times New Roman" w:hAnsi="Times New Roman"/>
        </w:rPr>
      </w:pPr>
      <w:r w:rsidRPr="00DA76E9">
        <w:rPr>
          <w:rStyle w:val="40"/>
          <w:rFonts w:ascii="Times New Roman" w:hAnsi="Times New Roman" w:hint="eastAsia"/>
        </w:rPr>
        <w:t xml:space="preserve"> </w:t>
      </w:r>
      <w:r w:rsidR="00F2740C" w:rsidRPr="00DA76E9">
        <w:rPr>
          <w:rStyle w:val="40"/>
          <w:rFonts w:ascii="Times New Roman" w:hAnsi="Times New Roman" w:hint="eastAsia"/>
        </w:rPr>
        <w:t>将</w:t>
      </w:r>
      <w:r w:rsidR="00F2740C" w:rsidRPr="00DA76E9">
        <w:rPr>
          <w:rStyle w:val="40"/>
          <w:rFonts w:ascii="Times New Roman" w:hAnsi="Times New Roman"/>
        </w:rPr>
        <w:t>BERT</w:t>
      </w:r>
      <w:r w:rsidR="00F2740C" w:rsidRPr="00DA76E9">
        <w:rPr>
          <w:rStyle w:val="40"/>
          <w:rFonts w:ascii="Times New Roman" w:hAnsi="Times New Roman" w:hint="eastAsia"/>
        </w:rPr>
        <w:t>模型用于下游任务问答系统中</w:t>
      </w:r>
    </w:p>
    <w:p w14:paraId="06CE483D" w14:textId="0FCB9A6B" w:rsidR="008F09DE" w:rsidRPr="00DA76E9" w:rsidRDefault="001E10F4" w:rsidP="000109DB">
      <w:pPr>
        <w:pStyle w:val="af"/>
        <w:spacing w:line="20pt" w:lineRule="exact"/>
        <w:ind w:firstLine="24.10pt"/>
        <w:jc w:val="both"/>
        <w:rPr>
          <w:rFonts w:eastAsia="宋体" w:cs="宋体"/>
        </w:rPr>
      </w:pPr>
      <w:r w:rsidRPr="00DA76E9">
        <w:rPr>
          <w:rFonts w:eastAsia="宋体" w:hint="eastAsia"/>
        </w:rPr>
        <w:t>BERT</w:t>
      </w:r>
      <w:r w:rsidRPr="00DA76E9">
        <w:rPr>
          <w:rFonts w:eastAsia="宋体" w:cs="宋体" w:hint="eastAsia"/>
          <w:vertAlign w:val="superscript"/>
        </w:rPr>
        <w:t>[12]</w:t>
      </w:r>
      <w:r w:rsidRPr="00DA76E9">
        <w:rPr>
          <w:rFonts w:eastAsia="宋体" w:cs="宋体" w:hint="eastAsia"/>
        </w:rPr>
        <w:t>模型在大规模未标记的文本上进行</w:t>
      </w:r>
      <w:r w:rsidRPr="00DA76E9">
        <w:rPr>
          <w:rFonts w:eastAsia="宋体" w:hint="eastAsia"/>
        </w:rPr>
        <w:t>MLM(Masked Language Model)</w:t>
      </w:r>
      <w:r w:rsidRPr="00DA76E9">
        <w:rPr>
          <w:rFonts w:eastAsia="宋体" w:cs="宋体" w:hint="eastAsia"/>
        </w:rPr>
        <w:t xml:space="preserve"> </w:t>
      </w:r>
      <w:r w:rsidRPr="00DA76E9">
        <w:rPr>
          <w:rFonts w:eastAsia="宋体" w:cs="宋体" w:hint="eastAsia"/>
        </w:rPr>
        <w:t>和</w:t>
      </w:r>
      <w:r w:rsidRPr="00DA76E9">
        <w:rPr>
          <w:rFonts w:eastAsia="宋体" w:cs="宋体" w:hint="eastAsia"/>
        </w:rPr>
        <w:t xml:space="preserve">NSP(Next Sentence Prediction) </w:t>
      </w:r>
      <w:proofErr w:type="gramStart"/>
      <w:r w:rsidRPr="00DA76E9">
        <w:rPr>
          <w:rFonts w:eastAsia="宋体" w:cs="宋体" w:hint="eastAsia"/>
        </w:rPr>
        <w:t>预训练</w:t>
      </w:r>
      <w:proofErr w:type="gramEnd"/>
      <w:r w:rsidRPr="00DA76E9">
        <w:rPr>
          <w:rFonts w:eastAsia="宋体" w:cs="宋体" w:hint="eastAsia"/>
        </w:rPr>
        <w:t>任务，已经获得大量自然语言文本深度的双向表达。所以，对于一项新颖的任务，只需要在</w:t>
      </w:r>
      <w:r w:rsidR="002A7520" w:rsidRPr="00DA76E9">
        <w:rPr>
          <w:rFonts w:eastAsia="宋体" w:cs="宋体"/>
        </w:rPr>
        <w:t> </w:t>
      </w:r>
      <w:r w:rsidRPr="00DA76E9">
        <w:rPr>
          <w:rFonts w:eastAsia="宋体" w:cs="宋体" w:hint="eastAsia"/>
        </w:rPr>
        <w:t>BERT</w:t>
      </w:r>
      <w:r w:rsidR="002A7520" w:rsidRPr="00DA76E9">
        <w:rPr>
          <w:rFonts w:eastAsia="宋体" w:cs="宋体"/>
        </w:rPr>
        <w:t> </w:t>
      </w:r>
      <w:r w:rsidRPr="00DA76E9">
        <w:rPr>
          <w:rFonts w:eastAsia="宋体" w:cs="宋体" w:hint="eastAsia"/>
        </w:rPr>
        <w:t>的输出层后加入一层额外的网络，以调整输出结构，便可以广泛应用到</w:t>
      </w:r>
      <w:r w:rsidR="002A7520" w:rsidRPr="00DA76E9">
        <w:rPr>
          <w:rFonts w:eastAsia="宋体" w:cs="宋体"/>
        </w:rPr>
        <w:t> </w:t>
      </w:r>
      <w:r w:rsidRPr="00DA76E9">
        <w:rPr>
          <w:rFonts w:eastAsia="宋体" w:cs="宋体" w:hint="eastAsia"/>
        </w:rPr>
        <w:t>NLP</w:t>
      </w:r>
      <w:r w:rsidR="002A7520" w:rsidRPr="00DA76E9">
        <w:rPr>
          <w:rFonts w:eastAsia="宋体" w:cs="宋体"/>
        </w:rPr>
        <w:t> </w:t>
      </w:r>
      <w:r w:rsidRPr="00DA76E9">
        <w:rPr>
          <w:rFonts w:eastAsia="宋体" w:cs="宋体" w:hint="eastAsia"/>
        </w:rPr>
        <w:t>的下游任务当中。如问答系统，命名实体识别，语言推理等。</w:t>
      </w:r>
    </w:p>
    <w:p w14:paraId="102A92E5" w14:textId="65BD963B" w:rsidR="006374D4" w:rsidRPr="00DA76E9" w:rsidRDefault="008B2291" w:rsidP="008B2291">
      <w:pPr>
        <w:pStyle w:val="4"/>
        <w:rPr>
          <w:rFonts w:ascii="Times New Roman" w:hAnsi="Times New Roman"/>
        </w:rPr>
      </w:pPr>
      <w:r w:rsidRPr="00DA76E9">
        <w:rPr>
          <w:rFonts w:ascii="Times New Roman" w:hAnsi="Times New Roman"/>
        </w:rPr>
        <w:t xml:space="preserve"> </w:t>
      </w:r>
      <w:r w:rsidR="006374D4" w:rsidRPr="00DA76E9">
        <w:rPr>
          <w:rFonts w:ascii="Times New Roman" w:hAnsi="Times New Roman"/>
        </w:rPr>
        <w:t>输入标记化以及阶段</w:t>
      </w:r>
    </w:p>
    <w:p w14:paraId="02DE80BD" w14:textId="76C7001E" w:rsidR="006374D4" w:rsidRPr="00DA76E9" w:rsidRDefault="006374D4">
      <w:pPr>
        <w:pStyle w:val="af"/>
        <w:spacing w:line="20pt" w:lineRule="exact"/>
        <w:ind w:firstLine="24.10pt"/>
        <w:jc w:val="both"/>
        <w:rPr>
          <w:rFonts w:eastAsia="宋体"/>
        </w:rPr>
        <w:pPrChange w:id="457" w:author="李 哲玮" w:date="2022-05-06T11:26:00Z">
          <w:pPr>
            <w:pStyle w:val="af"/>
            <w:spacing w:line="20pt" w:lineRule="exact"/>
            <w:ind w:firstLine="24.10pt"/>
          </w:pPr>
        </w:pPrChange>
      </w:pPr>
      <w:r w:rsidRPr="00DA76E9">
        <w:rPr>
          <w:rFonts w:eastAsia="宋体" w:hint="eastAsia"/>
        </w:rPr>
        <w:t>对于一个问答系统输入有二元对</w:t>
      </w:r>
      <w:r w:rsidRPr="00DA76E9">
        <w:t>(</w:t>
      </w:r>
      <w:r w:rsidRPr="00DA76E9">
        <w:rPr>
          <w:rFonts w:eastAsia="宋体" w:hint="eastAsia"/>
        </w:rPr>
        <w:t>上下文</w:t>
      </w:r>
      <w:r w:rsidRPr="00DA76E9">
        <w:t xml:space="preserve">Context, </w:t>
      </w:r>
      <w:r w:rsidRPr="00DA76E9">
        <w:rPr>
          <w:rFonts w:eastAsia="宋体" w:hint="eastAsia"/>
        </w:rPr>
        <w:t>问题</w:t>
      </w:r>
      <w:r w:rsidRPr="00DA76E9">
        <w:t>Question)</w:t>
      </w:r>
      <w:r w:rsidRPr="00DA76E9">
        <w:rPr>
          <w:rFonts w:eastAsia="宋体" w:hint="eastAsia"/>
        </w:rPr>
        <w:t>其中分别由</w:t>
      </w:r>
      <w:ins w:id="458" w:author="李 哲玮" w:date="2022-05-06T11:26:00Z">
        <w:r w:rsidR="004A3101" w:rsidRPr="00DA76E9">
          <w:rPr>
            <w:rFonts w:eastAsia="宋体"/>
          </w:rPr>
          <w:t> </w:t>
        </w:r>
      </w:ins>
      <w:del w:id="459" w:author="李 哲玮" w:date="2022-05-06T11:26:00Z">
        <w:r w:rsidR="002A7520" w:rsidRPr="00DA76E9" w:rsidDel="004A3101">
          <w:rPr>
            <w:rFonts w:eastAsia="宋体" w:hint="eastAsia"/>
          </w:rPr>
          <w:delText xml:space="preserve"> </w:delText>
        </w:r>
      </w:del>
      <w:r w:rsidRPr="00DA76E9">
        <w:t>N</w:t>
      </w:r>
      <w:ins w:id="460" w:author="李 哲玮" w:date="2022-05-06T11:26:00Z">
        <w:r w:rsidR="004A3101" w:rsidRPr="00DA76E9">
          <w:rPr>
            <w:rFonts w:eastAsia="宋体"/>
          </w:rPr>
          <w:t> </w:t>
        </w:r>
      </w:ins>
      <w:del w:id="461" w:author="李 哲玮" w:date="2022-05-06T11:26:00Z">
        <w:r w:rsidR="002A7520" w:rsidRPr="00DA76E9" w:rsidDel="004A3101">
          <w:delText xml:space="preserve"> </w:delText>
        </w:r>
      </w:del>
      <w:proofErr w:type="gramStart"/>
      <w:r w:rsidRPr="00DA76E9">
        <w:rPr>
          <w:rFonts w:eastAsia="宋体" w:hint="eastAsia"/>
        </w:rPr>
        <w:t>个</w:t>
      </w:r>
      <w:proofErr w:type="gramEnd"/>
      <w:r w:rsidRPr="00DA76E9">
        <w:rPr>
          <w:rFonts w:eastAsia="宋体" w:hint="eastAsia"/>
        </w:rPr>
        <w:t>和</w:t>
      </w:r>
      <w:ins w:id="462" w:author="李 哲玮" w:date="2022-05-06T11:26:00Z">
        <w:r w:rsidR="004A3101" w:rsidRPr="00DA76E9">
          <w:rPr>
            <w:rFonts w:eastAsia="宋体"/>
          </w:rPr>
          <w:t> </w:t>
        </w:r>
      </w:ins>
      <w:del w:id="463" w:author="李 哲玮" w:date="2022-05-06T11:26:00Z">
        <w:r w:rsidR="002A7520" w:rsidRPr="00DA76E9" w:rsidDel="004A3101">
          <w:rPr>
            <w:rFonts w:eastAsia="宋体" w:hint="eastAsia"/>
          </w:rPr>
          <w:delText xml:space="preserve"> </w:delText>
        </w:r>
      </w:del>
      <w:r w:rsidRPr="00DA76E9">
        <w:t>M</w:t>
      </w:r>
      <w:del w:id="464" w:author="李 哲玮" w:date="2022-05-06T11:26:00Z">
        <w:r w:rsidR="002A7520" w:rsidRPr="00DA76E9" w:rsidDel="004A3101">
          <w:delText xml:space="preserve"> </w:delText>
        </w:r>
      </w:del>
      <w:proofErr w:type="gramStart"/>
      <w:r w:rsidRPr="00DA76E9">
        <w:rPr>
          <w:rFonts w:eastAsia="宋体" w:hint="eastAsia"/>
        </w:rPr>
        <w:t>个</w:t>
      </w:r>
      <w:proofErr w:type="gramEnd"/>
      <w:r w:rsidRPr="00DA76E9">
        <w:rPr>
          <w:rFonts w:eastAsia="宋体" w:hint="eastAsia"/>
        </w:rPr>
        <w:t>词语组成。</w:t>
      </w:r>
      <w:r w:rsidR="00DA76E9" w:rsidRPr="00DA76E9">
        <w:rPr>
          <w:rFonts w:eastAsia="宋体" w:hint="eastAsia"/>
        </w:rPr>
        <w:t>为了符合</w:t>
      </w:r>
      <w:r w:rsidR="00DA76E9" w:rsidRPr="00DA76E9">
        <w:rPr>
          <w:rFonts w:eastAsia="宋体"/>
        </w:rPr>
        <w:t> </w:t>
      </w:r>
      <w:r w:rsidR="00DA76E9" w:rsidRPr="00DA76E9">
        <w:t>B</w:t>
      </w:r>
      <w:r w:rsidRPr="00DA76E9">
        <w:t xml:space="preserve">ERT </w:t>
      </w:r>
      <w:r w:rsidRPr="00DA76E9">
        <w:rPr>
          <w:rFonts w:eastAsia="宋体" w:hint="eastAsia"/>
        </w:rPr>
        <w:t>模型的输入，分别将上下文和问题标记化，并构建标记化的词索引，把连接后的上下文与问题词索引作为</w:t>
      </w:r>
      <w:r w:rsidRPr="00DA76E9">
        <w:rPr>
          <w:rFonts w:eastAsia="宋体" w:hint="eastAsia"/>
        </w:rPr>
        <w:t xml:space="preserve"> </w:t>
      </w:r>
      <w:r w:rsidRPr="00DA76E9">
        <w:t xml:space="preserve">BERT </w:t>
      </w:r>
      <w:r w:rsidRPr="00DA76E9">
        <w:rPr>
          <w:rFonts w:eastAsia="宋体" w:hint="eastAsia"/>
        </w:rPr>
        <w:t>模型的输入。需要注意的是，</w:t>
      </w:r>
      <w:r w:rsidR="00DA76E9" w:rsidRPr="00DA76E9">
        <w:rPr>
          <w:rFonts w:eastAsia="宋体" w:hint="eastAsia"/>
        </w:rPr>
        <w:t>这里合并后的词标记可能会超出</w:t>
      </w:r>
      <w:r w:rsidR="00DA76E9" w:rsidRPr="00DA76E9">
        <w:rPr>
          <w:rFonts w:eastAsia="宋体"/>
        </w:rPr>
        <w:t> </w:t>
      </w:r>
      <w:r w:rsidR="00DA76E9" w:rsidRPr="00DA76E9">
        <w:t>B</w:t>
      </w:r>
      <w:r w:rsidRPr="00DA76E9">
        <w:t xml:space="preserve">ERT </w:t>
      </w:r>
      <w:r w:rsidRPr="00DA76E9">
        <w:rPr>
          <w:rFonts w:eastAsia="宋体" w:hint="eastAsia"/>
        </w:rPr>
        <w:t>模型输入维度上限，所以需要对超出长度的词索引进行截短。</w:t>
      </w:r>
    </w:p>
    <w:p w14:paraId="0ACF4456" w14:textId="5551082A" w:rsidR="0046277E" w:rsidRPr="00DA76E9" w:rsidDel="00061003" w:rsidRDefault="00F00F9B" w:rsidP="00CF19FA">
      <w:pPr>
        <w:spacing w:line="15.70pt" w:lineRule="auto"/>
        <w:rPr>
          <w:del w:id="465" w:author="李 哲玮" w:date="2022-05-06T11:27:00Z"/>
          <w:rFonts w:eastAsia="黑体"/>
          <w:w w:val="110%"/>
          <w:sz w:val="24"/>
        </w:rPr>
      </w:pPr>
      <m:oMathPara>
        <m:oMath>
          <m:eqArr>
            <m:eqArrPr>
              <m:maxDist m:val="1"/>
              <m:ctrlPr>
                <w:rPr>
                  <w:rFonts w:ascii="Cambria Math" w:hAnsi="Cambria Math"/>
                  <w:w w:val="110%"/>
                  <w:sz w:val="24"/>
                </w:rPr>
              </m:ctrlPr>
            </m:eqArrPr>
            <m:e>
              <m:r>
                <w:rPr>
                  <w:rFonts w:ascii="Cambria Math" w:hAnsi="Cambria Math"/>
                  <w:w w:val="110%"/>
                  <w:sz w:val="24"/>
                </w:rPr>
                <m:t>input</m:t>
              </m:r>
              <m:r>
                <w:rPr>
                  <w:rFonts w:ascii="Cambria Math" w:hAnsi="Cambria Math"/>
                  <w:spacing w:val="21"/>
                  <w:w w:val="110%"/>
                  <w:sz w:val="24"/>
                </w:rPr>
                <m:t xml:space="preserve"> </m:t>
              </m:r>
              <m:r>
                <m:rPr>
                  <m:sty m:val="p"/>
                </m:rPr>
                <w:rPr>
                  <w:rFonts w:ascii="Cambria Math" w:hAnsi="Cambria Math"/>
                  <w:w w:val="110%"/>
                  <w:sz w:val="24"/>
                </w:rPr>
                <m:t>=</m:t>
              </m:r>
              <m:r>
                <m:rPr>
                  <m:sty m:val="p"/>
                </m:rPr>
                <w:rPr>
                  <w:rFonts w:ascii="Cambria Math" w:hAnsi="Cambria Math"/>
                  <w:spacing w:val="21"/>
                  <w:w w:val="110%"/>
                  <w:sz w:val="24"/>
                </w:rPr>
                <m:t xml:space="preserve"> </m:t>
              </m:r>
              <m:r>
                <w:rPr>
                  <w:rFonts w:ascii="Cambria Math" w:hAnsi="Cambria Math"/>
                  <w:w w:val="110%"/>
                  <w:sz w:val="24"/>
                </w:rPr>
                <m:t>tokenizer</m:t>
              </m:r>
              <m:d>
                <m:dPr>
                  <m:ctrlPr>
                    <w:rPr>
                      <w:rFonts w:ascii="Cambria Math" w:hAnsi="Cambria Math"/>
                      <w:w w:val="110%"/>
                      <w:sz w:val="24"/>
                    </w:rPr>
                  </m:ctrlPr>
                </m:dPr>
                <m:e>
                  <m:d>
                    <m:dPr>
                      <m:begChr m:val="["/>
                      <m:endChr m:val="]"/>
                      <m:ctrlPr>
                        <w:rPr>
                          <w:rFonts w:ascii="Cambria Math" w:hAnsi="Cambria Math"/>
                          <w:w w:val="110%"/>
                          <w:sz w:val="24"/>
                        </w:rPr>
                      </m:ctrlPr>
                    </m:dPr>
                    <m:e>
                      <m:r>
                        <w:rPr>
                          <w:rFonts w:ascii="Cambria Math" w:hAnsi="Cambria Math"/>
                          <w:w w:val="110%"/>
                          <w:sz w:val="24"/>
                        </w:rPr>
                        <m:t>Context,</m:t>
                      </m:r>
                      <m:r>
                        <w:rPr>
                          <w:rFonts w:ascii="Cambria Math" w:hAnsi="Cambria Math"/>
                          <w:spacing w:val="-11"/>
                          <w:w w:val="110%"/>
                          <w:sz w:val="24"/>
                        </w:rPr>
                        <m:t xml:space="preserve"> </m:t>
                      </m:r>
                      <m:r>
                        <w:rPr>
                          <w:rFonts w:ascii="Cambria Math" w:hAnsi="Cambria Math"/>
                          <w:w w:val="110%"/>
                          <w:sz w:val="24"/>
                        </w:rPr>
                        <m:t>Question</m:t>
                      </m:r>
                    </m:e>
                  </m:d>
                </m:e>
              </m:d>
              <m:r>
                <w:rPr>
                  <w:rFonts w:ascii="Cambria Math" w:hAnsi="Cambria Math"/>
                  <w:w w:val="110%"/>
                  <w:sz w:val="24"/>
                </w:rPr>
                <m:t>#</m:t>
              </m:r>
              <m:d>
                <m:dPr>
                  <m:ctrlPr>
                    <w:rPr>
                      <w:rFonts w:ascii="Cambria Math" w:hAnsi="Cambria Math"/>
                      <w:w w:val="110%"/>
                      <w:sz w:val="24"/>
                    </w:rPr>
                  </m:ctrlPr>
                </m:dPr>
                <m:e>
                  <m:r>
                    <w:rPr>
                      <w:rFonts w:ascii="Cambria Math" w:hAnsi="Cambria Math"/>
                      <w:w w:val="110%"/>
                      <w:sz w:val="24"/>
                    </w:rPr>
                    <m:t>3.1</m:t>
                  </m:r>
                </m:e>
              </m:d>
              <m:ctrlPr>
                <w:rPr>
                  <w:rFonts w:ascii="Cambria Math" w:hAnsi="Cambria Math"/>
                  <w:i/>
                  <w:w w:val="110%"/>
                  <w:sz w:val="24"/>
                </w:rPr>
              </m:ctrlPr>
            </m:e>
          </m:eqArr>
        </m:oMath>
      </m:oMathPara>
    </w:p>
    <w:p w14:paraId="7FAACF5D" w14:textId="77777777" w:rsidR="0046277E" w:rsidRPr="00DA76E9" w:rsidRDefault="0046277E">
      <w:pPr>
        <w:spacing w:line="15.70pt" w:lineRule="auto"/>
        <w:rPr>
          <w:rFonts w:eastAsia="黑体"/>
          <w:kern w:val="0"/>
          <w:sz w:val="24"/>
        </w:rPr>
        <w:pPrChange w:id="466" w:author="李 哲玮" w:date="2022-05-06T11:27:00Z">
          <w:pPr/>
        </w:pPrChange>
      </w:pPr>
    </w:p>
    <w:p w14:paraId="54BE7517" w14:textId="4889FA78" w:rsidR="0046277E" w:rsidRPr="00DA76E9" w:rsidRDefault="00C2487D" w:rsidP="00C2487D">
      <w:pPr>
        <w:pStyle w:val="4"/>
        <w:rPr>
          <w:rFonts w:ascii="Times New Roman" w:hAnsi="Times New Roman"/>
        </w:rPr>
      </w:pPr>
      <w:r w:rsidRPr="00DA76E9">
        <w:rPr>
          <w:rFonts w:ascii="Times New Roman" w:hAnsi="Times New Roman"/>
        </w:rPr>
        <w:t xml:space="preserve"> </w:t>
      </w:r>
      <w:r w:rsidR="001C1CFD" w:rsidRPr="00DA76E9">
        <w:rPr>
          <w:rFonts w:ascii="Times New Roman" w:hAnsi="Times New Roman" w:hint="eastAsia"/>
        </w:rPr>
        <w:t>嵌入层</w:t>
      </w:r>
    </w:p>
    <w:p w14:paraId="3C395F63" w14:textId="52F1060A" w:rsidR="001C1CFD" w:rsidRPr="00DA76E9" w:rsidRDefault="001C1CFD" w:rsidP="00785A2D">
      <w:pPr>
        <w:pStyle w:val="af"/>
        <w:spacing w:line="20pt" w:lineRule="exact"/>
        <w:ind w:end="9.90pt" w:firstLine="24.10pt"/>
        <w:jc w:val="both"/>
        <w:rPr>
          <w:rFonts w:eastAsia="宋体"/>
        </w:rPr>
      </w:pPr>
      <w:r w:rsidRPr="00DA76E9">
        <w:rPr>
          <w:rFonts w:eastAsia="宋体" w:hint="eastAsia"/>
        </w:rPr>
        <w:t>在嵌入层中，需要进一步把词索引转化为可以被操作的词向量。</w:t>
      </w:r>
      <w:r w:rsidRPr="00DA76E9">
        <w:t xml:space="preserve">BERT </w:t>
      </w:r>
      <w:r w:rsidRPr="00DA76E9">
        <w:rPr>
          <w:rFonts w:eastAsia="宋体" w:hint="eastAsia"/>
        </w:rPr>
        <w:t>模型的向量嵌入层由三个部分组成：词向量嵌入</w:t>
      </w:r>
      <w:r w:rsidRPr="00DA76E9">
        <w:t>(Token Embedding)</w:t>
      </w:r>
      <w:r w:rsidRPr="00DA76E9">
        <w:rPr>
          <w:rFonts w:eastAsia="宋体" w:hint="eastAsia"/>
        </w:rPr>
        <w:t>，段嵌入</w:t>
      </w:r>
      <w:r w:rsidRPr="00DA76E9">
        <w:t>(Segment Embedding)</w:t>
      </w:r>
      <w:r w:rsidRPr="00DA76E9">
        <w:rPr>
          <w:rFonts w:eastAsia="宋体" w:hint="eastAsia"/>
        </w:rPr>
        <w:t>，</w:t>
      </w:r>
      <w:r w:rsidRPr="00DA76E9">
        <w:rPr>
          <w:rFonts w:eastAsia="宋体" w:hint="eastAsia"/>
        </w:rPr>
        <w:t xml:space="preserve"> </w:t>
      </w:r>
      <w:r w:rsidRPr="00DA76E9">
        <w:rPr>
          <w:rFonts w:eastAsia="宋体" w:hint="eastAsia"/>
        </w:rPr>
        <w:t>位置嵌入</w:t>
      </w:r>
      <w:r w:rsidRPr="00DA76E9">
        <w:t>(Position Embedding)</w:t>
      </w:r>
      <w:r w:rsidRPr="00DA76E9">
        <w:rPr>
          <w:rFonts w:eastAsia="宋体" w:hint="eastAsia"/>
        </w:rPr>
        <w:t>。</w:t>
      </w:r>
    </w:p>
    <w:p w14:paraId="725F8C7C" w14:textId="01154769" w:rsidR="00A27092" w:rsidRPr="00DA76E9" w:rsidRDefault="00A27092" w:rsidP="00A27092">
      <w:pPr>
        <w:pStyle w:val="af1"/>
        <w:widowControl w:val="0"/>
        <w:numPr>
          <w:ilvl w:val="4"/>
          <w:numId w:val="5"/>
        </w:numPr>
        <w:tabs>
          <w:tab w:val="start" w:pos="49.80pt"/>
        </w:tabs>
        <w:spacing w:line="20pt" w:lineRule="exact"/>
        <w:ind w:start="49.65pt" w:hanging="15.05pt"/>
        <w:rPr>
          <w:rFonts w:eastAsia="宋体"/>
          <w:sz w:val="24"/>
        </w:rPr>
      </w:pPr>
      <w:r w:rsidRPr="00DA76E9">
        <w:rPr>
          <w:rFonts w:eastAsia="宋体" w:hint="eastAsia"/>
          <w:sz w:val="24"/>
        </w:rPr>
        <w:t>词向量嵌入：将词索引转换为</w:t>
      </w:r>
      <w:proofErr w:type="gramStart"/>
      <w:r w:rsidRPr="00DA76E9">
        <w:rPr>
          <w:rFonts w:eastAsia="宋体" w:hint="eastAsia"/>
          <w:sz w:val="24"/>
        </w:rPr>
        <w:t>固定维</w:t>
      </w:r>
      <w:proofErr w:type="gramEnd"/>
      <w:r w:rsidRPr="00DA76E9">
        <w:rPr>
          <w:rFonts w:eastAsia="宋体" w:hint="eastAsia"/>
          <w:sz w:val="24"/>
        </w:rPr>
        <w:t>度的向量。</w:t>
      </w:r>
    </w:p>
    <w:p w14:paraId="6E0658EA" w14:textId="18A8001B" w:rsidR="00A27092" w:rsidRPr="00DA76E9" w:rsidRDefault="00A27092" w:rsidP="00A27092">
      <w:pPr>
        <w:pStyle w:val="af1"/>
        <w:widowControl w:val="0"/>
        <w:numPr>
          <w:ilvl w:val="4"/>
          <w:numId w:val="5"/>
        </w:numPr>
        <w:tabs>
          <w:tab w:val="start" w:pos="49.80pt"/>
        </w:tabs>
        <w:spacing w:before="0.05pt" w:line="20pt" w:lineRule="exact"/>
        <w:ind w:start="49.65pt" w:hanging="15.05pt"/>
        <w:rPr>
          <w:rFonts w:eastAsia="宋体"/>
          <w:sz w:val="24"/>
        </w:rPr>
      </w:pPr>
      <w:r w:rsidRPr="00DA76E9">
        <w:rPr>
          <w:rFonts w:eastAsia="宋体" w:hint="eastAsia"/>
          <w:sz w:val="24"/>
        </w:rPr>
        <w:t>段嵌入：</w:t>
      </w:r>
      <w:r w:rsidR="00DA76E9" w:rsidRPr="00DA76E9">
        <w:rPr>
          <w:rFonts w:eastAsia="宋体" w:hint="eastAsia"/>
          <w:sz w:val="24"/>
        </w:rPr>
        <w:t>由</w:t>
      </w:r>
      <w:r w:rsidR="00DA76E9" w:rsidRPr="00DA76E9">
        <w:rPr>
          <w:rFonts w:eastAsia="宋体"/>
          <w:sz w:val="24"/>
        </w:rPr>
        <w:t> </w:t>
      </w:r>
      <w:r w:rsidR="00DA76E9" w:rsidRPr="00DA76E9">
        <w:rPr>
          <w:rFonts w:hint="eastAsia"/>
          <w:sz w:val="24"/>
        </w:rPr>
        <w:t>t</w:t>
      </w:r>
      <w:r w:rsidR="00CB4A42" w:rsidRPr="00DA76E9">
        <w:rPr>
          <w:rFonts w:hint="eastAsia"/>
          <w:sz w:val="24"/>
        </w:rPr>
        <w:t>okenizer</w:t>
      </w:r>
      <w:r w:rsidR="00CB4A42" w:rsidRPr="00DA76E9">
        <w:rPr>
          <w:sz w:val="24"/>
        </w:rPr>
        <w:t xml:space="preserve"> </w:t>
      </w:r>
      <w:r w:rsidRPr="00DA76E9">
        <w:rPr>
          <w:rFonts w:eastAsia="宋体" w:hint="eastAsia"/>
          <w:sz w:val="24"/>
        </w:rPr>
        <w:t>自动生成，用于识别句子间界限。</w:t>
      </w:r>
    </w:p>
    <w:p w14:paraId="048DE985" w14:textId="39092432" w:rsidR="00A27092" w:rsidRPr="00DA76E9" w:rsidRDefault="00A27092" w:rsidP="00A27092">
      <w:pPr>
        <w:pStyle w:val="af1"/>
        <w:widowControl w:val="0"/>
        <w:numPr>
          <w:ilvl w:val="4"/>
          <w:numId w:val="5"/>
        </w:numPr>
        <w:tabs>
          <w:tab w:val="start" w:pos="49.80pt"/>
        </w:tabs>
        <w:spacing w:line="20pt" w:lineRule="exact"/>
        <w:ind w:start="49.65pt" w:hanging="15.05pt"/>
        <w:rPr>
          <w:rFonts w:eastAsia="宋体"/>
          <w:sz w:val="24"/>
        </w:rPr>
      </w:pPr>
      <w:r w:rsidRPr="00DA76E9">
        <w:rPr>
          <w:rFonts w:eastAsia="宋体" w:hint="eastAsia"/>
          <w:sz w:val="24"/>
        </w:rPr>
        <w:t>位置嵌入：</w:t>
      </w:r>
      <w:r w:rsidR="00DA76E9" w:rsidRPr="00DA76E9">
        <w:rPr>
          <w:rFonts w:eastAsia="宋体" w:hint="eastAsia"/>
          <w:sz w:val="24"/>
        </w:rPr>
        <w:t>为</w:t>
      </w:r>
      <w:r w:rsidR="00DA76E9" w:rsidRPr="00DA76E9">
        <w:rPr>
          <w:rFonts w:eastAsia="宋体"/>
          <w:sz w:val="24"/>
        </w:rPr>
        <w:t> </w:t>
      </w:r>
      <w:r w:rsidR="00DA76E9" w:rsidRPr="00DA76E9">
        <w:rPr>
          <w:sz w:val="24"/>
        </w:rPr>
        <w:t>T</w:t>
      </w:r>
      <w:r w:rsidRPr="00DA76E9">
        <w:rPr>
          <w:sz w:val="24"/>
        </w:rPr>
        <w:t xml:space="preserve">ransformer </w:t>
      </w:r>
      <w:r w:rsidRPr="00DA76E9">
        <w:rPr>
          <w:rFonts w:eastAsia="宋体" w:hint="eastAsia"/>
          <w:sz w:val="24"/>
        </w:rPr>
        <w:t>架构提供词嵌入向量在原语句中的位置编码信息。</w:t>
      </w:r>
    </w:p>
    <w:p w14:paraId="133AD357" w14:textId="42ADB103" w:rsidR="00602150" w:rsidRPr="00DA76E9" w:rsidRDefault="00DA76E9" w:rsidP="007056A1">
      <w:pPr>
        <w:pStyle w:val="af"/>
        <w:spacing w:before="4.95pt"/>
        <w:ind w:end="9.90pt" w:firstLine="21pt"/>
        <w:rPr>
          <w:rFonts w:eastAsiaTheme="minorEastAsia"/>
        </w:rPr>
      </w:pPr>
      <w:r w:rsidRPr="00DA76E9">
        <w:rPr>
          <w:rFonts w:eastAsia="宋体" w:hint="eastAsia"/>
        </w:rPr>
        <w:t>最终</w:t>
      </w:r>
      <w:r w:rsidRPr="00DA76E9">
        <w:rPr>
          <w:rFonts w:eastAsia="宋体"/>
        </w:rPr>
        <w:t> </w:t>
      </w:r>
      <w:r w:rsidRPr="00DA76E9">
        <w:t>B</w:t>
      </w:r>
      <w:r w:rsidR="00A27092" w:rsidRPr="00DA76E9">
        <w:t xml:space="preserve">ERT </w:t>
      </w:r>
      <w:r w:rsidR="00A27092" w:rsidRPr="00DA76E9">
        <w:rPr>
          <w:rFonts w:eastAsia="宋体" w:hint="eastAsia"/>
        </w:rPr>
        <w:t>嵌入层输出为上述三者求和</w:t>
      </w:r>
      <w:r w:rsidR="00A27092" w:rsidRPr="00DA76E9">
        <w:t>:</w:t>
      </w:r>
    </w:p>
    <w:p w14:paraId="463CC044" w14:textId="513B718B" w:rsidR="00B469E3" w:rsidRPr="00DA76E9" w:rsidRDefault="00F00F9B" w:rsidP="007F7491">
      <w:pPr>
        <w:pStyle w:val="af"/>
        <w:spacing w:line="15.70pt" w:lineRule="auto"/>
        <w:ind w:firstLine="24.10pt"/>
        <w:rPr>
          <w:rFonts w:eastAsiaTheme="minorEastAsia"/>
          <w:iCs/>
        </w:rPr>
      </w:pPr>
      <m:oMathPara>
        <m:oMath>
          <m:eqArr>
            <m:eqArrPr>
              <m:maxDist m:val="1"/>
              <m:ctrlPr>
                <w:rPr>
                  <w:rFonts w:ascii="Cambria Math" w:eastAsia="宋体" w:hAnsi="Cambria Math"/>
                  <w:iCs/>
                </w:rPr>
              </m:ctrlPr>
            </m:eqArrPr>
            <m:e>
              <m:sSub>
                <m:sSubPr>
                  <m:ctrlPr>
                    <w:rPr>
                      <w:rFonts w:ascii="Cambria Math" w:hAnsi="Cambria Math"/>
                      <w:i/>
                    </w:rPr>
                  </m:ctrlPr>
                </m:sSubPr>
                <m:e>
                  <m:r>
                    <w:rPr>
                      <w:rFonts w:ascii="Cambria Math" w:hAnsi="Cambria Math"/>
                    </w:rPr>
                    <m:t>E</m:t>
                  </m:r>
                </m:e>
                <m:sub>
                  <m:r>
                    <w:rPr>
                      <w:rFonts w:ascii="Cambria Math" w:hAnsi="Cambria Math"/>
                    </w:rPr>
                    <m:t>BERT</m:t>
                  </m:r>
                </m:sub>
              </m:sSub>
              <m:r>
                <w:rPr>
                  <w:rFonts w:ascii="Cambria Math" w:hAnsi="Cambria Math"/>
                </w:rPr>
                <m:t xml:space="preserve"> </m:t>
              </m:r>
              <m:r>
                <w:rPr>
                  <w:rFonts w:ascii="Cambria Math" w:hAnsi="Cambria Math"/>
                  <w:spacing w:val="15"/>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E</m:t>
                  </m:r>
                </m:e>
                <m:sub>
                  <m:r>
                    <w:rPr>
                      <w:rFonts w:ascii="Cambria Math" w:hAnsi="Cambria Math"/>
                    </w:rPr>
                    <m:t>token</m:t>
                  </m:r>
                </m:sub>
              </m:sSub>
              <m:r>
                <w:rPr>
                  <w:rFonts w:ascii="Cambria Math" w:hAnsi="Cambria Math"/>
                  <w:spacing w:val="22"/>
                </w:rPr>
                <m:t xml:space="preserve"> </m:t>
              </m:r>
              <m:r>
                <w:rPr>
                  <w:rFonts w:ascii="Cambria Math" w:hAnsi="Cambria Math"/>
                </w:rPr>
                <m:t>+</m:t>
              </m:r>
              <m:r>
                <w:rPr>
                  <w:rFonts w:ascii="Cambria Math" w:hAnsi="Cambria Math"/>
                  <w:spacing w:val="-12"/>
                </w:rPr>
                <m:t xml:space="preserve"> </m:t>
              </m:r>
              <m:sSub>
                <m:sSubPr>
                  <m:ctrlPr>
                    <w:rPr>
                      <w:rFonts w:ascii="Cambria Math" w:hAnsi="Cambria Math"/>
                      <w:i/>
                    </w:rPr>
                  </m:ctrlPr>
                </m:sSubPr>
                <m:e>
                  <m:r>
                    <w:rPr>
                      <w:rFonts w:ascii="Cambria Math" w:hAnsi="Cambria Math"/>
                    </w:rPr>
                    <m:t>E</m:t>
                  </m:r>
                </m:e>
                <m:sub>
                  <m:r>
                    <w:rPr>
                      <w:rFonts w:ascii="Cambria Math" w:hAnsi="Cambria Math"/>
                    </w:rPr>
                    <m:t>segment</m:t>
                  </m:r>
                </m:sub>
              </m:sSub>
              <m:r>
                <w:rPr>
                  <w:rFonts w:ascii="Cambria Math" w:hAnsi="Cambria Math"/>
                  <w:spacing w:val="23"/>
                </w:rPr>
                <m:t xml:space="preserve"> </m:t>
              </m:r>
              <m:r>
                <w:rPr>
                  <w:rFonts w:ascii="Cambria Math" w:hAnsi="Cambria Math"/>
                </w:rPr>
                <m:t>+</m:t>
              </m:r>
              <m:r>
                <w:rPr>
                  <w:rFonts w:ascii="Cambria Math" w:hAnsi="Cambria Math"/>
                  <w:spacing w:val="-12"/>
                </w:rPr>
                <m:t xml:space="preserve"> </m:t>
              </m:r>
              <m:sSub>
                <m:sSubPr>
                  <m:ctrlPr>
                    <w:rPr>
                      <w:rFonts w:ascii="Cambria Math" w:hAnsi="Cambria Math"/>
                      <w:i/>
                    </w:rPr>
                  </m:ctrlPr>
                </m:sSubPr>
                <m:e>
                  <m:r>
                    <w:rPr>
                      <w:rFonts w:ascii="Cambria Math" w:hAnsi="Cambria Math"/>
                    </w:rPr>
                    <m:t>E</m:t>
                  </m:r>
                </m:e>
                <m:sub>
                  <m:r>
                    <w:rPr>
                      <w:rFonts w:ascii="Cambria Math" w:hAnsi="Cambria Math"/>
                    </w:rPr>
                    <m:t>Position</m:t>
                  </m:r>
                </m:sub>
              </m:sSub>
              <m:r>
                <m:rPr>
                  <m:sty m:val="p"/>
                </m:rPr>
                <w:rPr>
                  <w:rFonts w:ascii="Cambria Math" w:hAnsi="Cambria Math"/>
                </w:rPr>
                <m:t>#</m:t>
              </m:r>
              <m:d>
                <m:dPr>
                  <m:ctrlPr>
                    <w:rPr>
                      <w:rFonts w:ascii="Cambria Math" w:eastAsia="宋体" w:hAnsi="Cambria Math"/>
                      <w:iCs/>
                    </w:rPr>
                  </m:ctrlPr>
                </m:dPr>
                <m:e>
                  <m:r>
                    <m:rPr>
                      <m:sty m:val="p"/>
                    </m:rPr>
                    <w:rPr>
                      <w:rFonts w:ascii="Cambria Math" w:eastAsia="宋体" w:hAnsi="Cambria Math"/>
                    </w:rPr>
                    <m:t>3.2</m:t>
                  </m:r>
                </m:e>
              </m:d>
              <m:ctrlPr>
                <w:rPr>
                  <w:rFonts w:ascii="Cambria Math" w:hAnsi="Cambria Math"/>
                  <w:iCs/>
                </w:rPr>
              </m:ctrlPr>
            </m:e>
          </m:eqArr>
        </m:oMath>
      </m:oMathPara>
    </w:p>
    <w:p w14:paraId="3FD73380" w14:textId="16AF101D" w:rsidR="009D026C" w:rsidRPr="00DA76E9" w:rsidRDefault="00EE0B4A" w:rsidP="00EE0B4A">
      <w:pPr>
        <w:pStyle w:val="4"/>
        <w:rPr>
          <w:rFonts w:ascii="Times New Roman" w:hAnsi="Times New Roman"/>
        </w:rPr>
      </w:pPr>
      <w:r w:rsidRPr="00DA76E9">
        <w:rPr>
          <w:rFonts w:ascii="Times New Roman" w:hAnsi="Times New Roman"/>
        </w:rPr>
        <w:t xml:space="preserve"> </w:t>
      </w:r>
      <w:r w:rsidR="009D026C" w:rsidRPr="00DA76E9">
        <w:rPr>
          <w:rFonts w:ascii="Times New Roman" w:hAnsi="Times New Roman"/>
        </w:rPr>
        <w:t>Transformer</w:t>
      </w:r>
      <w:r w:rsidR="009D026C" w:rsidRPr="00DA76E9">
        <w:rPr>
          <w:rFonts w:ascii="Times New Roman" w:hAnsi="Times New Roman" w:hint="eastAsia"/>
        </w:rPr>
        <w:t>架构</w:t>
      </w:r>
    </w:p>
    <w:p w14:paraId="45C9650A" w14:textId="53562853" w:rsidR="00F93CCC" w:rsidRPr="00DA76E9" w:rsidRDefault="009D026C" w:rsidP="00785A2D">
      <w:pPr>
        <w:pStyle w:val="af"/>
        <w:spacing w:line="20pt" w:lineRule="exact"/>
        <w:ind w:firstLine="24.10pt"/>
        <w:jc w:val="both"/>
        <w:rPr>
          <w:rFonts w:eastAsia="黑体"/>
        </w:rPr>
      </w:pPr>
      <w:r w:rsidRPr="00DA76E9">
        <w:t xml:space="preserve">BERT </w:t>
      </w:r>
      <w:r w:rsidR="00DA76E9" w:rsidRPr="00DA76E9">
        <w:rPr>
          <w:rFonts w:eastAsia="宋体" w:hint="eastAsia"/>
        </w:rPr>
        <w:t>中用来提取特征信息的核心模块来自于</w:t>
      </w:r>
      <w:r w:rsidR="00DA76E9" w:rsidRPr="00DA76E9">
        <w:rPr>
          <w:rFonts w:eastAsia="宋体"/>
        </w:rPr>
        <w:t> </w:t>
      </w:r>
      <w:r w:rsidR="00DA76E9" w:rsidRPr="00DA76E9">
        <w:t>T</w:t>
      </w:r>
      <w:r w:rsidRPr="00DA76E9">
        <w:t xml:space="preserve">ransformer </w:t>
      </w:r>
      <w:r w:rsidRPr="00DA76E9">
        <w:rPr>
          <w:rFonts w:eastAsia="宋体" w:hint="eastAsia"/>
        </w:rPr>
        <w:t>架构中的编码器。</w:t>
      </w:r>
      <w:r w:rsidR="00DA76E9" w:rsidRPr="00DA76E9">
        <w:rPr>
          <w:rFonts w:eastAsia="宋体" w:hint="eastAsia"/>
        </w:rPr>
        <w:t>每一层网络结构中都含有完全相同的</w:t>
      </w:r>
      <w:r w:rsidR="00DA76E9" w:rsidRPr="00DA76E9">
        <w:rPr>
          <w:rFonts w:eastAsia="宋体"/>
        </w:rPr>
        <w:t> </w:t>
      </w:r>
      <w:r w:rsidR="00DA76E9" w:rsidRPr="00DA76E9">
        <w:t>T</w:t>
      </w:r>
      <w:r w:rsidRPr="00DA76E9">
        <w:t xml:space="preserve">ransformer </w:t>
      </w:r>
      <w:r w:rsidRPr="00DA76E9">
        <w:rPr>
          <w:rFonts w:eastAsia="宋体" w:hint="eastAsia"/>
        </w:rPr>
        <w:t>块并联组成，</w:t>
      </w:r>
      <w:r w:rsidR="00DA76E9" w:rsidRPr="00DA76E9">
        <w:rPr>
          <w:rFonts w:eastAsia="宋体" w:hint="eastAsia"/>
        </w:rPr>
        <w:t>且同一层</w:t>
      </w:r>
      <w:r w:rsidR="00DA76E9" w:rsidRPr="00DA76E9">
        <w:rPr>
          <w:rFonts w:eastAsia="宋体"/>
        </w:rPr>
        <w:t> </w:t>
      </w:r>
      <w:r w:rsidR="00DA76E9" w:rsidRPr="00DA76E9">
        <w:t>T</w:t>
      </w:r>
      <w:r w:rsidRPr="00DA76E9">
        <w:t xml:space="preserve">ransformer </w:t>
      </w:r>
      <w:r w:rsidRPr="00DA76E9">
        <w:rPr>
          <w:rFonts w:eastAsia="宋体" w:hint="eastAsia"/>
        </w:rPr>
        <w:t>块之间信息通过多头注意力机制双向流通。其主要结构如下图所示：</w:t>
      </w:r>
      <w:bookmarkStart w:id="467" w:name="_Hlk101605317"/>
    </w:p>
    <w:p w14:paraId="32A4AB5E" w14:textId="701D1A15" w:rsidR="00F93CCC" w:rsidRPr="00DA76E9" w:rsidRDefault="00F93CCC" w:rsidP="007056A1">
      <w:pPr>
        <w:pStyle w:val="af"/>
        <w:spacing w:before="0.55pt"/>
        <w:rPr>
          <w:rFonts w:eastAsiaTheme="minorEastAsia"/>
          <w:sz w:val="11"/>
        </w:rPr>
      </w:pPr>
      <w:r w:rsidRPr="00DA76E9">
        <w:rPr>
          <w:noProof/>
        </w:rPr>
        <w:drawing>
          <wp:anchor distT="0" distB="0" distL="0" distR="0" simplePos="0" relativeHeight="251665408" behindDoc="0" locked="0" layoutInCell="1" allowOverlap="1" wp14:anchorId="5BC43B40" wp14:editId="13999CFF">
            <wp:simplePos x="0" y="0"/>
            <wp:positionH relativeFrom="page">
              <wp:posOffset>3123869</wp:posOffset>
            </wp:positionH>
            <wp:positionV relativeFrom="paragraph">
              <wp:posOffset>122035</wp:posOffset>
            </wp:positionV>
            <wp:extent cx="1276349" cy="2147887"/>
            <wp:effectExtent l="0" t="0" r="0" b="0"/>
            <wp:wrapTopAndBottom/>
            <wp:docPr id="17" name="image9.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image9.png"/>
                    <pic:cNvPicPr/>
                  </pic:nvPicPr>
                  <pic:blipFill>
                    <a:blip r:embed="rId24" cstate="print"/>
                    <a:stretch>
                      <a:fillRect/>
                    </a:stretch>
                  </pic:blipFill>
                  <pic:spPr>
                    <a:xfrm>
                      <a:off x="0" y="0"/>
                      <a:ext cx="1276349" cy="2147887"/>
                    </a:xfrm>
                    <a:prstGeom prst="rect">
                      <a:avLst/>
                    </a:prstGeom>
                  </pic:spPr>
                </pic:pic>
              </a:graphicData>
            </a:graphic>
          </wp:anchor>
        </w:drawing>
      </w:r>
    </w:p>
    <w:p w14:paraId="4EF8C8E4" w14:textId="66E73E52" w:rsidR="001C1CFD" w:rsidRPr="00DA76E9" w:rsidRDefault="00F93CCC" w:rsidP="00543E73">
      <w:pPr>
        <w:pStyle w:val="afe"/>
      </w:pPr>
      <w:r w:rsidRPr="00DA76E9">
        <w:rPr>
          <w:rFonts w:hint="eastAsia"/>
          <w:w w:val="95%"/>
        </w:rPr>
        <w:t>图</w:t>
      </w:r>
      <w:r w:rsidRPr="00DA76E9">
        <w:rPr>
          <w:rFonts w:hint="eastAsia"/>
          <w:spacing w:val="-35"/>
          <w:w w:val="95%"/>
        </w:rPr>
        <w:t xml:space="preserve"> </w:t>
      </w:r>
      <w:r w:rsidRPr="00DA76E9">
        <w:rPr>
          <w:w w:val="95%"/>
        </w:rPr>
        <w:t>3.2</w:t>
      </w:r>
      <w:r w:rsidRPr="00DA76E9">
        <w:rPr>
          <w:w w:val="95%"/>
        </w:rPr>
        <w:tab/>
      </w:r>
      <w:r w:rsidRPr="00DA76E9">
        <w:t>Transformer</w:t>
      </w:r>
      <w:r w:rsidRPr="00DA76E9">
        <w:rPr>
          <w:spacing w:val="-9"/>
        </w:rPr>
        <w:t xml:space="preserve"> </w:t>
      </w:r>
      <w:r w:rsidRPr="00DA76E9">
        <w:rPr>
          <w:rFonts w:hint="eastAsia"/>
        </w:rPr>
        <w:t>层</w:t>
      </w:r>
      <w:bookmarkEnd w:id="467"/>
      <w:r w:rsidR="007056A1" w:rsidRPr="00DA76E9">
        <w:rPr>
          <w:rFonts w:hint="eastAsia"/>
        </w:rPr>
        <w:t xml:space="preserve"> </w:t>
      </w:r>
    </w:p>
    <w:p w14:paraId="75CF732E" w14:textId="3AB40B22" w:rsidR="00F93CCC" w:rsidRPr="00DA76E9" w:rsidRDefault="00F93CCC" w:rsidP="008B5972">
      <w:pPr>
        <w:pStyle w:val="af"/>
        <w:spacing w:line="15.70pt" w:lineRule="auto"/>
        <w:ind w:firstLine="24pt"/>
        <w:jc w:val="both"/>
        <w:rPr>
          <w:rFonts w:eastAsia="宋体"/>
        </w:rPr>
      </w:pPr>
      <w:r w:rsidRPr="00DA76E9">
        <w:rPr>
          <w:rFonts w:eastAsia="宋体" w:hint="eastAsia"/>
        </w:rPr>
        <w:t>为了提升模型并行性，</w:t>
      </w:r>
      <w:r w:rsidRPr="00DA76E9">
        <w:t xml:space="preserve">Transformer </w:t>
      </w:r>
      <w:r w:rsidRPr="00DA76E9">
        <w:rPr>
          <w:rFonts w:eastAsia="宋体" w:hint="eastAsia"/>
        </w:rPr>
        <w:t>模型使用注意力机制取代了传统文本信息提取使用的循环神经网络。为了更好的对语句中深度多层语义进行提取和保留，</w:t>
      </w:r>
      <w:r w:rsidRPr="00DA76E9">
        <w:t xml:space="preserve">Transformer </w:t>
      </w:r>
      <w:r w:rsidRPr="00DA76E9">
        <w:rPr>
          <w:rFonts w:eastAsia="宋体" w:hint="eastAsia"/>
        </w:rPr>
        <w:t>使用了多头注意力机制</w:t>
      </w:r>
      <w:r w:rsidRPr="00DA76E9">
        <w:t>(Multi-head Attention)</w:t>
      </w:r>
      <w:r w:rsidRPr="00DA76E9">
        <w:rPr>
          <w:rFonts w:eastAsia="宋体" w:hint="eastAsia"/>
        </w:rPr>
        <w:t>。</w:t>
      </w:r>
    </w:p>
    <w:p w14:paraId="3282AB77" w14:textId="3445B6A7" w:rsidR="00F93CCC" w:rsidRPr="00DA76E9" w:rsidRDefault="00F93CCC" w:rsidP="008B5972">
      <w:pPr>
        <w:pStyle w:val="af"/>
        <w:spacing w:line="15.70pt" w:lineRule="auto"/>
        <w:ind w:firstLine="24pt"/>
        <w:jc w:val="both"/>
        <w:rPr>
          <w:rFonts w:eastAsia="宋体"/>
        </w:rPr>
      </w:pPr>
      <w:r w:rsidRPr="00DA76E9">
        <w:rPr>
          <w:rFonts w:eastAsia="宋体" w:hint="eastAsia"/>
        </w:rPr>
        <w:t>约定</w:t>
      </w:r>
      <w:r w:rsidRPr="00DA76E9">
        <w:rPr>
          <w:rFonts w:eastAsia="宋体" w:hint="eastAsia"/>
        </w:rPr>
        <w:t xml:space="preserve"> </w:t>
      </w:r>
      <m:oMath>
        <m:sSup>
          <m:sSupPr>
            <m:ctrlPr>
              <w:rPr>
                <w:rFonts w:ascii="Cambria Math" w:eastAsia="黑体" w:hAnsi="Cambria Math"/>
              </w:rPr>
            </m:ctrlPr>
          </m:sSupPr>
          <m:e>
            <m:r>
              <w:rPr>
                <w:rFonts w:ascii="Cambria Math" w:eastAsia="黑体" w:hAnsi="Cambria Math"/>
              </w:rPr>
              <m:t>H</m:t>
            </m:r>
          </m:e>
          <m:sup>
            <m:r>
              <w:rPr>
                <w:rFonts w:ascii="Cambria Math" w:eastAsia="黑体" w:hAnsi="Cambria Math"/>
              </w:rPr>
              <m:t>l-1</m:t>
            </m:r>
          </m:sup>
        </m:sSup>
      </m:oMath>
      <w:r w:rsidRPr="00DA76E9">
        <w:rPr>
          <w:rFonts w:eastAsia="宋体" w:hint="eastAsia"/>
        </w:rPr>
        <w:t>是来自</w:t>
      </w:r>
      <m:oMath>
        <m:r>
          <w:rPr>
            <w:rFonts w:ascii="Cambria Math" w:eastAsia="宋体" w:hAnsi="Cambria Math"/>
          </w:rPr>
          <m:t xml:space="preserve"> </m:t>
        </m:r>
        <m:r>
          <w:rPr>
            <w:rFonts w:ascii="Cambria Math" w:eastAsia="黑体" w:hAnsi="Cambria Math"/>
          </w:rPr>
          <m:t>l-1</m:t>
        </m:r>
      </m:oMath>
      <w:r w:rsidRPr="00DA76E9">
        <w:t xml:space="preserve"> </w:t>
      </w:r>
      <w:r w:rsidR="00DA76E9" w:rsidRPr="00DA76E9">
        <w:rPr>
          <w:rFonts w:eastAsia="宋体" w:hint="eastAsia"/>
        </w:rPr>
        <w:t>层的</w:t>
      </w:r>
      <w:r w:rsidR="00DA76E9" w:rsidRPr="00DA76E9">
        <w:rPr>
          <w:rFonts w:eastAsia="MS Gothic" w:cs="MS Gothic" w:hint="eastAsia"/>
        </w:rPr>
        <w:t> </w:t>
      </w:r>
      <w:r w:rsidR="00DA76E9" w:rsidRPr="00DA76E9">
        <w:t>T</w:t>
      </w:r>
      <w:r w:rsidRPr="00DA76E9">
        <w:t xml:space="preserve">ransformer </w:t>
      </w:r>
      <w:r w:rsidRPr="00DA76E9">
        <w:rPr>
          <w:rFonts w:eastAsia="宋体" w:hint="eastAsia"/>
        </w:rPr>
        <w:t>的输出，</w:t>
      </w:r>
      <m:oMath>
        <m:sSup>
          <m:sSupPr>
            <m:ctrlPr>
              <w:rPr>
                <w:rFonts w:ascii="Cambria Math" w:eastAsia="黑体" w:hAnsi="Cambria Math"/>
                <w:i/>
              </w:rPr>
            </m:ctrlPr>
          </m:sSupPr>
          <m:e>
            <m:r>
              <w:rPr>
                <w:rFonts w:ascii="Cambria Math" w:eastAsia="黑体" w:hAnsi="Cambria Math"/>
              </w:rPr>
              <m:t>h</m:t>
            </m:r>
          </m:e>
          <m:sup>
            <m:r>
              <w:rPr>
                <w:rFonts w:ascii="Cambria Math" w:eastAsia="黑体" w:hAnsi="Cambria Math" w:hint="eastAsia"/>
              </w:rPr>
              <m:t>l</m:t>
            </m:r>
          </m:sup>
        </m:sSup>
        <m:r>
          <w:rPr>
            <w:rFonts w:ascii="Cambria Math" w:eastAsia="黑体" w:hAnsi="Cambria Math"/>
          </w:rPr>
          <m:t xml:space="preserve"> </m:t>
        </m:r>
      </m:oMath>
      <w:r w:rsidRPr="00DA76E9">
        <w:rPr>
          <w:rFonts w:eastAsia="宋体" w:hint="eastAsia"/>
        </w:rPr>
        <w:t>是经过多头注意力机制后的中间层输出。则有：</w:t>
      </w:r>
    </w:p>
    <w:p w14:paraId="5BCC7FBD" w14:textId="797A215B" w:rsidR="009921B8" w:rsidRPr="00DA76E9" w:rsidRDefault="00F00F9B" w:rsidP="00CF19FA">
      <w:pPr>
        <w:pStyle w:val="af"/>
        <w:spacing w:line="15.70pt" w:lineRule="auto"/>
        <w:ind w:firstLine="24.10pt"/>
        <w:jc w:val="center"/>
        <w:rPr>
          <w:rFonts w:eastAsia="宋体"/>
        </w:rPr>
      </w:pPr>
      <m:oMathPara>
        <m:oMathParaPr>
          <m:jc m:val="left"/>
        </m:oMathParaPr>
        <m:oMath>
          <m:eqArr>
            <m:eqArrPr>
              <m:maxDist m:val="1"/>
              <m:ctrlPr>
                <w:rPr>
                  <w:rFonts w:ascii="Cambria Math" w:eastAsia="宋体" w:hAnsi="Cambria Math"/>
                  <w:i/>
                </w:rPr>
              </m:ctrlPr>
            </m:eqArrPr>
            <m:e>
              <m:sSub>
                <m:sSubPr>
                  <m:ctrlPr>
                    <w:rPr>
                      <w:rFonts w:ascii="Cambria Math" w:eastAsia="黑体" w:hAnsi="Cambria Math"/>
                    </w:rPr>
                  </m:ctrlPr>
                </m:sSubPr>
                <m:e>
                  <m:r>
                    <w:rPr>
                      <w:rFonts w:ascii="Cambria Math" w:eastAsia="黑体" w:hAnsi="Cambria Math"/>
                    </w:rPr>
                    <m:t>Q</m:t>
                  </m:r>
                </m:e>
                <m:sub>
                  <m:r>
                    <w:rPr>
                      <w:rFonts w:ascii="Cambria Math" w:eastAsia="黑体" w:hAnsi="Cambria Math"/>
                    </w:rPr>
                    <m:t>i</m:t>
                  </m:r>
                </m:sub>
              </m:sSub>
              <m:r>
                <w:rPr>
                  <w:rFonts w:ascii="Cambria Math" w:eastAsia="黑体" w:hAnsi="Cambria Math"/>
                </w:rPr>
                <m:t>,</m:t>
              </m:r>
              <m:sSub>
                <m:sSubPr>
                  <m:ctrlPr>
                    <w:rPr>
                      <w:rFonts w:ascii="Cambria Math" w:eastAsia="黑体" w:hAnsi="Cambria Math"/>
                    </w:rPr>
                  </m:ctrlPr>
                </m:sSubPr>
                <m:e>
                  <m:r>
                    <w:rPr>
                      <w:rFonts w:ascii="Cambria Math" w:eastAsia="黑体" w:hAnsi="Cambria Math"/>
                    </w:rPr>
                    <m:t>K</m:t>
                  </m:r>
                </m:e>
                <m:sub>
                  <m:r>
                    <w:rPr>
                      <w:rFonts w:ascii="Cambria Math" w:eastAsia="黑体" w:hAnsi="Cambria Math"/>
                    </w:rPr>
                    <m:t>i</m:t>
                  </m:r>
                </m:sub>
              </m:sSub>
              <m:r>
                <w:rPr>
                  <w:rFonts w:ascii="Cambria Math" w:eastAsia="黑体" w:hAnsi="Cambria Math"/>
                </w:rPr>
                <m:t>,</m:t>
              </m:r>
              <m:sSub>
                <m:sSubPr>
                  <m:ctrlPr>
                    <w:rPr>
                      <w:rFonts w:ascii="Cambria Math" w:eastAsia="黑体" w:hAnsi="Cambria Math"/>
                    </w:rPr>
                  </m:ctrlPr>
                </m:sSubPr>
                <m:e>
                  <m:r>
                    <w:rPr>
                      <w:rFonts w:ascii="Cambria Math" w:eastAsia="黑体" w:hAnsi="Cambria Math"/>
                    </w:rPr>
                    <m:t>V</m:t>
                  </m:r>
                </m:e>
                <m:sub>
                  <m:r>
                    <w:rPr>
                      <w:rFonts w:ascii="Cambria Math" w:eastAsia="黑体" w:hAnsi="Cambria Math"/>
                    </w:rPr>
                    <m:t>i</m:t>
                  </m:r>
                </m:sub>
              </m:sSub>
              <m:r>
                <m:rPr>
                  <m:aln/>
                </m:rPr>
                <w:rPr>
                  <w:rFonts w:ascii="Cambria Math" w:eastAsia="黑体" w:hAnsi="Cambria Math"/>
                </w:rPr>
                <m:t>=</m:t>
              </m:r>
              <m:sSup>
                <m:sSupPr>
                  <m:ctrlPr>
                    <w:rPr>
                      <w:rFonts w:ascii="Cambria Math" w:eastAsia="黑体" w:hAnsi="Cambria Math"/>
                    </w:rPr>
                  </m:ctrlPr>
                </m:sSupPr>
                <m:e>
                  <m:r>
                    <w:rPr>
                      <w:rFonts w:ascii="Cambria Math" w:eastAsia="黑体" w:hAnsi="Cambria Math"/>
                    </w:rPr>
                    <m:t>H</m:t>
                  </m:r>
                </m:e>
                <m:sup>
                  <m:r>
                    <w:rPr>
                      <w:rFonts w:ascii="Cambria Math" w:eastAsia="黑体" w:hAnsi="Cambria Math"/>
                    </w:rPr>
                    <m:t>l-1</m:t>
                  </m:r>
                </m:sup>
              </m:sSup>
              <m:sSubSup>
                <m:sSubSupPr>
                  <m:ctrlPr>
                    <w:rPr>
                      <w:rFonts w:ascii="Cambria Math" w:eastAsia="黑体" w:hAnsi="Cambria Math"/>
                    </w:rPr>
                  </m:ctrlPr>
                </m:sSubSupPr>
                <m:e>
                  <m:r>
                    <w:rPr>
                      <w:rFonts w:ascii="Cambria Math" w:eastAsia="黑体" w:hAnsi="Cambria Math"/>
                    </w:rPr>
                    <m:t>W</m:t>
                  </m:r>
                </m:e>
                <m:sub>
                  <m:r>
                    <w:rPr>
                      <w:rFonts w:ascii="Cambria Math" w:eastAsia="黑体" w:hAnsi="Cambria Math"/>
                    </w:rPr>
                    <m:t>i</m:t>
                  </m:r>
                </m:sub>
                <m:sup>
                  <m:r>
                    <w:rPr>
                      <w:rFonts w:ascii="Cambria Math" w:eastAsia="黑体" w:hAnsi="Cambria Math"/>
                    </w:rPr>
                    <m:t>Q</m:t>
                  </m:r>
                </m:sup>
              </m:sSubSup>
              <m:r>
                <w:rPr>
                  <w:rFonts w:ascii="Cambria Math" w:eastAsia="黑体" w:hAnsi="Cambria Math"/>
                </w:rPr>
                <m:t>,</m:t>
              </m:r>
              <m:sSup>
                <m:sSupPr>
                  <m:ctrlPr>
                    <w:rPr>
                      <w:rFonts w:ascii="Cambria Math" w:eastAsia="黑体" w:hAnsi="Cambria Math"/>
                    </w:rPr>
                  </m:ctrlPr>
                </m:sSupPr>
                <m:e>
                  <m:r>
                    <w:rPr>
                      <w:rFonts w:ascii="Cambria Math" w:eastAsia="黑体" w:hAnsi="Cambria Math"/>
                    </w:rPr>
                    <m:t>H</m:t>
                  </m:r>
                </m:e>
                <m:sup>
                  <m:r>
                    <w:rPr>
                      <w:rFonts w:ascii="Cambria Math" w:eastAsia="黑体" w:hAnsi="Cambria Math"/>
                    </w:rPr>
                    <m:t>l-1</m:t>
                  </m:r>
                </m:sup>
              </m:sSup>
              <m:sSubSup>
                <m:sSubSupPr>
                  <m:ctrlPr>
                    <w:rPr>
                      <w:rFonts w:ascii="Cambria Math" w:eastAsia="黑体" w:hAnsi="Cambria Math"/>
                    </w:rPr>
                  </m:ctrlPr>
                </m:sSubSupPr>
                <m:e>
                  <m:r>
                    <w:rPr>
                      <w:rFonts w:ascii="Cambria Math" w:eastAsia="黑体" w:hAnsi="Cambria Math"/>
                    </w:rPr>
                    <m:t>W</m:t>
                  </m:r>
                </m:e>
                <m:sub>
                  <m:r>
                    <w:rPr>
                      <w:rFonts w:ascii="Cambria Math" w:eastAsia="黑体" w:hAnsi="Cambria Math"/>
                    </w:rPr>
                    <m:t>i</m:t>
                  </m:r>
                </m:sub>
                <m:sup>
                  <m:r>
                    <w:rPr>
                      <w:rFonts w:ascii="Cambria Math" w:eastAsia="黑体" w:hAnsi="Cambria Math"/>
                    </w:rPr>
                    <m:t>K</m:t>
                  </m:r>
                </m:sup>
              </m:sSubSup>
              <m:r>
                <w:rPr>
                  <w:rFonts w:ascii="Cambria Math" w:eastAsia="黑体" w:hAnsi="Cambria Math"/>
                </w:rPr>
                <m:t>,</m:t>
              </m:r>
              <m:sSup>
                <m:sSupPr>
                  <m:ctrlPr>
                    <w:rPr>
                      <w:rFonts w:ascii="Cambria Math" w:eastAsia="黑体" w:hAnsi="Cambria Math"/>
                    </w:rPr>
                  </m:ctrlPr>
                </m:sSupPr>
                <m:e>
                  <m:r>
                    <w:rPr>
                      <w:rFonts w:ascii="Cambria Math" w:eastAsia="黑体" w:hAnsi="Cambria Math"/>
                    </w:rPr>
                    <m:t>H</m:t>
                  </m:r>
                </m:e>
                <m:sup>
                  <m:r>
                    <w:rPr>
                      <w:rFonts w:ascii="Cambria Math" w:eastAsia="黑体" w:hAnsi="Cambria Math"/>
                    </w:rPr>
                    <m:t>l-1</m:t>
                  </m:r>
                </m:sup>
              </m:sSup>
              <m:sSubSup>
                <m:sSubSupPr>
                  <m:ctrlPr>
                    <w:rPr>
                      <w:rFonts w:ascii="Cambria Math" w:eastAsia="黑体" w:hAnsi="Cambria Math"/>
                    </w:rPr>
                  </m:ctrlPr>
                </m:sSubSupPr>
                <m:e>
                  <m:r>
                    <w:rPr>
                      <w:rFonts w:ascii="Cambria Math" w:eastAsia="黑体" w:hAnsi="Cambria Math"/>
                    </w:rPr>
                    <m:t>W</m:t>
                  </m:r>
                </m:e>
                <m:sub>
                  <m:r>
                    <w:rPr>
                      <w:rFonts w:ascii="Cambria Math" w:eastAsia="黑体" w:hAnsi="Cambria Math"/>
                    </w:rPr>
                    <m:t>i</m:t>
                  </m:r>
                </m:sub>
                <m:sup>
                  <m:r>
                    <w:rPr>
                      <w:rFonts w:ascii="Cambria Math" w:eastAsia="黑体" w:hAnsi="Cambria Math"/>
                    </w:rPr>
                    <m:t>V</m:t>
                  </m:r>
                </m:sup>
              </m:sSubSup>
              <m:r>
                <w:rPr>
                  <w:rFonts w:ascii="Cambria Math" w:eastAsia="黑体" w:hAnsi="Cambria Math"/>
                </w:rPr>
                <m:t>#</m:t>
              </m:r>
              <m:d>
                <m:dPr>
                  <m:ctrlPr>
                    <w:rPr>
                      <w:rFonts w:ascii="Cambria Math" w:eastAsia="宋体" w:hAnsi="Cambria Math"/>
                      <w:i/>
                    </w:rPr>
                  </m:ctrlPr>
                </m:dPr>
                <m:e>
                  <m:r>
                    <w:rPr>
                      <w:rFonts w:ascii="Cambria Math" w:eastAsia="宋体" w:hAnsi="Cambria Math"/>
                    </w:rPr>
                    <m:t>3.3</m:t>
                  </m:r>
                </m:e>
              </m:d>
              <m:ctrlPr>
                <w:rPr>
                  <w:rFonts w:ascii="Cambria Math" w:eastAsia="黑体" w:hAnsi="Cambria Math"/>
                  <w:i/>
                </w:rPr>
              </m:ctrlPr>
            </m:e>
          </m:eqArr>
          <m:r>
            <m:rPr>
              <m:sty m:val="p"/>
            </m:rPr>
            <w:rPr>
              <w:rFonts w:ascii="Cambria Math" w:eastAsia="黑体" w:hAnsi="Cambria Math"/>
            </w:rPr>
            <w:br/>
          </m:r>
        </m:oMath>
        <m:oMath>
          <m:eqArr>
            <m:eqArrPr>
              <m:maxDist m:val="1"/>
              <m:ctrlPr>
                <w:rPr>
                  <w:rFonts w:ascii="Cambria Math" w:eastAsia="黑体" w:hAnsi="Cambria Math"/>
                  <w:i/>
                </w:rPr>
              </m:ctrlPr>
            </m:eqArrPr>
            <m:e>
              <m:r>
                <w:rPr>
                  <w:rFonts w:ascii="Cambria Math" w:eastAsia="黑体" w:hAnsi="Cambria Math"/>
                </w:rPr>
                <m:t>hea</m:t>
              </m:r>
              <m:sSubSup>
                <m:sSubSupPr>
                  <m:ctrlPr>
                    <w:rPr>
                      <w:rFonts w:ascii="Cambria Math" w:eastAsia="黑体" w:hAnsi="Cambria Math"/>
                    </w:rPr>
                  </m:ctrlPr>
                </m:sSubSupPr>
                <m:e>
                  <m:r>
                    <w:rPr>
                      <w:rFonts w:ascii="Cambria Math" w:eastAsia="黑体" w:hAnsi="Cambria Math"/>
                    </w:rPr>
                    <m:t>d</m:t>
                  </m:r>
                </m:e>
                <m:sub>
                  <m:r>
                    <w:rPr>
                      <w:rFonts w:ascii="Cambria Math" w:eastAsia="黑体" w:hAnsi="Cambria Math"/>
                    </w:rPr>
                    <m:t>i</m:t>
                  </m:r>
                </m:sub>
                <m:sup>
                  <m:r>
                    <w:rPr>
                      <w:rFonts w:ascii="Cambria Math" w:eastAsia="黑体" w:hAnsi="Cambria Math"/>
                    </w:rPr>
                    <m:t>l</m:t>
                  </m:r>
                </m:sup>
              </m:sSubSup>
              <m:r>
                <m:rPr>
                  <m:aln/>
                </m:rPr>
                <w:rPr>
                  <w:rFonts w:ascii="Cambria Math" w:eastAsia="黑体" w:hAnsi="Cambria Math"/>
                </w:rPr>
                <m:t>=softmax</m:t>
              </m:r>
              <m:d>
                <m:dPr>
                  <m:ctrlPr>
                    <w:rPr>
                      <w:rFonts w:ascii="Cambria Math" w:eastAsia="黑体" w:hAnsi="Cambria Math"/>
                      <w:i/>
                    </w:rPr>
                  </m:ctrlPr>
                </m:dPr>
                <m:e>
                  <m:sSub>
                    <m:sSubPr>
                      <m:ctrlPr>
                        <w:rPr>
                          <w:rFonts w:ascii="Cambria Math" w:eastAsia="黑体" w:hAnsi="Cambria Math"/>
                        </w:rPr>
                      </m:ctrlPr>
                    </m:sSubPr>
                    <m:e>
                      <m:r>
                        <w:rPr>
                          <w:rFonts w:ascii="Cambria Math" w:eastAsia="黑体" w:hAnsi="Cambria Math"/>
                        </w:rPr>
                        <m:t>Q</m:t>
                      </m:r>
                    </m:e>
                    <m:sub>
                      <m:r>
                        <w:rPr>
                          <w:rFonts w:ascii="Cambria Math" w:eastAsia="黑体" w:hAnsi="Cambria Math"/>
                        </w:rPr>
                        <m:t>i</m:t>
                      </m:r>
                    </m:sub>
                  </m:sSub>
                  <m:sSubSup>
                    <m:sSubSupPr>
                      <m:ctrlPr>
                        <w:rPr>
                          <w:rFonts w:ascii="Cambria Math" w:eastAsia="黑体" w:hAnsi="Cambria Math"/>
                        </w:rPr>
                      </m:ctrlPr>
                    </m:sSubSupPr>
                    <m:e>
                      <m:r>
                        <w:rPr>
                          <w:rFonts w:ascii="Cambria Math" w:eastAsia="黑体" w:hAnsi="Cambria Math"/>
                        </w:rPr>
                        <m:t>K</m:t>
                      </m:r>
                    </m:e>
                    <m:sub>
                      <m:r>
                        <w:rPr>
                          <w:rFonts w:ascii="Cambria Math" w:eastAsia="黑体" w:hAnsi="Cambria Math"/>
                        </w:rPr>
                        <m:t>i</m:t>
                      </m:r>
                    </m:sub>
                    <m:sup>
                      <m:r>
                        <w:rPr>
                          <w:rFonts w:ascii="Cambria Math" w:eastAsia="黑体" w:hAnsi="Cambria Math"/>
                        </w:rPr>
                        <m:t>T</m:t>
                      </m:r>
                    </m:sup>
                  </m:sSubSup>
                </m:e>
              </m:d>
              <m:sSub>
                <m:sSubPr>
                  <m:ctrlPr>
                    <w:rPr>
                      <w:rFonts w:ascii="Cambria Math" w:eastAsia="黑体" w:hAnsi="Cambria Math"/>
                    </w:rPr>
                  </m:ctrlPr>
                </m:sSubPr>
                <m:e>
                  <m:r>
                    <w:rPr>
                      <w:rFonts w:ascii="Cambria Math" w:eastAsia="黑体" w:hAnsi="Cambria Math"/>
                    </w:rPr>
                    <m:t>V</m:t>
                  </m:r>
                </m:e>
                <m:sub>
                  <m:r>
                    <w:rPr>
                      <w:rFonts w:ascii="Cambria Math" w:eastAsia="黑体" w:hAnsi="Cambria Math"/>
                    </w:rPr>
                    <m:t>i</m:t>
                  </m:r>
                </m:sub>
              </m:sSub>
              <m:r>
                <w:rPr>
                  <w:rFonts w:ascii="Cambria Math" w:eastAsia="黑体" w:hAnsi="Cambria Math"/>
                </w:rPr>
                <m:t>#</m:t>
              </m:r>
              <m:d>
                <m:dPr>
                  <m:ctrlPr>
                    <w:rPr>
                      <w:rFonts w:ascii="Cambria Math" w:eastAsia="黑体" w:hAnsi="Cambria Math"/>
                      <w:i/>
                    </w:rPr>
                  </m:ctrlPr>
                </m:dPr>
                <m:e>
                  <m:r>
                    <w:rPr>
                      <w:rFonts w:ascii="Cambria Math" w:eastAsia="黑体" w:hAnsi="Cambria Math"/>
                    </w:rPr>
                    <m:t>3.4</m:t>
                  </m:r>
                </m:e>
              </m:d>
            </m:e>
          </m:eqArr>
          <m:r>
            <m:rPr>
              <m:sty m:val="p"/>
            </m:rPr>
            <w:rPr>
              <w:rFonts w:ascii="Cambria Math" w:eastAsia="宋体" w:hAnsi="Cambria Math"/>
            </w:rPr>
            <w:br/>
          </m:r>
        </m:oMath>
        <m:oMath>
          <m:eqArr>
            <m:eqArrPr>
              <m:maxDist m:val="1"/>
              <m:ctrlPr>
                <w:rPr>
                  <w:rFonts w:ascii="Cambria Math" w:eastAsia="宋体" w:hAnsi="Cambria Math"/>
                  <w:i/>
                </w:rPr>
              </m:ctrlPr>
            </m:eqArrPr>
            <m:e>
              <m:sSup>
                <m:sSupPr>
                  <m:ctrlPr>
                    <w:rPr>
                      <w:rFonts w:ascii="Cambria Math" w:eastAsia="黑体" w:hAnsi="Cambria Math"/>
                      <w:i/>
                    </w:rPr>
                  </m:ctrlPr>
                </m:sSupPr>
                <m:e>
                  <m:r>
                    <w:rPr>
                      <w:rFonts w:ascii="Cambria Math" w:eastAsia="黑体" w:hAnsi="Cambria Math"/>
                    </w:rPr>
                    <m:t>h</m:t>
                  </m:r>
                </m:e>
                <m:sup>
                  <m:r>
                    <w:rPr>
                      <w:rFonts w:ascii="Cambria Math" w:eastAsia="黑体" w:hAnsi="Cambria Math" w:hint="eastAsia"/>
                    </w:rPr>
                    <m:t>l</m:t>
                  </m:r>
                </m:sup>
              </m:sSup>
              <m:r>
                <m:rPr>
                  <m:aln/>
                </m:rPr>
                <w:rPr>
                  <w:rFonts w:ascii="Cambria Math" w:eastAsia="黑体" w:hAnsi="Cambria Math"/>
                </w:rPr>
                <m:t>=concat</m:t>
              </m:r>
              <m:d>
                <m:dPr>
                  <m:begChr m:val="["/>
                  <m:endChr m:val="]"/>
                  <m:ctrlPr>
                    <w:rPr>
                      <w:rFonts w:ascii="Cambria Math" w:eastAsia="黑体" w:hAnsi="Cambria Math"/>
                      <w:i/>
                    </w:rPr>
                  </m:ctrlPr>
                </m:dPr>
                <m:e>
                  <m:r>
                    <w:rPr>
                      <w:rFonts w:ascii="Cambria Math" w:eastAsia="黑体" w:hAnsi="Cambria Math"/>
                    </w:rPr>
                    <m:t>hea</m:t>
                  </m:r>
                  <m:sSubSup>
                    <m:sSubSupPr>
                      <m:ctrlPr>
                        <w:rPr>
                          <w:rFonts w:ascii="Cambria Math" w:eastAsia="黑体" w:hAnsi="Cambria Math"/>
                        </w:rPr>
                      </m:ctrlPr>
                    </m:sSubSupPr>
                    <m:e>
                      <m:r>
                        <w:rPr>
                          <w:rFonts w:ascii="Cambria Math" w:eastAsia="黑体" w:hAnsi="Cambria Math"/>
                        </w:rPr>
                        <m:t>d</m:t>
                      </m:r>
                    </m:e>
                    <m:sub>
                      <m:r>
                        <w:rPr>
                          <w:rFonts w:ascii="Cambria Math" w:eastAsia="黑体" w:hAnsi="Cambria Math"/>
                        </w:rPr>
                        <m:t>1</m:t>
                      </m:r>
                    </m:sub>
                    <m:sup>
                      <m:r>
                        <w:rPr>
                          <w:rFonts w:ascii="Cambria Math" w:eastAsia="黑体" w:hAnsi="Cambria Math"/>
                        </w:rPr>
                        <m:t>l</m:t>
                      </m:r>
                    </m:sup>
                  </m:sSubSup>
                  <m:r>
                    <w:rPr>
                      <w:rFonts w:ascii="Cambria Math" w:eastAsia="黑体" w:hAnsi="Cambria Math"/>
                    </w:rPr>
                    <m:t>;….;hea</m:t>
                  </m:r>
                  <m:sSubSup>
                    <m:sSubSupPr>
                      <m:ctrlPr>
                        <w:rPr>
                          <w:rFonts w:ascii="Cambria Math" w:eastAsia="黑体" w:hAnsi="Cambria Math"/>
                        </w:rPr>
                      </m:ctrlPr>
                    </m:sSubSupPr>
                    <m:e>
                      <m:r>
                        <w:rPr>
                          <w:rFonts w:ascii="Cambria Math" w:eastAsia="黑体" w:hAnsi="Cambria Math"/>
                        </w:rPr>
                        <m:t>d</m:t>
                      </m:r>
                    </m:e>
                    <m:sub>
                      <m:sSub>
                        <m:sSubPr>
                          <m:ctrlPr>
                            <w:rPr>
                              <w:rFonts w:ascii="Cambria Math" w:eastAsia="黑体" w:hAnsi="Cambria Math"/>
                            </w:rPr>
                          </m:ctrlPr>
                        </m:sSubPr>
                        <m:e>
                          <m:r>
                            <w:rPr>
                              <w:rFonts w:ascii="Cambria Math" w:eastAsia="黑体" w:hAnsi="Cambria Math"/>
                            </w:rPr>
                            <m:t>n</m:t>
                          </m:r>
                          <m:ctrlPr>
                            <w:rPr>
                              <w:rFonts w:ascii="Cambria Math" w:eastAsia="黑体" w:hAnsi="Cambria Math"/>
                              <w:i/>
                            </w:rPr>
                          </m:ctrlPr>
                        </m:e>
                        <m:sub>
                          <m:r>
                            <w:rPr>
                              <w:rFonts w:ascii="Cambria Math" w:eastAsia="黑体" w:hAnsi="Cambria Math"/>
                            </w:rPr>
                            <m:t>head</m:t>
                          </m:r>
                        </m:sub>
                      </m:sSub>
                    </m:sub>
                    <m:sup>
                      <m:r>
                        <w:rPr>
                          <w:rFonts w:ascii="Cambria Math" w:eastAsia="黑体" w:hAnsi="Cambria Math"/>
                        </w:rPr>
                        <m:t>l</m:t>
                      </m:r>
                    </m:sup>
                  </m:sSubSup>
                </m:e>
              </m:d>
              <m:sSup>
                <m:sSupPr>
                  <m:ctrlPr>
                    <w:rPr>
                      <w:rFonts w:ascii="Cambria Math" w:eastAsia="黑体" w:hAnsi="Cambria Math"/>
                    </w:rPr>
                  </m:ctrlPr>
                </m:sSupPr>
                <m:e>
                  <m:r>
                    <w:rPr>
                      <w:rFonts w:ascii="Cambria Math" w:eastAsia="黑体" w:hAnsi="Cambria Math"/>
                    </w:rPr>
                    <m:t>W</m:t>
                  </m:r>
                </m:e>
                <m:sup>
                  <m:r>
                    <w:rPr>
                      <w:rFonts w:ascii="Cambria Math" w:eastAsia="黑体" w:hAnsi="Cambria Math"/>
                    </w:rPr>
                    <m:t>O</m:t>
                  </m:r>
                </m:sup>
              </m:sSup>
              <m:r>
                <w:rPr>
                  <w:rFonts w:ascii="Cambria Math" w:eastAsia="黑体" w:hAnsi="Cambria Math"/>
                </w:rPr>
                <m:t>#</m:t>
              </m:r>
              <m:d>
                <m:dPr>
                  <m:ctrlPr>
                    <w:rPr>
                      <w:rFonts w:ascii="Cambria Math" w:eastAsia="宋体" w:hAnsi="Cambria Math"/>
                      <w:i/>
                    </w:rPr>
                  </m:ctrlPr>
                </m:dPr>
                <m:e>
                  <m:r>
                    <w:rPr>
                      <w:rFonts w:ascii="Cambria Math" w:eastAsia="宋体" w:hAnsi="Cambria Math"/>
                    </w:rPr>
                    <m:t>3.5</m:t>
                  </m:r>
                </m:e>
              </m:d>
              <m:ctrlPr>
                <w:rPr>
                  <w:rFonts w:ascii="Cambria Math" w:eastAsia="黑体" w:hAnsi="Cambria Math"/>
                  <w:i/>
                </w:rPr>
              </m:ctrlPr>
            </m:e>
          </m:eqArr>
          <m:r>
            <m:rPr>
              <m:sty m:val="p"/>
            </m:rPr>
            <w:rPr>
              <w:rFonts w:ascii="Cambria Math" w:eastAsia="黑体" w:hAnsi="Cambria Math"/>
            </w:rPr>
            <w:br/>
          </m:r>
        </m:oMath>
        <m:oMath>
          <m:eqArr>
            <m:eqArrPr>
              <m:maxDist m:val="1"/>
              <m:ctrlPr>
                <w:rPr>
                  <w:rFonts w:ascii="Cambria Math" w:eastAsia="黑体" w:hAnsi="Cambria Math"/>
                  <w:i/>
                </w:rPr>
              </m:ctrlPr>
            </m:eqArrPr>
            <m:e>
              <m:r>
                <w:rPr>
                  <w:rFonts w:ascii="Cambria Math" w:eastAsia="黑体" w:hAnsi="Cambria Math"/>
                </w:rPr>
                <m:t xml:space="preserve">where </m:t>
              </m:r>
              <m:sSub>
                <m:sSubPr>
                  <m:ctrlPr>
                    <w:rPr>
                      <w:rFonts w:ascii="Cambria Math" w:eastAsia="黑体" w:hAnsi="Cambria Math"/>
                      <w:i/>
                    </w:rPr>
                  </m:ctrlPr>
                </m:sSubPr>
                <m:e>
                  <m:r>
                    <w:rPr>
                      <w:rFonts w:ascii="Cambria Math" w:eastAsia="黑体" w:hAnsi="Cambria Math"/>
                    </w:rPr>
                    <m:t>d</m:t>
                  </m:r>
                </m:e>
                <m:sub>
                  <m:r>
                    <w:rPr>
                      <w:rFonts w:ascii="Cambria Math" w:eastAsia="黑体" w:hAnsi="Cambria Math"/>
                    </w:rPr>
                    <m:t>k</m:t>
                  </m:r>
                </m:sub>
              </m:sSub>
              <m:r>
                <m:rPr>
                  <m:aln/>
                </m:rPr>
                <w:rPr>
                  <w:rFonts w:ascii="Cambria Math" w:eastAsia="黑体" w:hAnsi="Cambria Math"/>
                </w:rPr>
                <m:t>=</m:t>
              </m:r>
              <m:f>
                <m:fPr>
                  <m:ctrlPr>
                    <w:rPr>
                      <w:rFonts w:ascii="Cambria Math" w:eastAsia="黑体" w:hAnsi="Cambria Math"/>
                    </w:rPr>
                  </m:ctrlPr>
                </m:fPr>
                <m:num>
                  <m:sSub>
                    <m:sSubPr>
                      <m:ctrlPr>
                        <w:rPr>
                          <w:rFonts w:ascii="Cambria Math" w:eastAsia="黑体" w:hAnsi="Cambria Math"/>
                        </w:rPr>
                      </m:ctrlPr>
                    </m:sSubPr>
                    <m:e>
                      <m:r>
                        <w:rPr>
                          <w:rFonts w:ascii="Cambria Math" w:eastAsia="黑体" w:hAnsi="Cambria Math"/>
                        </w:rPr>
                        <m:t>d</m:t>
                      </m:r>
                    </m:e>
                    <m:sub>
                      <m:r>
                        <w:rPr>
                          <w:rFonts w:ascii="Cambria Math" w:eastAsia="黑体" w:hAnsi="Cambria Math"/>
                        </w:rPr>
                        <m:t>model</m:t>
                      </m:r>
                    </m:sub>
                  </m:sSub>
                </m:num>
                <m:den>
                  <m:sSub>
                    <m:sSubPr>
                      <m:ctrlPr>
                        <w:rPr>
                          <w:rFonts w:ascii="Cambria Math" w:eastAsia="黑体" w:hAnsi="Cambria Math"/>
                        </w:rPr>
                      </m:ctrlPr>
                    </m:sSubPr>
                    <m:e>
                      <m:r>
                        <w:rPr>
                          <w:rFonts w:ascii="Cambria Math" w:eastAsia="黑体" w:hAnsi="Cambria Math"/>
                        </w:rPr>
                        <m:t>n</m:t>
                      </m:r>
                    </m:e>
                    <m:sub>
                      <m:r>
                        <w:rPr>
                          <w:rFonts w:ascii="Cambria Math" w:eastAsia="黑体" w:hAnsi="Cambria Math"/>
                        </w:rPr>
                        <m:t>head</m:t>
                      </m:r>
                    </m:sub>
                  </m:sSub>
                </m:den>
              </m:f>
              <m:r>
                <w:rPr>
                  <w:rFonts w:ascii="Cambria Math" w:eastAsia="黑体" w:hAnsi="Cambria Math"/>
                </w:rPr>
                <m:t>#</m:t>
              </m:r>
              <m:d>
                <m:dPr>
                  <m:ctrlPr>
                    <w:rPr>
                      <w:rFonts w:ascii="Cambria Math" w:eastAsia="黑体" w:hAnsi="Cambria Math"/>
                      <w:i/>
                    </w:rPr>
                  </m:ctrlPr>
                </m:dPr>
                <m:e>
                  <m:r>
                    <w:rPr>
                      <w:rFonts w:ascii="Cambria Math" w:eastAsia="黑体" w:hAnsi="Cambria Math"/>
                    </w:rPr>
                    <m:t>3.6</m:t>
                  </m:r>
                </m:e>
              </m:d>
            </m:e>
          </m:eqArr>
        </m:oMath>
      </m:oMathPara>
    </w:p>
    <w:p w14:paraId="59C23B65" w14:textId="0CD2A1C0" w:rsidR="00026CE8" w:rsidRPr="00DA76E9" w:rsidRDefault="00026CE8" w:rsidP="00A50DF1">
      <w:pPr>
        <w:spacing w:line="20pt" w:lineRule="exact"/>
        <w:ind w:firstLine="24.10pt"/>
        <w:jc w:val="both"/>
        <w:rPr>
          <w:kern w:val="0"/>
          <w:sz w:val="24"/>
        </w:rPr>
      </w:pPr>
      <w:r w:rsidRPr="00DA76E9">
        <w:rPr>
          <w:rFonts w:hint="eastAsia"/>
          <w:sz w:val="24"/>
        </w:rPr>
        <w:t>其中有</w:t>
      </w:r>
      <w:r w:rsidRPr="00DA76E9">
        <w:rPr>
          <w:rFonts w:hint="eastAsia"/>
          <w:sz w:val="24"/>
        </w:rPr>
        <w:t xml:space="preserve"> </w:t>
      </w:r>
      <m:oMath>
        <m:sSup>
          <m:sSupPr>
            <m:ctrlPr>
              <w:rPr>
                <w:rFonts w:ascii="Cambria Math" w:eastAsia="黑体" w:hAnsi="Cambria Math"/>
                <w:kern w:val="0"/>
                <w:sz w:val="24"/>
              </w:rPr>
            </m:ctrlPr>
          </m:sSupPr>
          <m:e>
            <m:r>
              <w:rPr>
                <w:rFonts w:ascii="Cambria Math" w:eastAsia="黑体" w:hAnsi="Cambria Math"/>
                <w:kern w:val="0"/>
                <w:sz w:val="24"/>
              </w:rPr>
              <m:t>H</m:t>
            </m:r>
          </m:e>
          <m:sup>
            <m:r>
              <w:rPr>
                <w:rFonts w:ascii="Cambria Math" w:eastAsia="黑体" w:hAnsi="Cambria Math"/>
                <w:kern w:val="0"/>
                <w:sz w:val="24"/>
              </w:rPr>
              <m:t>l</m:t>
            </m:r>
          </m:sup>
        </m:sSup>
      </m:oMath>
      <w:r w:rsidRPr="00DA76E9">
        <w:rPr>
          <w:rFonts w:eastAsia="Calibri"/>
          <w:i/>
          <w:sz w:val="24"/>
        </w:rPr>
        <w:t xml:space="preserve">, </w:t>
      </w:r>
      <m:oMath>
        <m:sSup>
          <m:sSupPr>
            <m:ctrlPr>
              <w:rPr>
                <w:rFonts w:ascii="Cambria Math" w:eastAsia="黑体" w:hAnsi="Cambria Math"/>
                <w:kern w:val="0"/>
                <w:sz w:val="24"/>
              </w:rPr>
            </m:ctrlPr>
          </m:sSupPr>
          <m:e>
            <m:r>
              <w:rPr>
                <w:rFonts w:ascii="Cambria Math" w:eastAsia="黑体" w:hAnsi="Cambria Math"/>
                <w:kern w:val="0"/>
                <w:sz w:val="24"/>
              </w:rPr>
              <m:t>H</m:t>
            </m:r>
          </m:e>
          <m:sup>
            <m:r>
              <w:rPr>
                <w:rFonts w:ascii="Cambria Math" w:eastAsia="黑体" w:hAnsi="Cambria Math"/>
                <w:kern w:val="0"/>
                <w:sz w:val="24"/>
              </w:rPr>
              <m:t>l-1</m:t>
            </m:r>
          </m:sup>
        </m:sSup>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R</m:t>
            </m:r>
          </m:e>
          <m:sup>
            <m:sSub>
              <m:sSubPr>
                <m:ctrlPr>
                  <w:rPr>
                    <w:rFonts w:ascii="Cambria Math" w:eastAsia="Calibri" w:hAnsi="Cambria Math"/>
                    <w:i/>
                    <w:sz w:val="24"/>
                    <w:vertAlign w:val="superscript"/>
                  </w:rPr>
                </m:ctrlPr>
              </m:sSubPr>
              <m:e>
                <m:d>
                  <m:dPr>
                    <m:begChr m:val="["/>
                    <m:endChr m:val="]"/>
                    <m:ctrlPr>
                      <w:rPr>
                        <w:rFonts w:ascii="Cambria Math" w:eastAsia="Calibri" w:hAnsi="Cambria Math"/>
                        <w:i/>
                        <w:sz w:val="24"/>
                        <w:vertAlign w:val="superscript"/>
                      </w:rPr>
                    </m:ctrlPr>
                  </m:dPr>
                  <m:e>
                    <m:r>
                      <w:rPr>
                        <w:rFonts w:ascii="Cambria Math" w:eastAsia="Calibri" w:hAnsi="Cambria Math"/>
                        <w:sz w:val="24"/>
                        <w:vertAlign w:val="superscript"/>
                      </w:rPr>
                      <m:t>…</m:t>
                    </m:r>
                  </m:e>
                </m:d>
                <m:r>
                  <w:rPr>
                    <w:rFonts w:ascii="Cambria Math" w:eastAsia="Calibri" w:hAnsi="Cambria Math"/>
                    <w:sz w:val="24"/>
                    <w:vertAlign w:val="superscript"/>
                  </w:rPr>
                  <m:t>×d</m:t>
                </m:r>
              </m:e>
              <m:sub>
                <m:r>
                  <w:rPr>
                    <w:rFonts w:ascii="Cambria Math" w:eastAsia="Calibri" w:hAnsi="Cambria Math"/>
                    <w:sz w:val="24"/>
                    <w:vertAlign w:val="superscript"/>
                  </w:rPr>
                  <m:t>model</m:t>
                </m:r>
              </m:sub>
            </m:sSub>
          </m:sup>
        </m:sSup>
      </m:oMath>
      <w:r w:rsidRPr="00DA76E9">
        <w:rPr>
          <w:rFonts w:eastAsia="Calibri"/>
          <w:i/>
          <w:sz w:val="12"/>
        </w:rPr>
        <w:t xml:space="preserve"> </w:t>
      </w:r>
      <w:r w:rsidRPr="00DA76E9">
        <w:rPr>
          <w:rFonts w:hint="eastAsia"/>
          <w:sz w:val="24"/>
        </w:rPr>
        <w:t>，</w:t>
      </w:r>
      <m:oMath>
        <m:sSub>
          <m:sSubPr>
            <m:ctrlPr>
              <w:rPr>
                <w:rFonts w:ascii="Cambria Math" w:eastAsia="Calibri" w:hAnsi="Cambria Math"/>
                <w:i/>
                <w:sz w:val="24"/>
                <w:vertAlign w:val="superscript"/>
              </w:rPr>
            </m:ctrlPr>
          </m:sSubPr>
          <m:e>
            <m:r>
              <w:rPr>
                <w:rFonts w:ascii="Cambria Math" w:eastAsia="Calibri" w:hAnsi="Cambria Math"/>
                <w:sz w:val="24"/>
                <w:vertAlign w:val="superscript"/>
              </w:rPr>
              <m:t>d</m:t>
            </m:r>
          </m:e>
          <m:sub>
            <m:r>
              <w:rPr>
                <w:rFonts w:ascii="Cambria Math" w:eastAsia="Calibri" w:hAnsi="Cambria Math"/>
                <w:sz w:val="24"/>
                <w:vertAlign w:val="superscript"/>
              </w:rPr>
              <m:t>model</m:t>
            </m:r>
          </m:sub>
        </m:sSub>
      </m:oMath>
      <w:r w:rsidRPr="00DA76E9">
        <w:rPr>
          <w:rFonts w:eastAsia="Calibri"/>
          <w:i/>
          <w:sz w:val="24"/>
        </w:rPr>
        <w:t xml:space="preserve"> </w:t>
      </w:r>
      <w:r w:rsidR="00DA76E9" w:rsidRPr="00DA76E9">
        <w:rPr>
          <w:rFonts w:hint="eastAsia"/>
          <w:sz w:val="24"/>
        </w:rPr>
        <w:t>代表</w:t>
      </w:r>
      <w:r w:rsidR="00DA76E9" w:rsidRPr="00DA76E9">
        <w:rPr>
          <w:rFonts w:eastAsia="MS Gothic" w:cs="MS Gothic" w:hint="eastAsia"/>
          <w:sz w:val="24"/>
        </w:rPr>
        <w:t> </w:t>
      </w:r>
      <w:r w:rsidR="00DA76E9" w:rsidRPr="00DA76E9">
        <w:rPr>
          <w:sz w:val="24"/>
        </w:rPr>
        <w:t>T</w:t>
      </w:r>
      <w:r w:rsidRPr="00DA76E9">
        <w:rPr>
          <w:sz w:val="24"/>
        </w:rPr>
        <w:t xml:space="preserve">ransformer </w:t>
      </w:r>
      <w:r w:rsidRPr="00DA76E9">
        <w:rPr>
          <w:rFonts w:hint="eastAsia"/>
          <w:sz w:val="24"/>
        </w:rPr>
        <w:t>每层输入以及输出维度。</w:t>
      </w:r>
      <m:oMath>
        <m:sSub>
          <m:sSubPr>
            <m:ctrlPr>
              <w:rPr>
                <w:rFonts w:ascii="Cambria Math" w:eastAsia="黑体" w:hAnsi="Cambria Math"/>
                <w:kern w:val="0"/>
                <w:sz w:val="24"/>
              </w:rPr>
            </m:ctrlPr>
          </m:sSubPr>
          <m:e>
            <m:r>
              <w:rPr>
                <w:rFonts w:ascii="Cambria Math" w:eastAsia="黑体" w:hAnsi="Cambria Math"/>
                <w:kern w:val="0"/>
                <w:sz w:val="24"/>
              </w:rPr>
              <m:t>Q</m:t>
            </m:r>
          </m:e>
          <m:sub>
            <m:r>
              <w:rPr>
                <w:rFonts w:ascii="Cambria Math" w:eastAsia="黑体" w:hAnsi="Cambria Math"/>
                <w:kern w:val="0"/>
                <w:sz w:val="24"/>
              </w:rPr>
              <m:t>i</m:t>
            </m:r>
          </m:sub>
        </m:sSub>
        <m:r>
          <w:rPr>
            <w:rFonts w:ascii="Cambria Math" w:hAnsi="Cambria Math"/>
            <w:kern w:val="0"/>
            <w:sz w:val="24"/>
          </w:rPr>
          <m:t xml:space="preserve">, </m:t>
        </m:r>
        <m:sSub>
          <m:sSubPr>
            <m:ctrlPr>
              <w:rPr>
                <w:rFonts w:ascii="Cambria Math" w:eastAsia="黑体" w:hAnsi="Cambria Math"/>
                <w:kern w:val="0"/>
                <w:sz w:val="24"/>
              </w:rPr>
            </m:ctrlPr>
          </m:sSubPr>
          <m:e>
            <m:r>
              <w:rPr>
                <w:rFonts w:ascii="Cambria Math" w:eastAsia="黑体" w:hAnsi="Cambria Math"/>
                <w:kern w:val="0"/>
                <w:sz w:val="24"/>
              </w:rPr>
              <m:t>K</m:t>
            </m:r>
          </m:e>
          <m:sub>
            <m:r>
              <w:rPr>
                <w:rFonts w:ascii="Cambria Math" w:eastAsia="黑体" w:hAnsi="Cambria Math"/>
                <w:kern w:val="0"/>
                <w:sz w:val="24"/>
              </w:rPr>
              <m:t>i</m:t>
            </m:r>
          </m:sub>
        </m:sSub>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R</m:t>
            </m:r>
          </m:e>
          <m:sup>
            <m:sSub>
              <m:sSubPr>
                <m:ctrlPr>
                  <w:rPr>
                    <w:rFonts w:ascii="Cambria Math" w:eastAsia="Calibri" w:hAnsi="Cambria Math"/>
                    <w:i/>
                    <w:sz w:val="24"/>
                    <w:vertAlign w:val="superscript"/>
                  </w:rPr>
                </m:ctrlPr>
              </m:sSubPr>
              <m:e>
                <m:r>
                  <w:rPr>
                    <w:rFonts w:ascii="Cambria Math" w:eastAsia="Calibri" w:hAnsi="Cambria Math"/>
                    <w:sz w:val="24"/>
                    <w:vertAlign w:val="superscript"/>
                  </w:rPr>
                  <m:t>d</m:t>
                </m:r>
              </m:e>
              <m:sub>
                <m:r>
                  <w:rPr>
                    <w:rFonts w:ascii="Cambria Math" w:eastAsia="Calibri" w:hAnsi="Cambria Math"/>
                    <w:sz w:val="24"/>
                    <w:vertAlign w:val="superscript"/>
                  </w:rPr>
                  <m:t>model</m:t>
                </m:r>
              </m:sub>
            </m:sSub>
            <m:r>
              <w:rPr>
                <w:rFonts w:ascii="Cambria Math" w:eastAsia="Calibri" w:hAnsi="Cambria Math"/>
                <w:sz w:val="24"/>
                <w:vertAlign w:val="superscript"/>
              </w:rPr>
              <m:t>×</m:t>
            </m:r>
            <m:sSub>
              <m:sSubPr>
                <m:ctrlPr>
                  <w:rPr>
                    <w:rFonts w:ascii="Cambria Math" w:eastAsia="Calibri" w:hAnsi="Cambria Math"/>
                    <w:i/>
                    <w:sz w:val="24"/>
                    <w:vertAlign w:val="superscript"/>
                  </w:rPr>
                </m:ctrlPr>
              </m:sSubPr>
              <m:e>
                <m:r>
                  <w:rPr>
                    <w:rFonts w:ascii="Cambria Math" w:eastAsia="Calibri" w:hAnsi="Cambria Math"/>
                    <w:sz w:val="24"/>
                    <w:vertAlign w:val="superscript"/>
                  </w:rPr>
                  <m:t>d</m:t>
                </m:r>
              </m:e>
              <m:sub>
                <m:r>
                  <w:rPr>
                    <w:rFonts w:ascii="Cambria Math" w:eastAsia="Calibri" w:hAnsi="Cambria Math"/>
                    <w:sz w:val="24"/>
                    <w:vertAlign w:val="superscript"/>
                  </w:rPr>
                  <m:t>k</m:t>
                </m:r>
              </m:sub>
            </m:sSub>
          </m:sup>
        </m:sSup>
      </m:oMath>
      <w:r w:rsidR="005F194B" w:rsidRPr="00DA76E9">
        <w:rPr>
          <w:rFonts w:hint="eastAsia"/>
          <w:kern w:val="0"/>
          <w:sz w:val="24"/>
        </w:rPr>
        <w:t>,</w:t>
      </w:r>
      <w:r w:rsidR="005F194B" w:rsidRPr="00DA76E9">
        <w:rPr>
          <w:rFonts w:eastAsia="黑体"/>
          <w:kern w:val="0"/>
          <w:sz w:val="24"/>
        </w:rPr>
        <w:t xml:space="preserve"> </w:t>
      </w:r>
      <m:oMath>
        <m:sSub>
          <m:sSubPr>
            <m:ctrlPr>
              <w:rPr>
                <w:rFonts w:ascii="Cambria Math" w:eastAsia="黑体" w:hAnsi="Cambria Math"/>
                <w:kern w:val="0"/>
                <w:sz w:val="24"/>
              </w:rPr>
            </m:ctrlPr>
          </m:sSubPr>
          <m:e>
            <m:r>
              <w:rPr>
                <w:rFonts w:ascii="Cambria Math" w:eastAsia="黑体" w:hAnsi="Cambria Math"/>
                <w:kern w:val="0"/>
                <w:sz w:val="24"/>
              </w:rPr>
              <m:t>V</m:t>
            </m:r>
          </m:e>
          <m:sub>
            <m:r>
              <w:rPr>
                <w:rFonts w:ascii="Cambria Math" w:eastAsia="黑体" w:hAnsi="Cambria Math"/>
                <w:kern w:val="0"/>
                <w:sz w:val="24"/>
              </w:rPr>
              <m:t>i</m:t>
            </m:r>
          </m:sub>
        </m:sSub>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R</m:t>
            </m:r>
          </m:e>
          <m:sup>
            <m:sSub>
              <m:sSubPr>
                <m:ctrlPr>
                  <w:rPr>
                    <w:rFonts w:ascii="Cambria Math" w:eastAsia="Calibri" w:hAnsi="Cambria Math"/>
                    <w:i/>
                    <w:sz w:val="24"/>
                    <w:vertAlign w:val="superscript"/>
                  </w:rPr>
                </m:ctrlPr>
              </m:sSubPr>
              <m:e>
                <m:r>
                  <w:rPr>
                    <w:rFonts w:ascii="Cambria Math" w:eastAsia="Calibri" w:hAnsi="Cambria Math"/>
                    <w:sz w:val="24"/>
                    <w:vertAlign w:val="superscript"/>
                  </w:rPr>
                  <m:t>d</m:t>
                </m:r>
              </m:e>
              <m:sub>
                <m:r>
                  <w:rPr>
                    <w:rFonts w:ascii="Cambria Math" w:eastAsia="Calibri" w:hAnsi="Cambria Math"/>
                    <w:sz w:val="24"/>
                    <w:vertAlign w:val="superscript"/>
                  </w:rPr>
                  <m:t>model</m:t>
                </m:r>
              </m:sub>
            </m:sSub>
            <m:r>
              <w:rPr>
                <w:rFonts w:ascii="Cambria Math" w:eastAsia="Calibri" w:hAnsi="Cambria Math"/>
                <w:sz w:val="24"/>
                <w:vertAlign w:val="superscript"/>
              </w:rPr>
              <m:t>×</m:t>
            </m:r>
            <m:sSub>
              <m:sSubPr>
                <m:ctrlPr>
                  <w:rPr>
                    <w:rFonts w:ascii="Cambria Math" w:eastAsia="Calibri" w:hAnsi="Cambria Math"/>
                    <w:i/>
                    <w:sz w:val="24"/>
                    <w:vertAlign w:val="superscript"/>
                  </w:rPr>
                </m:ctrlPr>
              </m:sSubPr>
              <m:e>
                <m:r>
                  <w:rPr>
                    <w:rFonts w:ascii="Cambria Math" w:eastAsia="Calibri" w:hAnsi="Cambria Math"/>
                    <w:sz w:val="24"/>
                    <w:vertAlign w:val="superscript"/>
                  </w:rPr>
                  <m:t>d</m:t>
                </m:r>
              </m:e>
              <m:sub>
                <m:r>
                  <w:rPr>
                    <w:rFonts w:ascii="Cambria Math" w:eastAsia="Calibri" w:hAnsi="Cambria Math"/>
                    <w:sz w:val="24"/>
                    <w:vertAlign w:val="superscript"/>
                  </w:rPr>
                  <m:t>v</m:t>
                </m:r>
              </m:sub>
            </m:sSub>
          </m:sup>
        </m:sSup>
      </m:oMath>
      <w:r w:rsidRPr="00DA76E9">
        <w:rPr>
          <w:rFonts w:hint="eastAsia"/>
          <w:sz w:val="24"/>
        </w:rPr>
        <w:t>是可训练二维权重矩阵参数，用于获取</w:t>
      </w:r>
      <w:r w:rsidRPr="00DA76E9">
        <w:rPr>
          <w:rFonts w:hint="eastAsia"/>
          <w:sz w:val="24"/>
        </w:rPr>
        <w:t xml:space="preserve"> </w:t>
      </w:r>
      <m:oMath>
        <m:sSup>
          <m:sSupPr>
            <m:ctrlPr>
              <w:rPr>
                <w:rFonts w:ascii="Cambria Math" w:eastAsia="黑体" w:hAnsi="Cambria Math"/>
                <w:kern w:val="0"/>
                <w:sz w:val="24"/>
              </w:rPr>
            </m:ctrlPr>
          </m:sSupPr>
          <m:e>
            <m:r>
              <w:rPr>
                <w:rFonts w:ascii="Cambria Math" w:eastAsia="黑体" w:hAnsi="Cambria Math"/>
                <w:kern w:val="0"/>
                <w:sz w:val="24"/>
              </w:rPr>
              <m:t>H</m:t>
            </m:r>
          </m:e>
          <m:sup>
            <m:r>
              <w:rPr>
                <w:rFonts w:ascii="Cambria Math" w:eastAsia="黑体" w:hAnsi="Cambria Math"/>
                <w:kern w:val="0"/>
                <w:sz w:val="24"/>
              </w:rPr>
              <m:t>l</m:t>
            </m:r>
          </m:sup>
        </m:sSup>
      </m:oMath>
      <w:r w:rsidR="005F194B" w:rsidRPr="00DA76E9">
        <w:rPr>
          <w:rFonts w:eastAsia="Calibri"/>
          <w:i/>
          <w:sz w:val="24"/>
        </w:rPr>
        <w:t xml:space="preserve"> </w:t>
      </w:r>
      <w:r w:rsidR="00DA76E9" w:rsidRPr="00DA76E9">
        <w:rPr>
          <w:rFonts w:hint="eastAsia"/>
          <w:sz w:val="24"/>
        </w:rPr>
        <w:t>的注意力投影</w:t>
      </w:r>
      <w:r w:rsidR="00DA76E9" w:rsidRPr="00DA76E9">
        <w:rPr>
          <w:rFonts w:eastAsia="MS Gothic" w:cs="MS Gothic" w:hint="eastAsia"/>
          <w:sz w:val="24"/>
        </w:rPr>
        <w:t> </w:t>
      </w:r>
      <w:r w:rsidR="00DA76E9" w:rsidRPr="00DA76E9">
        <w:rPr>
          <w:sz w:val="24"/>
        </w:rPr>
        <w:t>Q</w:t>
      </w:r>
      <w:r w:rsidRPr="00DA76E9">
        <w:rPr>
          <w:sz w:val="24"/>
        </w:rPr>
        <w:t>uery</w:t>
      </w:r>
      <w:r w:rsidRPr="00DA76E9">
        <w:rPr>
          <w:rFonts w:hint="eastAsia"/>
          <w:sz w:val="24"/>
        </w:rPr>
        <w:t>，</w:t>
      </w:r>
      <w:r w:rsidRPr="00DA76E9">
        <w:rPr>
          <w:sz w:val="24"/>
        </w:rPr>
        <w:t>Key</w:t>
      </w:r>
      <w:r w:rsidRPr="00DA76E9">
        <w:rPr>
          <w:rFonts w:hint="eastAsia"/>
          <w:sz w:val="24"/>
        </w:rPr>
        <w:t>，</w:t>
      </w:r>
      <w:r w:rsidRPr="00DA76E9">
        <w:rPr>
          <w:sz w:val="24"/>
        </w:rPr>
        <w:t>Value</w:t>
      </w:r>
      <w:r w:rsidRPr="00DA76E9">
        <w:rPr>
          <w:rFonts w:hint="eastAsia"/>
          <w:sz w:val="24"/>
        </w:rPr>
        <w:t>。</w:t>
      </w:r>
      <m:oMath>
        <m:sSub>
          <m:sSubPr>
            <m:ctrlPr>
              <w:rPr>
                <w:rFonts w:ascii="Cambria Math" w:eastAsia="黑体" w:hAnsi="Cambria Math"/>
                <w:kern w:val="0"/>
                <w:sz w:val="24"/>
              </w:rPr>
            </m:ctrlPr>
          </m:sSubPr>
          <m:e>
            <m:r>
              <w:rPr>
                <w:rFonts w:ascii="Cambria Math" w:eastAsia="黑体" w:hAnsi="Cambria Math"/>
                <w:kern w:val="0"/>
                <w:sz w:val="24"/>
              </w:rPr>
              <m:t>n</m:t>
            </m:r>
          </m:e>
          <m:sub>
            <m:r>
              <w:rPr>
                <w:rFonts w:ascii="Cambria Math" w:eastAsia="黑体" w:hAnsi="Cambria Math"/>
                <w:kern w:val="0"/>
                <w:sz w:val="24"/>
              </w:rPr>
              <m:t>head</m:t>
            </m:r>
          </m:sub>
        </m:sSub>
      </m:oMath>
      <w:r w:rsidRPr="00DA76E9">
        <w:rPr>
          <w:rFonts w:hint="eastAsia"/>
          <w:sz w:val="24"/>
        </w:rPr>
        <w:t>代表注意力头数个数。</w:t>
      </w:r>
      <m:oMath>
        <m:sSup>
          <m:sSupPr>
            <m:ctrlPr>
              <w:rPr>
                <w:rFonts w:ascii="Cambria Math" w:eastAsia="黑体" w:hAnsi="Cambria Math"/>
                <w:kern w:val="0"/>
                <w:sz w:val="24"/>
              </w:rPr>
            </m:ctrlPr>
          </m:sSupPr>
          <m:e>
            <m:r>
              <w:rPr>
                <w:rFonts w:ascii="Cambria Math" w:eastAsia="黑体" w:hAnsi="Cambria Math"/>
                <w:kern w:val="0"/>
                <w:sz w:val="24"/>
              </w:rPr>
              <m:t>W</m:t>
            </m:r>
          </m:e>
          <m:sup>
            <m:r>
              <w:rPr>
                <w:rFonts w:ascii="Cambria Math" w:eastAsia="黑体" w:hAnsi="Cambria Math"/>
                <w:kern w:val="0"/>
                <w:sz w:val="24"/>
              </w:rPr>
              <m:t>O</m:t>
            </m:r>
          </m:sup>
        </m:sSup>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R</m:t>
            </m:r>
          </m:e>
          <m:sup>
            <m:sSub>
              <m:sSubPr>
                <m:ctrlPr>
                  <w:rPr>
                    <w:rFonts w:ascii="Cambria Math" w:eastAsia="Calibri" w:hAnsi="Cambria Math"/>
                    <w:i/>
                    <w:sz w:val="24"/>
                    <w:vertAlign w:val="superscript"/>
                  </w:rPr>
                </m:ctrlPr>
              </m:sSubPr>
              <m:e>
                <m:r>
                  <w:rPr>
                    <w:rFonts w:ascii="Cambria Math" w:eastAsia="Calibri" w:hAnsi="Cambria Math"/>
                    <w:sz w:val="24"/>
                    <w:vertAlign w:val="superscript"/>
                  </w:rPr>
                  <m:t>d</m:t>
                </m:r>
              </m:e>
              <m:sub>
                <m:r>
                  <w:rPr>
                    <w:rFonts w:ascii="Cambria Math" w:eastAsia="Calibri" w:hAnsi="Cambria Math"/>
                    <w:sz w:val="24"/>
                    <w:vertAlign w:val="superscript"/>
                  </w:rPr>
                  <m:t>model</m:t>
                </m:r>
              </m:sub>
            </m:sSub>
            <m:r>
              <w:rPr>
                <w:rFonts w:ascii="Cambria Math" w:eastAsia="Calibri" w:hAnsi="Cambria Math"/>
                <w:sz w:val="24"/>
                <w:vertAlign w:val="superscript"/>
              </w:rPr>
              <m:t>×</m:t>
            </m:r>
            <m:sSub>
              <m:sSubPr>
                <m:ctrlPr>
                  <w:rPr>
                    <w:rFonts w:ascii="Cambria Math" w:eastAsia="Calibri" w:hAnsi="Cambria Math"/>
                    <w:i/>
                    <w:sz w:val="24"/>
                    <w:vertAlign w:val="superscript"/>
                  </w:rPr>
                </m:ctrlPr>
              </m:sSubPr>
              <m:e>
                <m:r>
                  <w:rPr>
                    <w:rFonts w:ascii="Cambria Math" w:eastAsia="Calibri" w:hAnsi="Cambria Math"/>
                    <w:sz w:val="24"/>
                    <w:vertAlign w:val="superscript"/>
                  </w:rPr>
                  <m:t>d</m:t>
                </m:r>
              </m:e>
              <m:sub>
                <m:r>
                  <w:rPr>
                    <w:rFonts w:ascii="Cambria Math" w:eastAsia="Calibri" w:hAnsi="Cambria Math"/>
                    <w:sz w:val="24"/>
                    <w:vertAlign w:val="superscript"/>
                  </w:rPr>
                  <m:t>model</m:t>
                </m:r>
              </m:sub>
            </m:sSub>
          </m:sup>
        </m:sSup>
      </m:oMath>
      <w:r w:rsidRPr="00DA76E9">
        <w:rPr>
          <w:rFonts w:eastAsia="Calibri"/>
          <w:i/>
          <w:sz w:val="24"/>
        </w:rPr>
        <w:t xml:space="preserve"> </w:t>
      </w:r>
      <w:r w:rsidRPr="00DA76E9">
        <w:rPr>
          <w:rFonts w:hint="eastAsia"/>
          <w:sz w:val="24"/>
        </w:rPr>
        <w:t>是可训练二维权重矩阵参数，</w:t>
      </w:r>
      <w:r w:rsidR="00DA76E9" w:rsidRPr="00DA76E9">
        <w:rPr>
          <w:rFonts w:hint="eastAsia"/>
          <w:sz w:val="24"/>
        </w:rPr>
        <w:t>用于把拼接后的各子注意力头投影到与</w:t>
      </w:r>
      <w:r w:rsidR="00DA76E9" w:rsidRPr="00DA76E9">
        <w:rPr>
          <w:rFonts w:eastAsia="MS Gothic" w:cs="MS Gothic" w:hint="eastAsia"/>
          <w:sz w:val="24"/>
        </w:rPr>
        <w:t> </w:t>
      </w:r>
      <w:r w:rsidR="00DA76E9" w:rsidRPr="00DA76E9">
        <w:rPr>
          <w:sz w:val="24"/>
        </w:rPr>
        <w:t>T</w:t>
      </w:r>
      <w:r w:rsidRPr="00DA76E9">
        <w:rPr>
          <w:sz w:val="24"/>
        </w:rPr>
        <w:t xml:space="preserve">ransformer </w:t>
      </w:r>
      <w:r w:rsidRPr="00DA76E9">
        <w:rPr>
          <w:rFonts w:hint="eastAsia"/>
          <w:sz w:val="24"/>
        </w:rPr>
        <w:t>输入维度相同。</w:t>
      </w:r>
    </w:p>
    <w:p w14:paraId="0B6D8828" w14:textId="77777777" w:rsidR="00026CE8" w:rsidRPr="00DA76E9" w:rsidRDefault="00026CE8" w:rsidP="00A50DF1">
      <w:pPr>
        <w:pStyle w:val="af"/>
        <w:spacing w:line="20pt" w:lineRule="exact"/>
        <w:ind w:firstLine="21pt"/>
        <w:rPr>
          <w:rFonts w:eastAsia="宋体"/>
        </w:rPr>
      </w:pPr>
      <w:r w:rsidRPr="00DA76E9">
        <w:rPr>
          <w:rFonts w:eastAsia="宋体" w:hint="eastAsia"/>
        </w:rPr>
        <w:t>上述公式等价于：</w:t>
      </w:r>
    </w:p>
    <w:p w14:paraId="4CA232F7" w14:textId="41B3A7FC" w:rsidR="00A44950" w:rsidRPr="00DA76E9" w:rsidRDefault="00F00F9B" w:rsidP="00CF19FA">
      <w:pPr>
        <w:pStyle w:val="af"/>
        <w:spacing w:line="15.70pt" w:lineRule="auto"/>
        <w:jc w:val="both"/>
        <w:rPr>
          <w:rFonts w:eastAsia="宋体"/>
        </w:rPr>
      </w:pPr>
      <m:oMathPara>
        <m:oMath>
          <m:eqArr>
            <m:eqArrPr>
              <m:maxDist m:val="1"/>
              <m:ctrlPr>
                <w:rPr>
                  <w:rFonts w:ascii="Cambria Math" w:eastAsia="宋体" w:hAnsi="Cambria Math"/>
                  <w:i/>
                </w:rPr>
              </m:ctrlPr>
            </m:eqArrPr>
            <m:e>
              <m:sSup>
                <m:sSupPr>
                  <m:ctrlPr>
                    <w:rPr>
                      <w:rFonts w:ascii="Cambria Math" w:eastAsia="黑体" w:hAnsi="Cambria Math"/>
                      <w:i/>
                    </w:rPr>
                  </m:ctrlPr>
                </m:sSupPr>
                <m:e>
                  <m:r>
                    <w:rPr>
                      <w:rFonts w:ascii="Cambria Math" w:eastAsia="黑体" w:hAnsi="Cambria Math"/>
                    </w:rPr>
                    <m:t>h</m:t>
                  </m:r>
                </m:e>
                <m:sup>
                  <m:r>
                    <w:rPr>
                      <w:rFonts w:ascii="Cambria Math" w:eastAsia="黑体" w:hAnsi="Cambria Math" w:hint="eastAsia"/>
                    </w:rPr>
                    <m:t>l</m:t>
                  </m:r>
                </m:sup>
              </m:sSup>
              <m:r>
                <w:rPr>
                  <w:rFonts w:ascii="Cambria Math" w:eastAsia="宋体" w:hAnsi="Cambria Math"/>
                </w:rPr>
                <m:t>=MultiAttn</m:t>
              </m:r>
              <m:d>
                <m:dPr>
                  <m:ctrlPr>
                    <w:rPr>
                      <w:rFonts w:ascii="Cambria Math" w:eastAsia="宋体" w:hAnsi="Cambria Math"/>
                      <w:i/>
                    </w:rPr>
                  </m:ctrlPr>
                </m:dPr>
                <m:e>
                  <m:sSup>
                    <m:sSupPr>
                      <m:ctrlPr>
                        <w:rPr>
                          <w:rFonts w:ascii="Cambria Math" w:eastAsia="黑体" w:hAnsi="Cambria Math"/>
                        </w:rPr>
                      </m:ctrlPr>
                    </m:sSupPr>
                    <m:e>
                      <m:r>
                        <w:rPr>
                          <w:rFonts w:ascii="Cambria Math" w:eastAsia="黑体" w:hAnsi="Cambria Math"/>
                        </w:rPr>
                        <m:t>H</m:t>
                      </m:r>
                    </m:e>
                    <m:sup>
                      <m:r>
                        <w:rPr>
                          <w:rFonts w:ascii="Cambria Math" w:eastAsia="黑体" w:hAnsi="Cambria Math"/>
                        </w:rPr>
                        <m:t>l-1</m:t>
                      </m:r>
                    </m:sup>
                  </m:sSup>
                </m:e>
              </m:d>
              <m:r>
                <w:rPr>
                  <w:rFonts w:ascii="Cambria Math" w:eastAsia="黑体" w:hAnsi="Cambria Math"/>
                </w:rPr>
                <m:t>#</m:t>
              </m:r>
              <m:d>
                <m:dPr>
                  <m:ctrlPr>
                    <w:rPr>
                      <w:rFonts w:ascii="Cambria Math" w:eastAsia="宋体" w:hAnsi="Cambria Math"/>
                      <w:i/>
                    </w:rPr>
                  </m:ctrlPr>
                </m:dPr>
                <m:e>
                  <m:r>
                    <w:rPr>
                      <w:rFonts w:ascii="Cambria Math" w:eastAsia="宋体" w:hAnsi="Cambria Math"/>
                    </w:rPr>
                    <m:t>3.7</m:t>
                  </m:r>
                </m:e>
              </m:d>
              <m:ctrlPr>
                <w:rPr>
                  <w:rFonts w:ascii="Cambria Math" w:eastAsia="黑体" w:hAnsi="Cambria Math"/>
                  <w:i/>
                </w:rPr>
              </m:ctrlPr>
            </m:e>
          </m:eqArr>
        </m:oMath>
      </m:oMathPara>
    </w:p>
    <w:p w14:paraId="434E577D" w14:textId="11290096" w:rsidR="009921B8" w:rsidRPr="00DA76E9" w:rsidRDefault="00DA76E9" w:rsidP="00601E65">
      <w:pPr>
        <w:pStyle w:val="af"/>
        <w:spacing w:line="20pt" w:lineRule="exact"/>
        <w:ind w:firstLine="21pt"/>
        <w:rPr>
          <w:rFonts w:eastAsia="宋体"/>
        </w:rPr>
      </w:pPr>
      <w:r w:rsidRPr="00DA76E9">
        <w:rPr>
          <w:rFonts w:eastAsia="宋体" w:hint="eastAsia"/>
        </w:rPr>
        <w:t>所以整个</w:t>
      </w:r>
      <w:r w:rsidRPr="00DA76E9">
        <w:rPr>
          <w:rFonts w:eastAsia="宋体"/>
        </w:rPr>
        <w:t> </w:t>
      </w:r>
      <w:r w:rsidRPr="00DA76E9">
        <w:t>T</w:t>
      </w:r>
      <w:r w:rsidR="00A44950" w:rsidRPr="00DA76E9">
        <w:t xml:space="preserve">ransformer </w:t>
      </w:r>
      <w:r w:rsidR="00A44950" w:rsidRPr="00DA76E9">
        <w:rPr>
          <w:rFonts w:eastAsia="宋体" w:hint="eastAsia"/>
        </w:rPr>
        <w:t>架构如下</w:t>
      </w:r>
      <w:r w:rsidR="00A44950" w:rsidRPr="00DA76E9">
        <w:rPr>
          <w:rFonts w:eastAsia="宋体" w:hint="eastAsia"/>
        </w:rPr>
        <w:t>:</w:t>
      </w:r>
    </w:p>
    <w:p w14:paraId="3DAFD5D2" w14:textId="2A8C9DC9" w:rsidR="009921B8" w:rsidRPr="00DA76E9" w:rsidRDefault="00F00F9B" w:rsidP="00CF19FA">
      <w:pPr>
        <w:pStyle w:val="af"/>
        <w:spacing w:line="15.70pt" w:lineRule="auto"/>
        <w:jc w:val="both"/>
        <w:rPr>
          <w:rFonts w:eastAsia="宋体"/>
        </w:rPr>
      </w:pPr>
      <m:oMathPara>
        <m:oMath>
          <m:eqArr>
            <m:eqArrPr>
              <m:maxDist m:val="1"/>
              <m:ctrlPr>
                <w:rPr>
                  <w:rFonts w:ascii="Cambria Math" w:eastAsia="宋体" w:hAnsi="Cambria Math"/>
                  <w:i/>
                </w:rPr>
              </m:ctrlPr>
            </m:eqArrPr>
            <m:e>
              <m:m>
                <m:mPr>
                  <m:plcHide m:val="1"/>
                  <m:mcs>
                    <m:mc>
                      <m:mcPr>
                        <m:count m:val="2"/>
                        <m:mcJc m:val="center"/>
                      </m:mcPr>
                    </m:mc>
                  </m:mcs>
                  <m:ctrlPr>
                    <w:rPr>
                      <w:rFonts w:ascii="Cambria Math" w:eastAsia="宋体" w:hAnsi="Cambria Math"/>
                    </w:rPr>
                  </m:ctrlPr>
                </m:mPr>
                <m:mr>
                  <m:e>
                    <m:sSup>
                      <m:sSupPr>
                        <m:ctrlPr>
                          <w:rPr>
                            <w:rFonts w:ascii="Cambria Math" w:eastAsia="宋体" w:hAnsi="Cambria Math"/>
                          </w:rPr>
                        </m:ctrlPr>
                      </m:sSupPr>
                      <m:e>
                        <m:r>
                          <w:rPr>
                            <w:rFonts w:ascii="Cambria Math" w:eastAsia="宋体" w:hAnsi="Cambria Math"/>
                          </w:rPr>
                          <m:t>h</m:t>
                        </m:r>
                      </m:e>
                      <m:sup>
                        <m:r>
                          <w:rPr>
                            <w:rFonts w:ascii="Cambria Math" w:eastAsia="宋体" w:hAnsi="Cambria Math"/>
                          </w:rPr>
                          <m:t>l</m:t>
                        </m:r>
                      </m:sup>
                    </m:sSup>
                  </m:e>
                  <m:e>
                    <m:r>
                      <w:rPr>
                        <w:rFonts w:ascii="Cambria Math" w:eastAsia="宋体" w:hAnsi="Cambria Math"/>
                      </w:rPr>
                      <m:t>=MultiAttn</m:t>
                    </m:r>
                    <m:d>
                      <m:dPr>
                        <m:ctrlPr>
                          <w:rPr>
                            <w:rFonts w:ascii="Cambria Math" w:eastAsia="宋体" w:hAnsi="Cambria Math"/>
                            <w:i/>
                          </w:rPr>
                        </m:ctrlPr>
                      </m:dPr>
                      <m:e>
                        <m:sSup>
                          <m:sSupPr>
                            <m:ctrlPr>
                              <w:rPr>
                                <w:rFonts w:ascii="Cambria Math" w:eastAsia="宋体" w:hAnsi="Cambria Math"/>
                              </w:rPr>
                            </m:ctrlPr>
                          </m:sSupPr>
                          <m:e>
                            <m:r>
                              <w:rPr>
                                <w:rFonts w:ascii="Cambria Math" w:eastAsia="宋体" w:hAnsi="Cambria Math"/>
                              </w:rPr>
                              <m:t>H</m:t>
                            </m:r>
                          </m:e>
                          <m:sup>
                            <m:r>
                              <w:rPr>
                                <w:rFonts w:ascii="Cambria Math" w:eastAsia="宋体" w:hAnsi="Cambria Math"/>
                              </w:rPr>
                              <m:t>l-1</m:t>
                            </m:r>
                          </m:sup>
                        </m:sSup>
                      </m:e>
                    </m:d>
                  </m:e>
                </m:mr>
                <m:mr>
                  <m:e>
                    <m:sSup>
                      <m:sSupPr>
                        <m:ctrlPr>
                          <w:rPr>
                            <w:rFonts w:ascii="Cambria Math" w:eastAsia="宋体" w:hAnsi="Cambria Math"/>
                          </w:rPr>
                        </m:ctrlPr>
                      </m:sSupPr>
                      <m:e>
                        <m:limUpp>
                          <m:limUppPr>
                            <m:ctrlPr>
                              <w:rPr>
                                <w:rFonts w:ascii="Cambria Math" w:eastAsia="宋体" w:hAnsi="Cambria Math"/>
                              </w:rPr>
                            </m:ctrlPr>
                          </m:limUppPr>
                          <m:e>
                            <m:r>
                              <w:rPr>
                                <w:rFonts w:ascii="Cambria Math" w:eastAsia="宋体" w:hAnsi="Cambria Math"/>
                              </w:rPr>
                              <m:t>h</m:t>
                            </m:r>
                          </m:e>
                          <m:lim>
                            <m:r>
                              <w:rPr>
                                <w:rFonts w:ascii="Cambria Math" w:eastAsia="宋体" w:hAnsi="Cambria Math"/>
                              </w:rPr>
                              <m:t>^</m:t>
                            </m:r>
                          </m:lim>
                        </m:limUpp>
                      </m:e>
                      <m:sup>
                        <m:r>
                          <w:rPr>
                            <w:rFonts w:ascii="Cambria Math" w:eastAsia="宋体" w:hAnsi="Cambria Math"/>
                          </w:rPr>
                          <m:t>l</m:t>
                        </m:r>
                      </m:sup>
                    </m:sSup>
                  </m:e>
                  <m:e>
                    <m:r>
                      <w:rPr>
                        <w:rFonts w:ascii="Cambria Math" w:eastAsia="宋体" w:hAnsi="Cambria Math"/>
                      </w:rPr>
                      <m:t>=LayerNorm</m:t>
                    </m:r>
                    <m:d>
                      <m:dPr>
                        <m:ctrlPr>
                          <w:rPr>
                            <w:rFonts w:ascii="Cambria Math" w:eastAsia="宋体" w:hAnsi="Cambria Math"/>
                            <w:i/>
                          </w:rPr>
                        </m:ctrlPr>
                      </m:dPr>
                      <m:e>
                        <m:sSup>
                          <m:sSupPr>
                            <m:ctrlPr>
                              <w:rPr>
                                <w:rFonts w:ascii="Cambria Math" w:eastAsia="宋体" w:hAnsi="Cambria Math"/>
                              </w:rPr>
                            </m:ctrlPr>
                          </m:sSupPr>
                          <m:e>
                            <m:r>
                              <w:rPr>
                                <w:rFonts w:ascii="Cambria Math" w:eastAsia="宋体" w:hAnsi="Cambria Math"/>
                              </w:rPr>
                              <m:t>H</m:t>
                            </m:r>
                          </m:e>
                          <m:sup>
                            <m:r>
                              <w:rPr>
                                <w:rFonts w:ascii="Cambria Math" w:eastAsia="宋体" w:hAnsi="Cambria Math"/>
                              </w:rPr>
                              <m:t>l-1</m:t>
                            </m:r>
                          </m:sup>
                        </m:sSup>
                        <m:r>
                          <w:rPr>
                            <w:rFonts w:ascii="Cambria Math" w:eastAsia="宋体" w:hAnsi="Cambria Math"/>
                          </w:rPr>
                          <m:t>+</m:t>
                        </m:r>
                        <m:sSup>
                          <m:sSupPr>
                            <m:ctrlPr>
                              <w:rPr>
                                <w:rFonts w:ascii="Cambria Math" w:eastAsia="宋体" w:hAnsi="Cambria Math"/>
                              </w:rPr>
                            </m:ctrlPr>
                          </m:sSupPr>
                          <m:e>
                            <m:r>
                              <w:rPr>
                                <w:rFonts w:ascii="Cambria Math" w:eastAsia="宋体" w:hAnsi="Cambria Math"/>
                              </w:rPr>
                              <m:t>h</m:t>
                            </m:r>
                          </m:e>
                          <m:sup>
                            <m:r>
                              <w:rPr>
                                <w:rFonts w:ascii="Cambria Math" w:eastAsia="宋体" w:hAnsi="Cambria Math"/>
                              </w:rPr>
                              <m:t>l</m:t>
                            </m:r>
                          </m:sup>
                        </m:sSup>
                      </m:e>
                    </m:d>
                  </m:e>
                </m:mr>
                <m:mr>
                  <m:e>
                    <m:sSup>
                      <m:sSupPr>
                        <m:ctrlPr>
                          <w:rPr>
                            <w:rFonts w:ascii="Cambria Math" w:eastAsia="宋体" w:hAnsi="Cambria Math"/>
                          </w:rPr>
                        </m:ctrlPr>
                      </m:sSupPr>
                      <m:e>
                        <m:r>
                          <w:rPr>
                            <w:rFonts w:ascii="Cambria Math" w:eastAsia="宋体" w:hAnsi="Cambria Math"/>
                          </w:rPr>
                          <m:t>H</m:t>
                        </m:r>
                      </m:e>
                      <m:sup>
                        <m:r>
                          <w:rPr>
                            <w:rFonts w:ascii="Cambria Math" w:eastAsia="宋体" w:hAnsi="Cambria Math"/>
                          </w:rPr>
                          <m:t>l</m:t>
                        </m:r>
                      </m:sup>
                    </m:sSup>
                  </m:e>
                  <m:e>
                    <m:r>
                      <w:rPr>
                        <w:rFonts w:ascii="Cambria Math" w:eastAsia="宋体" w:hAnsi="Cambria Math"/>
                      </w:rPr>
                      <m:t>=LayerNorm</m:t>
                    </m:r>
                    <m:d>
                      <m:dPr>
                        <m:ctrlPr>
                          <w:rPr>
                            <w:rFonts w:ascii="Cambria Math" w:eastAsia="宋体" w:hAnsi="Cambria Math"/>
                            <w:i/>
                          </w:rPr>
                        </m:ctrlPr>
                      </m:dPr>
                      <m:e>
                        <m:sSup>
                          <m:sSupPr>
                            <m:ctrlPr>
                              <w:rPr>
                                <w:rFonts w:ascii="Cambria Math" w:eastAsia="宋体" w:hAnsi="Cambria Math"/>
                              </w:rPr>
                            </m:ctrlPr>
                          </m:sSupPr>
                          <m:e>
                            <m:limUpp>
                              <m:limUppPr>
                                <m:ctrlPr>
                                  <w:rPr>
                                    <w:rFonts w:ascii="Cambria Math" w:eastAsia="宋体" w:hAnsi="Cambria Math"/>
                                  </w:rPr>
                                </m:ctrlPr>
                              </m:limUppPr>
                              <m:e>
                                <m:r>
                                  <w:rPr>
                                    <w:rFonts w:ascii="Cambria Math" w:eastAsia="宋体" w:hAnsi="Cambria Math"/>
                                  </w:rPr>
                                  <m:t>h</m:t>
                                </m:r>
                              </m:e>
                              <m:lim>
                                <m:r>
                                  <w:rPr>
                                    <w:rFonts w:ascii="Cambria Math" w:eastAsia="宋体" w:hAnsi="Cambria Math"/>
                                  </w:rPr>
                                  <m:t>^</m:t>
                                </m:r>
                              </m:lim>
                            </m:limUpp>
                          </m:e>
                          <m:sup>
                            <m:r>
                              <w:rPr>
                                <w:rFonts w:ascii="Cambria Math" w:eastAsia="宋体" w:hAnsi="Cambria Math"/>
                              </w:rPr>
                              <m:t>l</m:t>
                            </m:r>
                          </m:sup>
                        </m:sSup>
                        <m:sSup>
                          <m:sSupPr>
                            <m:ctrlPr>
                              <w:rPr>
                                <w:rFonts w:ascii="Cambria Math" w:eastAsia="宋体" w:hAnsi="Cambria Math"/>
                              </w:rPr>
                            </m:ctrlPr>
                          </m:sSupPr>
                          <m:e>
                            <m:r>
                              <w:rPr>
                                <w:rFonts w:ascii="Cambria Math" w:eastAsia="宋体" w:hAnsi="Cambria Math"/>
                              </w:rPr>
                              <m:t>W</m:t>
                            </m:r>
                          </m:e>
                          <m:sup>
                            <m:r>
                              <w:rPr>
                                <w:rFonts w:ascii="Cambria Math" w:eastAsia="宋体" w:hAnsi="Cambria Math"/>
                              </w:rPr>
                              <m:t>H</m:t>
                            </m:r>
                          </m:sup>
                        </m:sSup>
                        <m:r>
                          <w:rPr>
                            <w:rFonts w:ascii="Cambria Math" w:eastAsia="宋体" w:hAnsi="Cambria Math"/>
                          </w:rPr>
                          <m:t>+</m:t>
                        </m:r>
                        <m:sSup>
                          <m:sSupPr>
                            <m:ctrlPr>
                              <w:rPr>
                                <w:rFonts w:ascii="Cambria Math" w:eastAsia="宋体" w:hAnsi="Cambria Math"/>
                              </w:rPr>
                            </m:ctrlPr>
                          </m:sSupPr>
                          <m:e>
                            <m:limUpp>
                              <m:limUppPr>
                                <m:ctrlPr>
                                  <w:rPr>
                                    <w:rFonts w:ascii="Cambria Math" w:eastAsia="宋体" w:hAnsi="Cambria Math"/>
                                  </w:rPr>
                                </m:ctrlPr>
                              </m:limUppPr>
                              <m:e>
                                <m:r>
                                  <w:rPr>
                                    <w:rFonts w:ascii="Cambria Math" w:eastAsia="宋体" w:hAnsi="Cambria Math"/>
                                  </w:rPr>
                                  <m:t>h</m:t>
                                </m:r>
                              </m:e>
                              <m:lim>
                                <m:r>
                                  <w:rPr>
                                    <w:rFonts w:ascii="Cambria Math" w:eastAsia="宋体" w:hAnsi="Cambria Math"/>
                                  </w:rPr>
                                  <m:t>^</m:t>
                                </m:r>
                              </m:lim>
                            </m:limUpp>
                          </m:e>
                          <m:sup>
                            <m:r>
                              <w:rPr>
                                <w:rFonts w:ascii="Cambria Math" w:eastAsia="宋体" w:hAnsi="Cambria Math"/>
                              </w:rPr>
                              <m:t>l</m:t>
                            </m:r>
                          </m:sup>
                        </m:sSup>
                      </m:e>
                    </m:d>
                  </m:e>
                </m:mr>
              </m:m>
              <m:r>
                <w:rPr>
                  <w:rFonts w:ascii="Cambria Math" w:eastAsia="宋体" w:hAnsi="Cambria Math"/>
                </w:rPr>
                <m:t>#</m:t>
              </m:r>
              <m:d>
                <m:dPr>
                  <m:ctrlPr>
                    <w:rPr>
                      <w:rFonts w:ascii="Cambria Math" w:eastAsia="宋体" w:hAnsi="Cambria Math"/>
                      <w:i/>
                    </w:rPr>
                  </m:ctrlPr>
                </m:dPr>
                <m:e>
                  <m:r>
                    <w:rPr>
                      <w:rFonts w:ascii="Cambria Math" w:eastAsia="宋体" w:hAnsi="Cambria Math"/>
                    </w:rPr>
                    <m:t>3.8</m:t>
                  </m:r>
                </m:e>
              </m:d>
            </m:e>
          </m:eqArr>
        </m:oMath>
      </m:oMathPara>
    </w:p>
    <w:p w14:paraId="1A7B6065" w14:textId="09BBF093" w:rsidR="00105E87" w:rsidRPr="00DA76E9" w:rsidRDefault="00105E87" w:rsidP="00A50DF1">
      <w:pPr>
        <w:spacing w:line="20pt" w:lineRule="exact"/>
        <w:ind w:firstLine="21pt"/>
        <w:rPr>
          <w:sz w:val="24"/>
        </w:rPr>
      </w:pPr>
      <w:r w:rsidRPr="00DA76E9">
        <w:rPr>
          <w:rFonts w:hint="eastAsia"/>
          <w:sz w:val="24"/>
        </w:rPr>
        <w:t>其中</w:t>
      </w:r>
      <w:r w:rsidRPr="00DA76E9">
        <w:rPr>
          <w:rFonts w:hint="eastAsia"/>
          <w:sz w:val="24"/>
        </w:rPr>
        <w:t xml:space="preserve"> </w:t>
      </w:r>
      <m:oMath>
        <m:sSup>
          <m:sSupPr>
            <m:ctrlPr>
              <w:rPr>
                <w:rFonts w:ascii="Cambria Math" w:hAnsi="Cambria Math"/>
              </w:rPr>
            </m:ctrlPr>
          </m:sSupPr>
          <m:e>
            <m:r>
              <w:rPr>
                <w:rFonts w:ascii="Cambria Math" w:hAnsi="Cambria Math"/>
              </w:rPr>
              <m:t>W</m:t>
            </m:r>
          </m:e>
          <m:sup>
            <m:r>
              <w:rPr>
                <w:rFonts w:ascii="Cambria Math" w:hAnsi="Cambria Math"/>
              </w:rPr>
              <m:t>H</m:t>
            </m:r>
          </m:sup>
        </m:sSup>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R</m:t>
            </m:r>
          </m:e>
          <m:sup>
            <m:sSub>
              <m:sSubPr>
                <m:ctrlPr>
                  <w:rPr>
                    <w:rFonts w:ascii="Cambria Math" w:eastAsia="Calibri" w:hAnsi="Cambria Math"/>
                    <w:i/>
                    <w:sz w:val="24"/>
                    <w:vertAlign w:val="superscript"/>
                  </w:rPr>
                </m:ctrlPr>
              </m:sSubPr>
              <m:e>
                <m:r>
                  <w:rPr>
                    <w:rFonts w:ascii="Cambria Math" w:eastAsia="Calibri" w:hAnsi="Cambria Math"/>
                    <w:sz w:val="24"/>
                    <w:vertAlign w:val="superscript"/>
                  </w:rPr>
                  <m:t>d</m:t>
                </m:r>
              </m:e>
              <m:sub>
                <m:r>
                  <w:rPr>
                    <w:rFonts w:ascii="Cambria Math" w:eastAsia="Calibri" w:hAnsi="Cambria Math"/>
                    <w:sz w:val="24"/>
                    <w:vertAlign w:val="superscript"/>
                  </w:rPr>
                  <m:t>model</m:t>
                </m:r>
              </m:sub>
            </m:sSub>
            <m:r>
              <w:rPr>
                <w:rFonts w:ascii="Cambria Math" w:eastAsia="Calibri" w:hAnsi="Cambria Math"/>
                <w:sz w:val="24"/>
                <w:vertAlign w:val="superscript"/>
              </w:rPr>
              <m:t>×</m:t>
            </m:r>
            <m:sSub>
              <m:sSubPr>
                <m:ctrlPr>
                  <w:rPr>
                    <w:rFonts w:ascii="Cambria Math" w:eastAsia="Calibri" w:hAnsi="Cambria Math"/>
                    <w:i/>
                    <w:sz w:val="24"/>
                    <w:vertAlign w:val="superscript"/>
                  </w:rPr>
                </m:ctrlPr>
              </m:sSubPr>
              <m:e>
                <m:r>
                  <w:rPr>
                    <w:rFonts w:ascii="Cambria Math" w:eastAsia="Calibri" w:hAnsi="Cambria Math"/>
                    <w:sz w:val="24"/>
                    <w:vertAlign w:val="superscript"/>
                  </w:rPr>
                  <m:t>d</m:t>
                </m:r>
              </m:e>
              <m:sub>
                <m:r>
                  <w:rPr>
                    <w:rFonts w:ascii="Cambria Math" w:eastAsia="Calibri" w:hAnsi="Cambria Math"/>
                    <w:sz w:val="24"/>
                    <w:vertAlign w:val="superscript"/>
                  </w:rPr>
                  <m:t>model</m:t>
                </m:r>
              </m:sub>
            </m:sSub>
          </m:sup>
        </m:sSup>
      </m:oMath>
      <w:r w:rsidRPr="00DA76E9">
        <w:rPr>
          <w:rFonts w:eastAsia="Calibri"/>
          <w:i/>
          <w:sz w:val="12"/>
        </w:rPr>
        <w:t xml:space="preserve">   </w:t>
      </w:r>
      <w:r w:rsidRPr="00DA76E9">
        <w:rPr>
          <w:rFonts w:hint="eastAsia"/>
          <w:sz w:val="24"/>
        </w:rPr>
        <w:t>是可训练二维权重矩阵参数。</w:t>
      </w:r>
    </w:p>
    <w:p w14:paraId="3DD9486B" w14:textId="7102448A" w:rsidR="00CF19FA" w:rsidRPr="00DA76E9" w:rsidRDefault="00105E87" w:rsidP="00CF19FA">
      <w:pPr>
        <w:spacing w:line="20pt" w:lineRule="exact"/>
        <w:ind w:firstLine="21pt"/>
        <w:rPr>
          <w:sz w:val="24"/>
        </w:rPr>
      </w:pPr>
      <w:r w:rsidRPr="00DA76E9">
        <w:rPr>
          <w:rFonts w:hint="eastAsia"/>
          <w:sz w:val="24"/>
        </w:rPr>
        <w:t>在本文的实验设置中，</w:t>
      </w:r>
      <w:proofErr w:type="spellStart"/>
      <w:r w:rsidRPr="00DA76E9">
        <w:rPr>
          <w:sz w:val="24"/>
        </w:rPr>
        <w:t>DistilBERT</w:t>
      </w:r>
      <w:proofErr w:type="spellEnd"/>
      <w:r w:rsidRPr="00DA76E9">
        <w:rPr>
          <w:sz w:val="24"/>
        </w:rPr>
        <w:t xml:space="preserve"> </w:t>
      </w:r>
      <w:r w:rsidRPr="00DA76E9">
        <w:rPr>
          <w:rFonts w:hint="eastAsia"/>
          <w:sz w:val="24"/>
        </w:rPr>
        <w:t>模型使用了</w:t>
      </w:r>
      <w:r w:rsidRPr="00DA76E9">
        <w:rPr>
          <w:sz w:val="24"/>
        </w:rPr>
        <w:t xml:space="preserve">6 </w:t>
      </w:r>
      <w:r w:rsidRPr="00DA76E9">
        <w:rPr>
          <w:rFonts w:hint="eastAsia"/>
          <w:sz w:val="24"/>
        </w:rPr>
        <w:t>层</w:t>
      </w:r>
      <w:r w:rsidRPr="00DA76E9">
        <w:rPr>
          <w:sz w:val="24"/>
        </w:rPr>
        <w:t xml:space="preserve">Transformer </w:t>
      </w:r>
      <w:r w:rsidRPr="00DA76E9">
        <w:rPr>
          <w:rFonts w:hint="eastAsia"/>
          <w:sz w:val="24"/>
        </w:rPr>
        <w:t>编码器，</w:t>
      </w:r>
      <m:oMath>
        <m:sSub>
          <m:sSubPr>
            <m:ctrlPr>
              <w:rPr>
                <w:rFonts w:ascii="Cambria Math" w:eastAsia="黑体" w:hAnsi="Cambria Math"/>
                <w:kern w:val="0"/>
                <w:sz w:val="24"/>
              </w:rPr>
            </m:ctrlPr>
          </m:sSubPr>
          <m:e>
            <m:r>
              <w:rPr>
                <w:rFonts w:ascii="Cambria Math" w:eastAsia="黑体" w:hAnsi="Cambria Math"/>
                <w:kern w:val="0"/>
                <w:sz w:val="24"/>
              </w:rPr>
              <m:t>n</m:t>
            </m:r>
          </m:e>
          <m:sub>
            <m:r>
              <w:rPr>
                <w:rFonts w:ascii="Cambria Math" w:eastAsia="黑体" w:hAnsi="Cambria Math"/>
                <w:kern w:val="0"/>
                <w:sz w:val="24"/>
              </w:rPr>
              <m:t>head</m:t>
            </m:r>
          </m:sub>
        </m:sSub>
      </m:oMath>
      <w:r w:rsidRPr="00DA76E9">
        <w:rPr>
          <w:rFonts w:eastAsia="Calibri"/>
          <w:sz w:val="24"/>
        </w:rPr>
        <w:t xml:space="preserve">= </w:t>
      </w:r>
      <w:r w:rsidRPr="00DA76E9">
        <w:rPr>
          <w:sz w:val="24"/>
        </w:rPr>
        <w:t>12</w:t>
      </w:r>
      <w:r w:rsidRPr="00DA76E9">
        <w:rPr>
          <w:rFonts w:eastAsia="Calibri"/>
          <w:i/>
          <w:sz w:val="24"/>
        </w:rPr>
        <w:t xml:space="preserve">, </w:t>
      </w:r>
      <m:oMath>
        <m:sSub>
          <m:sSubPr>
            <m:ctrlPr>
              <w:rPr>
                <w:rFonts w:ascii="Cambria Math" w:eastAsia="Calibri" w:hAnsi="Cambria Math"/>
                <w:i/>
                <w:sz w:val="24"/>
                <w:vertAlign w:val="superscript"/>
              </w:rPr>
            </m:ctrlPr>
          </m:sSubPr>
          <m:e>
            <m:r>
              <w:rPr>
                <w:rFonts w:ascii="Cambria Math" w:eastAsia="Calibri" w:hAnsi="Cambria Math"/>
                <w:sz w:val="24"/>
                <w:vertAlign w:val="superscript"/>
              </w:rPr>
              <m:t>d</m:t>
            </m:r>
          </m:e>
          <m:sub>
            <m:r>
              <w:rPr>
                <w:rFonts w:ascii="Cambria Math" w:eastAsia="Calibri" w:hAnsi="Cambria Math"/>
                <w:sz w:val="24"/>
                <w:vertAlign w:val="superscript"/>
              </w:rPr>
              <m:t>model</m:t>
            </m:r>
          </m:sub>
        </m:sSub>
      </m:oMath>
      <w:r w:rsidRPr="00DA76E9">
        <w:rPr>
          <w:rFonts w:eastAsia="Calibri"/>
          <w:i/>
          <w:sz w:val="24"/>
        </w:rPr>
        <w:t xml:space="preserve"> </w:t>
      </w:r>
      <w:r w:rsidRPr="00DA76E9">
        <w:rPr>
          <w:rFonts w:eastAsia="Calibri"/>
          <w:sz w:val="24"/>
        </w:rPr>
        <w:t xml:space="preserve">= </w:t>
      </w:r>
      <w:r w:rsidR="00A50DF1" w:rsidRPr="00DA76E9">
        <w:rPr>
          <w:sz w:val="24"/>
        </w:rPr>
        <w:t>768</w:t>
      </w:r>
      <w:r w:rsidRPr="00DA76E9">
        <w:rPr>
          <w:rFonts w:eastAsia="Calibri"/>
          <w:i/>
          <w:sz w:val="24"/>
        </w:rPr>
        <w:t>,</w:t>
      </w:r>
      <w:r w:rsidR="008B5972" w:rsidRPr="00DA76E9">
        <w:rPr>
          <w:rFonts w:eastAsia="Calibri"/>
          <w:i/>
          <w:sz w:val="24"/>
          <w:vertAlign w:val="superscript"/>
        </w:rPr>
        <w:t xml:space="preserve"> </w:t>
      </w:r>
      <m:oMath>
        <m:sSub>
          <m:sSubPr>
            <m:ctrlPr>
              <w:rPr>
                <w:rFonts w:ascii="Cambria Math" w:eastAsia="Calibri" w:hAnsi="Cambria Math"/>
                <w:i/>
                <w:sz w:val="24"/>
                <w:vertAlign w:val="superscript"/>
              </w:rPr>
            </m:ctrlPr>
          </m:sSubPr>
          <m:e>
            <m:r>
              <w:rPr>
                <w:rFonts w:ascii="Cambria Math" w:eastAsia="Calibri" w:hAnsi="Cambria Math"/>
                <w:sz w:val="24"/>
                <w:vertAlign w:val="superscript"/>
              </w:rPr>
              <m:t>d</m:t>
            </m:r>
          </m:e>
          <m:sub>
            <m:r>
              <w:rPr>
                <w:rFonts w:ascii="Cambria Math" w:eastAsia="Calibri" w:hAnsi="Cambria Math"/>
                <w:sz w:val="24"/>
                <w:vertAlign w:val="superscript"/>
              </w:rPr>
              <m:t>k</m:t>
            </m:r>
          </m:sub>
        </m:sSub>
      </m:oMath>
      <w:r w:rsidRPr="00DA76E9">
        <w:rPr>
          <w:rFonts w:eastAsia="Calibri"/>
          <w:i/>
          <w:sz w:val="24"/>
        </w:rPr>
        <w:t xml:space="preserve"> </w:t>
      </w:r>
      <w:r w:rsidRPr="00DA76E9">
        <w:rPr>
          <w:rFonts w:eastAsia="Calibri"/>
          <w:sz w:val="24"/>
        </w:rPr>
        <w:t xml:space="preserve">= </w:t>
      </w:r>
      <m:oMath>
        <m:sSub>
          <m:sSubPr>
            <m:ctrlPr>
              <w:rPr>
                <w:rFonts w:ascii="Cambria Math" w:eastAsia="Calibri" w:hAnsi="Cambria Math"/>
                <w:i/>
                <w:sz w:val="24"/>
                <w:vertAlign w:val="superscript"/>
              </w:rPr>
            </m:ctrlPr>
          </m:sSubPr>
          <m:e>
            <m:r>
              <w:rPr>
                <w:rFonts w:ascii="Cambria Math" w:eastAsia="Calibri" w:hAnsi="Cambria Math"/>
                <w:sz w:val="24"/>
                <w:vertAlign w:val="superscript"/>
              </w:rPr>
              <m:t>d</m:t>
            </m:r>
          </m:e>
          <m:sub>
            <m:r>
              <w:rPr>
                <w:rFonts w:ascii="Cambria Math" w:eastAsia="Calibri" w:hAnsi="Cambria Math"/>
                <w:sz w:val="24"/>
                <w:vertAlign w:val="superscript"/>
              </w:rPr>
              <m:t>v</m:t>
            </m:r>
          </m:sub>
        </m:sSub>
      </m:oMath>
      <w:r w:rsidRPr="00DA76E9">
        <w:rPr>
          <w:rFonts w:eastAsia="Calibri"/>
          <w:i/>
          <w:sz w:val="24"/>
        </w:rPr>
        <w:t xml:space="preserve"> </w:t>
      </w:r>
      <w:r w:rsidRPr="00DA76E9">
        <w:rPr>
          <w:rFonts w:eastAsia="Calibri"/>
          <w:sz w:val="24"/>
        </w:rPr>
        <w:t xml:space="preserve">= </w:t>
      </w:r>
      <w:r w:rsidRPr="00DA76E9">
        <w:rPr>
          <w:sz w:val="24"/>
        </w:rPr>
        <w:t>64</w:t>
      </w:r>
      <w:r w:rsidRPr="00DA76E9">
        <w:rPr>
          <w:rFonts w:hint="eastAsia"/>
          <w:sz w:val="24"/>
        </w:rPr>
        <w:t>。</w:t>
      </w:r>
    </w:p>
    <w:p w14:paraId="31DFD99C" w14:textId="77F3E153" w:rsidR="008912A0" w:rsidRPr="00DA76E9" w:rsidRDefault="008912A0" w:rsidP="00C37900">
      <w:pPr>
        <w:pStyle w:val="3"/>
        <w:rPr>
          <w:rFonts w:ascii="Times New Roman" w:hAnsi="Times New Roman"/>
        </w:rPr>
      </w:pPr>
      <w:bookmarkStart w:id="468" w:name="_Toc101693037"/>
      <w:bookmarkStart w:id="469" w:name="_Toc103718631"/>
      <w:r w:rsidRPr="00DA76E9">
        <w:rPr>
          <w:rFonts w:ascii="Times New Roman" w:hAnsi="Times New Roman" w:hint="eastAsia"/>
        </w:rPr>
        <w:t>对抗训练</w:t>
      </w:r>
      <w:bookmarkEnd w:id="468"/>
      <w:bookmarkEnd w:id="469"/>
    </w:p>
    <w:p w14:paraId="22BD012B" w14:textId="77777777" w:rsidR="008912A0" w:rsidRPr="00DA76E9" w:rsidRDefault="008912A0" w:rsidP="000109DB">
      <w:pPr>
        <w:pStyle w:val="af"/>
        <w:spacing w:line="20pt" w:lineRule="exact"/>
        <w:ind w:firstLine="24.10pt"/>
        <w:jc w:val="both"/>
        <w:rPr>
          <w:rFonts w:eastAsia="宋体"/>
        </w:rPr>
      </w:pPr>
      <w:r w:rsidRPr="00DA76E9">
        <w:rPr>
          <w:rFonts w:eastAsia="宋体" w:hint="eastAsia"/>
        </w:rPr>
        <w:t>当训练数据与测试数据属于不同数据分布时，可视为训练数据与测试数据分别来自于两个不同领域，其中训练数据拥有大量带标签数据，而测试数据则拥有少量标签数据或拥有大量未标签数据。在迁移学习中，领域对抗训练启发了我们的工作。</w:t>
      </w:r>
    </w:p>
    <w:p w14:paraId="47E28A7D" w14:textId="4D13FF7C" w:rsidR="008912A0" w:rsidRDefault="00DA76E9" w:rsidP="000109DB">
      <w:pPr>
        <w:pStyle w:val="af"/>
        <w:spacing w:line="20pt" w:lineRule="exact"/>
        <w:ind w:firstLine="24.10pt"/>
        <w:jc w:val="both"/>
        <w:rPr>
          <w:ins w:id="470" w:author="李 哲玮" w:date="2022-05-05T10:54:00Z"/>
          <w:rFonts w:eastAsia="宋体"/>
        </w:rPr>
      </w:pPr>
      <w:proofErr w:type="gramStart"/>
      <w:r w:rsidRPr="00DA76E9">
        <w:rPr>
          <w:rFonts w:eastAsia="宋体" w:hint="eastAsia"/>
        </w:rPr>
        <w:t>最早将域对抗</w:t>
      </w:r>
      <w:proofErr w:type="gramEnd"/>
      <w:r w:rsidRPr="00DA76E9">
        <w:rPr>
          <w:rFonts w:eastAsia="宋体" w:hint="eastAsia"/>
        </w:rPr>
        <w:t>训练引入到迁移学习的工作是</w:t>
      </w:r>
      <w:r w:rsidRPr="00DA76E9">
        <w:rPr>
          <w:rFonts w:eastAsia="宋体"/>
        </w:rPr>
        <w:t> </w:t>
      </w:r>
      <w:proofErr w:type="spellStart"/>
      <w:r w:rsidRPr="00DA76E9">
        <w:t>D</w:t>
      </w:r>
      <w:r w:rsidR="008912A0" w:rsidRPr="00DA76E9">
        <w:t>aNN</w:t>
      </w:r>
      <w:proofErr w:type="spellEnd"/>
      <w:r w:rsidR="008912A0" w:rsidRPr="00DA76E9">
        <w:rPr>
          <w:vertAlign w:val="superscript"/>
        </w:rPr>
        <w:t>[</w:t>
      </w:r>
      <w:hyperlink w:anchor="_bookmark75" w:history="1">
        <w:r w:rsidR="008912A0" w:rsidRPr="00DA76E9">
          <w:rPr>
            <w:vertAlign w:val="superscript"/>
          </w:rPr>
          <w:t>25</w:t>
        </w:r>
      </w:hyperlink>
      <w:r w:rsidR="008912A0" w:rsidRPr="00DA76E9">
        <w:rPr>
          <w:vertAlign w:val="superscript"/>
        </w:rPr>
        <w:t>]</w:t>
      </w:r>
      <w:r w:rsidR="008912A0" w:rsidRPr="00DA76E9">
        <w:rPr>
          <w:rFonts w:eastAsia="宋体" w:hint="eastAsia"/>
        </w:rPr>
        <w:t>。此论文的中心思想是</w:t>
      </w:r>
      <w:proofErr w:type="gramStart"/>
      <w:r w:rsidR="008912A0" w:rsidRPr="00DA76E9">
        <w:rPr>
          <w:rFonts w:eastAsia="宋体" w:hint="eastAsia"/>
        </w:rPr>
        <w:t>当源领域</w:t>
      </w:r>
      <w:proofErr w:type="gramEnd"/>
      <w:r w:rsidR="008912A0" w:rsidRPr="00DA76E9">
        <w:rPr>
          <w:rFonts w:eastAsia="宋体" w:hint="eastAsia"/>
        </w:rPr>
        <w:t>数据和目标领域数据分布相同时，即可</w:t>
      </w:r>
      <w:proofErr w:type="gramStart"/>
      <w:r w:rsidR="008912A0" w:rsidRPr="00DA76E9">
        <w:rPr>
          <w:rFonts w:eastAsia="宋体" w:hint="eastAsia"/>
        </w:rPr>
        <w:t>把源领域</w:t>
      </w:r>
      <w:proofErr w:type="gramEnd"/>
      <w:r w:rsidR="008912A0" w:rsidRPr="00DA76E9">
        <w:rPr>
          <w:rFonts w:eastAsia="宋体" w:hint="eastAsia"/>
        </w:rPr>
        <w:t>数据训练得到的任务分类器用于目标领域数据分类上。</w:t>
      </w:r>
      <w:r w:rsidRPr="00DA76E9">
        <w:rPr>
          <w:rFonts w:eastAsia="宋体" w:hint="eastAsia"/>
        </w:rPr>
        <w:t>所以</w:t>
      </w:r>
      <w:r w:rsidRPr="00DA76E9">
        <w:rPr>
          <w:rFonts w:eastAsia="宋体"/>
        </w:rPr>
        <w:t> </w:t>
      </w:r>
      <w:proofErr w:type="spellStart"/>
      <w:r w:rsidRPr="00DA76E9">
        <w:t>G</w:t>
      </w:r>
      <w:r w:rsidR="008912A0" w:rsidRPr="00DA76E9">
        <w:t>anin</w:t>
      </w:r>
      <w:proofErr w:type="spellEnd"/>
      <w:r w:rsidR="008912A0" w:rsidRPr="00DA76E9">
        <w:t xml:space="preserve"> </w:t>
      </w:r>
      <w:r w:rsidR="008912A0" w:rsidRPr="00DA76E9">
        <w:rPr>
          <w:rFonts w:eastAsia="宋体" w:hint="eastAsia"/>
        </w:rPr>
        <w:t>提出同时训练两个分类器：</w:t>
      </w:r>
      <w:r w:rsidR="008912A0" w:rsidRPr="00DA76E9">
        <w:t xml:space="preserve">1. </w:t>
      </w:r>
      <w:r w:rsidR="008912A0" w:rsidRPr="00DA76E9">
        <w:rPr>
          <w:rFonts w:eastAsia="宋体" w:hint="eastAsia"/>
        </w:rPr>
        <w:t>利用训练</w:t>
      </w:r>
      <w:proofErr w:type="gramStart"/>
      <w:r w:rsidR="008912A0" w:rsidRPr="00DA76E9">
        <w:rPr>
          <w:rFonts w:eastAsia="宋体" w:hint="eastAsia"/>
        </w:rPr>
        <w:t>域数据</w:t>
      </w:r>
      <w:proofErr w:type="gramEnd"/>
      <w:r w:rsidR="008912A0" w:rsidRPr="00DA76E9">
        <w:rPr>
          <w:rFonts w:eastAsia="宋体" w:hint="eastAsia"/>
        </w:rPr>
        <w:t>训练任务分类器；</w:t>
      </w:r>
      <w:r w:rsidR="00CE1B3A" w:rsidRPr="00DA76E9">
        <w:rPr>
          <w:rFonts w:eastAsia="宋体" w:hint="eastAsia"/>
        </w:rPr>
        <w:t>对</w:t>
      </w:r>
      <w:proofErr w:type="gramStart"/>
      <w:r w:rsidR="00CE1B3A" w:rsidRPr="00DA76E9">
        <w:rPr>
          <w:rFonts w:eastAsia="宋体" w:hint="eastAsia"/>
        </w:rPr>
        <w:t>源领域</w:t>
      </w:r>
      <w:proofErr w:type="gramEnd"/>
      <w:r w:rsidR="00CE1B3A" w:rsidRPr="00DA76E9">
        <w:rPr>
          <w:rFonts w:eastAsia="宋体" w:hint="eastAsia"/>
        </w:rPr>
        <w:t>任务</w:t>
      </w:r>
      <w:r w:rsidR="007B3318" w:rsidRPr="00DA76E9">
        <w:rPr>
          <w:rFonts w:eastAsia="宋体" w:hint="eastAsia"/>
        </w:rPr>
        <w:t>进行分类。</w:t>
      </w:r>
      <w:r w:rsidR="008912A0" w:rsidRPr="00DA76E9">
        <w:t xml:space="preserve">2. </w:t>
      </w:r>
      <w:r w:rsidR="008912A0" w:rsidRPr="00DA76E9">
        <w:rPr>
          <w:rFonts w:eastAsia="宋体" w:hint="eastAsia"/>
        </w:rPr>
        <w:t>利用训练</w:t>
      </w:r>
      <w:proofErr w:type="gramStart"/>
      <w:r w:rsidR="008912A0" w:rsidRPr="00DA76E9">
        <w:rPr>
          <w:rFonts w:eastAsia="宋体" w:hint="eastAsia"/>
        </w:rPr>
        <w:t>域数据</w:t>
      </w:r>
      <w:proofErr w:type="gramEnd"/>
      <w:r w:rsidR="008912A0" w:rsidRPr="00DA76E9">
        <w:rPr>
          <w:rFonts w:eastAsia="宋体" w:hint="eastAsia"/>
        </w:rPr>
        <w:t>和测试</w:t>
      </w:r>
      <w:proofErr w:type="gramStart"/>
      <w:r w:rsidR="008912A0" w:rsidRPr="00DA76E9">
        <w:rPr>
          <w:rFonts w:eastAsia="宋体" w:hint="eastAsia"/>
        </w:rPr>
        <w:t>域数据</w:t>
      </w:r>
      <w:proofErr w:type="gramEnd"/>
      <w:r w:rsidR="007B3318" w:rsidRPr="00DA76E9">
        <w:rPr>
          <w:rFonts w:eastAsia="宋体" w:hint="eastAsia"/>
        </w:rPr>
        <w:t>联合</w:t>
      </w:r>
      <w:r w:rsidR="008912A0" w:rsidRPr="00DA76E9">
        <w:rPr>
          <w:rFonts w:eastAsia="宋体" w:hint="eastAsia"/>
        </w:rPr>
        <w:t>训练一个领域鉴别器</w:t>
      </w:r>
      <w:r w:rsidR="008912A0" w:rsidRPr="00DA76E9">
        <w:rPr>
          <w:rFonts w:eastAsia="宋体" w:hint="eastAsia"/>
        </w:rPr>
        <w:t xml:space="preserve"> </w:t>
      </w:r>
      <w:r w:rsidR="008912A0" w:rsidRPr="00DA76E9">
        <w:t>(</w:t>
      </w:r>
      <w:r w:rsidR="009C38A3" w:rsidRPr="00DA76E9">
        <w:t>D</w:t>
      </w:r>
      <w:r w:rsidR="008912A0" w:rsidRPr="00DA76E9">
        <w:t xml:space="preserve">omain </w:t>
      </w:r>
      <w:r w:rsidR="009C38A3" w:rsidRPr="00DA76E9">
        <w:t>D</w:t>
      </w:r>
      <w:r w:rsidR="008912A0" w:rsidRPr="00DA76E9">
        <w:t>iscriminator)</w:t>
      </w:r>
      <w:r w:rsidR="008912A0" w:rsidRPr="00DA76E9">
        <w:rPr>
          <w:rFonts w:eastAsia="宋体" w:hint="eastAsia"/>
        </w:rPr>
        <w:t>，对数据的所属领域进行分类。此做法通过让编码器与额外的领域鉴别器对抗训练，以消除训练和测试数据的分布差异，使得编码器</w:t>
      </w:r>
      <w:r w:rsidR="008912A0" w:rsidRPr="00DA76E9">
        <w:rPr>
          <w:rFonts w:eastAsia="宋体" w:hint="eastAsia"/>
        </w:rPr>
        <w:t xml:space="preserve"> </w:t>
      </w:r>
      <w:r w:rsidR="008912A0" w:rsidRPr="00DA76E9">
        <w:t>(</w:t>
      </w:r>
      <w:r w:rsidRPr="00DA76E9">
        <w:rPr>
          <w:rFonts w:eastAsia="宋体" w:hint="eastAsia"/>
        </w:rPr>
        <w:t>在本实验中即是</w:t>
      </w:r>
      <w:r w:rsidRPr="00DA76E9">
        <w:rPr>
          <w:rFonts w:eastAsia="宋体"/>
        </w:rPr>
        <w:t> </w:t>
      </w:r>
      <w:r w:rsidRPr="00DA76E9">
        <w:t>B</w:t>
      </w:r>
      <w:r w:rsidR="008912A0" w:rsidRPr="00DA76E9">
        <w:t xml:space="preserve">ERT </w:t>
      </w:r>
      <w:r w:rsidR="008912A0" w:rsidRPr="00DA76E9">
        <w:rPr>
          <w:rFonts w:eastAsia="宋体" w:hint="eastAsia"/>
        </w:rPr>
        <w:t>模型</w:t>
      </w:r>
      <w:r w:rsidR="008912A0" w:rsidRPr="00DA76E9">
        <w:t xml:space="preserve">) </w:t>
      </w:r>
      <w:r w:rsidR="008912A0" w:rsidRPr="00DA76E9">
        <w:rPr>
          <w:rFonts w:eastAsia="宋体" w:hint="eastAsia"/>
        </w:rPr>
        <w:t>把不同领域数据分布映射到同一个空间分布中，从而能够把在训练数据的上得到的</w:t>
      </w:r>
      <w:proofErr w:type="gramStart"/>
      <w:r w:rsidR="008912A0" w:rsidRPr="00DA76E9">
        <w:rPr>
          <w:rFonts w:eastAsia="宋体" w:hint="eastAsia"/>
        </w:rPr>
        <w:t>源领域</w:t>
      </w:r>
      <w:proofErr w:type="gramEnd"/>
      <w:r w:rsidR="008912A0" w:rsidRPr="00DA76E9">
        <w:rPr>
          <w:rFonts w:eastAsia="宋体" w:hint="eastAsia"/>
        </w:rPr>
        <w:t>任务分类器用于目标领域的任务分类中。</w:t>
      </w:r>
    </w:p>
    <w:p w14:paraId="133D0E38" w14:textId="327DB539" w:rsidR="00F21C6B" w:rsidRPr="00DA76E9" w:rsidRDefault="00F21C6B">
      <w:pPr>
        <w:pStyle w:val="af"/>
        <w:jc w:val="both"/>
        <w:rPr>
          <w:rFonts w:eastAsia="宋体"/>
        </w:rPr>
        <w:pPrChange w:id="471" w:author="李 哲玮" w:date="2022-05-05T10:54:00Z">
          <w:pPr>
            <w:pStyle w:val="af"/>
            <w:spacing w:line="20pt" w:lineRule="exact"/>
            <w:ind w:firstLine="24.10pt"/>
            <w:jc w:val="both"/>
          </w:pPr>
        </w:pPrChange>
      </w:pPr>
      <w:ins w:id="472" w:author="李 哲玮" w:date="2022-05-05T10:54:00Z">
        <w:r>
          <w:rPr>
            <w:noProof/>
          </w:rPr>
          <w:drawing>
            <wp:inline distT="0" distB="0" distL="0" distR="0" wp14:anchorId="1B9E10A5" wp14:editId="1BEB335E">
              <wp:extent cx="5828306" cy="1445294"/>
              <wp:effectExtent l="0" t="0" r="1270" b="2540"/>
              <wp:docPr id="2"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25"/>
                      <a:srcRect t="9.122%" r="0.656%" b="10.947%"/>
                      <a:stretch/>
                    </pic:blipFill>
                    <pic:spPr bwMode="auto">
                      <a:xfrm>
                        <a:off x="0" y="0"/>
                        <a:ext cx="5880298" cy="1458187"/>
                      </a:xfrm>
                      <a:prstGeom prst="rect">
                        <a:avLst/>
                      </a:prstGeom>
                      <a:ln>
                        <a:noFill/>
                      </a:ln>
                      <a:extLst>
                        <a:ext uri="{53640926-AAD7-44D8-BBD7-CCE9431645EC}">
                          <a14:shadowObscured xmlns:a14="http://schemas.microsoft.com/office/drawing/2010/main"/>
                        </a:ext>
                      </a:extLst>
                    </pic:spPr>
                  </pic:pic>
                </a:graphicData>
              </a:graphic>
            </wp:inline>
          </w:drawing>
        </w:r>
      </w:ins>
    </w:p>
    <w:p w14:paraId="388D1B84" w14:textId="291E532C" w:rsidR="00601E65" w:rsidRPr="00DA76E9" w:rsidRDefault="00601E65" w:rsidP="00601E65">
      <w:pPr>
        <w:pStyle w:val="af"/>
        <w:rPr>
          <w:rFonts w:eastAsiaTheme="minorEastAsia"/>
          <w:sz w:val="20"/>
        </w:rPr>
      </w:pPr>
      <w:del w:id="473" w:author="李 哲玮" w:date="2022-05-05T10:54:00Z">
        <w:r w:rsidRPr="00DA76E9" w:rsidDel="00F21C6B">
          <w:rPr>
            <w:noProof/>
            <w:sz w:val="20"/>
          </w:rPr>
          <w:drawing>
            <wp:inline distT="0" distB="0" distL="0" distR="0" wp14:anchorId="073D4691" wp14:editId="0B699767">
              <wp:extent cx="5931535" cy="1876425"/>
              <wp:effectExtent l="0" t="0" r="0" b="9525"/>
              <wp:docPr id="28" name="图片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1535" cy="1876425"/>
                      </a:xfrm>
                      <a:prstGeom prst="rect">
                        <a:avLst/>
                      </a:prstGeom>
                      <a:noFill/>
                      <a:ln>
                        <a:noFill/>
                      </a:ln>
                    </pic:spPr>
                  </pic:pic>
                </a:graphicData>
              </a:graphic>
            </wp:inline>
          </w:drawing>
        </w:r>
      </w:del>
    </w:p>
    <w:p w14:paraId="186574C4" w14:textId="77777777" w:rsidR="00601E65" w:rsidRPr="00DA76E9" w:rsidRDefault="00601E65" w:rsidP="00543E73">
      <w:pPr>
        <w:pStyle w:val="afe"/>
      </w:pPr>
      <w:r w:rsidRPr="00DA76E9">
        <w:rPr>
          <w:rFonts w:hint="eastAsia"/>
        </w:rPr>
        <w:t>图</w:t>
      </w:r>
      <w:r w:rsidRPr="00DA76E9">
        <w:rPr>
          <w:rFonts w:hint="eastAsia"/>
        </w:rPr>
        <w:t xml:space="preserve"> </w:t>
      </w:r>
      <w:r w:rsidRPr="00DA76E9">
        <w:t>3.3</w:t>
      </w:r>
      <w:r w:rsidRPr="00DA76E9">
        <w:tab/>
      </w:r>
      <w:r w:rsidRPr="00DA76E9">
        <w:rPr>
          <w:rFonts w:hint="eastAsia"/>
        </w:rPr>
        <w:t>领域鉴别</w:t>
      </w:r>
      <w:commentRangeStart w:id="474"/>
      <w:r w:rsidRPr="00DA76E9">
        <w:rPr>
          <w:rFonts w:hint="eastAsia"/>
        </w:rPr>
        <w:t>器</w:t>
      </w:r>
      <w:commentRangeEnd w:id="474"/>
      <w:r w:rsidR="00FA6BA8">
        <w:rPr>
          <w:rStyle w:val="a3"/>
          <w:rFonts w:eastAsia="宋体"/>
          <w:kern w:val="2"/>
        </w:rPr>
        <w:commentReference w:id="474"/>
      </w:r>
    </w:p>
    <w:p w14:paraId="58E7BC45" w14:textId="0C1DD22D" w:rsidR="008912A0" w:rsidRPr="00DA76E9" w:rsidRDefault="008912A0" w:rsidP="00A50DF1">
      <w:pPr>
        <w:pStyle w:val="af"/>
        <w:spacing w:line="20pt" w:lineRule="exact"/>
        <w:ind w:firstLine="24.10pt"/>
        <w:jc w:val="both"/>
        <w:rPr>
          <w:rFonts w:eastAsia="宋体"/>
        </w:rPr>
      </w:pPr>
      <w:r w:rsidRPr="00DA76E9">
        <w:rPr>
          <w:rFonts w:eastAsia="宋体" w:hint="eastAsia"/>
        </w:rPr>
        <w:t>考虑到端对</w:t>
      </w:r>
      <w:proofErr w:type="gramStart"/>
      <w:r w:rsidRPr="00DA76E9">
        <w:rPr>
          <w:rFonts w:eastAsia="宋体" w:hint="eastAsia"/>
        </w:rPr>
        <w:t>端训练</w:t>
      </w:r>
      <w:proofErr w:type="gramEnd"/>
      <w:r w:rsidRPr="00DA76E9">
        <w:rPr>
          <w:rFonts w:eastAsia="宋体" w:hint="eastAsia"/>
        </w:rPr>
        <w:t>的方便简洁性，实验中最终选取使用神经网络作为领域</w:t>
      </w:r>
      <w:proofErr w:type="gramStart"/>
      <w:r w:rsidRPr="00DA76E9">
        <w:rPr>
          <w:rFonts w:eastAsia="宋体" w:hint="eastAsia"/>
        </w:rPr>
        <w:t>鉴别器架</w:t>
      </w:r>
      <w:proofErr w:type="gramEnd"/>
      <w:r w:rsidRPr="00DA76E9">
        <w:rPr>
          <w:rFonts w:eastAsia="宋体" w:hint="eastAsia"/>
        </w:rPr>
        <w:t xml:space="preserve"> </w:t>
      </w:r>
      <w:r w:rsidRPr="00DA76E9">
        <w:rPr>
          <w:rFonts w:eastAsia="宋体" w:hint="eastAsia"/>
        </w:rPr>
        <w:t>构。同时，类似于对文本进行情感分类任务，</w:t>
      </w:r>
      <w:r w:rsidR="00DA76E9" w:rsidRPr="00DA76E9">
        <w:rPr>
          <w:rFonts w:eastAsia="宋体" w:hint="eastAsia"/>
        </w:rPr>
        <w:t>利用了</w:t>
      </w:r>
      <w:r w:rsidR="00DA76E9" w:rsidRPr="00DA76E9">
        <w:rPr>
          <w:rFonts w:eastAsia="宋体"/>
        </w:rPr>
        <w:t> </w:t>
      </w:r>
      <w:r w:rsidR="00DA76E9" w:rsidRPr="00DA76E9">
        <w:t>B</w:t>
      </w:r>
      <w:r w:rsidRPr="00DA76E9">
        <w:t xml:space="preserve">ERT </w:t>
      </w:r>
      <w:r w:rsidR="00DA76E9" w:rsidRPr="00DA76E9">
        <w:rPr>
          <w:rFonts w:eastAsia="宋体" w:hint="eastAsia"/>
        </w:rPr>
        <w:t>模型输出的第一个</w:t>
      </w:r>
      <w:r w:rsidR="00DA76E9" w:rsidRPr="00DA76E9">
        <w:rPr>
          <w:rFonts w:eastAsia="宋体"/>
        </w:rPr>
        <w:t> </w:t>
      </w:r>
      <w:r w:rsidR="00DA76E9" w:rsidRPr="00DA76E9">
        <w:t>C</w:t>
      </w:r>
      <w:r w:rsidRPr="00DA76E9">
        <w:t xml:space="preserve">LS </w:t>
      </w:r>
      <w:r w:rsidRPr="00DA76E9">
        <w:rPr>
          <w:rFonts w:eastAsia="宋体" w:hint="eastAsia"/>
        </w:rPr>
        <w:t>隐藏向量作为领域鉴别器的输入。领域鉴别器具体架构</w:t>
      </w:r>
      <w:r w:rsidR="00F93D64" w:rsidRPr="00DA76E9">
        <w:rPr>
          <w:rFonts w:eastAsia="宋体" w:hint="eastAsia"/>
        </w:rPr>
        <w:t>如</w:t>
      </w:r>
      <w:r w:rsidRPr="00DA76E9">
        <w:rPr>
          <w:rFonts w:eastAsia="宋体" w:hint="eastAsia"/>
        </w:rPr>
        <w:t>图</w:t>
      </w:r>
      <w:r w:rsidR="00F93D64" w:rsidRPr="00DA76E9">
        <w:rPr>
          <w:rFonts w:eastAsia="宋体"/>
        </w:rPr>
        <w:t>3.3</w:t>
      </w:r>
      <w:r w:rsidRPr="00DA76E9">
        <w:rPr>
          <w:rFonts w:eastAsia="宋体" w:hint="eastAsia"/>
        </w:rPr>
        <w:t>所示：</w:t>
      </w:r>
    </w:p>
    <w:p w14:paraId="2A86CF01" w14:textId="2858A4AB" w:rsidR="00326849" w:rsidRPr="00DA76E9" w:rsidRDefault="008912A0" w:rsidP="008C281E">
      <w:pPr>
        <w:pStyle w:val="af"/>
        <w:spacing w:line="20pt" w:lineRule="exact"/>
        <w:ind w:firstLine="24.10pt"/>
        <w:jc w:val="both"/>
        <w:rPr>
          <w:rFonts w:eastAsia="宋体"/>
        </w:rPr>
      </w:pPr>
      <w:r w:rsidRPr="00DA76E9">
        <w:rPr>
          <w:rFonts w:eastAsia="宋体" w:hint="eastAsia"/>
        </w:rPr>
        <w:t>其中</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[cls]</m:t>
            </m:r>
          </m:sub>
        </m:sSub>
      </m:oMath>
      <w:r w:rsidR="00DA76E9" w:rsidRPr="00DA76E9">
        <w:rPr>
          <w:rFonts w:eastAsia="宋体" w:hint="eastAsia"/>
        </w:rPr>
        <w:t>为</w:t>
      </w:r>
      <w:r w:rsidR="00DA76E9" w:rsidRPr="00DA76E9">
        <w:rPr>
          <w:rFonts w:eastAsia="宋体"/>
        </w:rPr>
        <w:t> </w:t>
      </w:r>
      <w:r w:rsidR="00DA76E9" w:rsidRPr="00DA76E9">
        <w:t>B</w:t>
      </w:r>
      <w:r w:rsidRPr="00DA76E9">
        <w:t xml:space="preserve">ERT </w:t>
      </w:r>
      <w:r w:rsidRPr="00DA76E9">
        <w:rPr>
          <w:rFonts w:eastAsia="宋体" w:hint="eastAsia"/>
        </w:rPr>
        <w:t>模型输出的第一维向量。</w:t>
      </w:r>
      <w:r w:rsidRPr="00DA76E9">
        <w:t>GRL</w:t>
      </w:r>
      <w:r w:rsidRPr="00DA76E9">
        <w:rPr>
          <w:rFonts w:eastAsia="宋体" w:hint="eastAsia"/>
        </w:rPr>
        <w:t>，</w:t>
      </w:r>
      <w:r w:rsidRPr="00DA76E9">
        <w:t>Dense</w:t>
      </w:r>
      <w:del w:id="475" w:author="L Duan" w:date="2022-05-04T17:13:00Z">
        <w:r w:rsidRPr="00DA76E9" w:rsidDel="00E0039F">
          <w:delText xml:space="preserve"> </w:delText>
        </w:r>
      </w:del>
      <w:r w:rsidRPr="00DA76E9">
        <w:rPr>
          <w:rFonts w:eastAsia="宋体" w:hint="eastAsia"/>
        </w:rPr>
        <w:t>分别代表梯度反转层</w:t>
      </w:r>
      <w:r w:rsidRPr="00DA76E9">
        <w:t xml:space="preserve">(Gradient Reversal Layer) </w:t>
      </w:r>
      <w:r w:rsidRPr="00DA76E9">
        <w:rPr>
          <w:rFonts w:eastAsia="宋体" w:hint="eastAsia"/>
        </w:rPr>
        <w:t>以及全连接层。</w:t>
      </w:r>
      <w:r w:rsidRPr="00DA76E9">
        <w:t xml:space="preserve">domain </w:t>
      </w:r>
      <w:r w:rsidRPr="00DA76E9">
        <w:rPr>
          <w:rFonts w:eastAsia="宋体" w:hint="eastAsia"/>
        </w:rPr>
        <w:t>表示此领域鉴别</w:t>
      </w:r>
      <w:proofErr w:type="gramStart"/>
      <w:r w:rsidRPr="00DA76E9">
        <w:rPr>
          <w:rFonts w:eastAsia="宋体" w:hint="eastAsia"/>
        </w:rPr>
        <w:t>器预测</w:t>
      </w:r>
      <w:proofErr w:type="gramEnd"/>
      <w:r w:rsidRPr="00DA76E9">
        <w:rPr>
          <w:rFonts w:eastAsia="宋体" w:hint="eastAsia"/>
        </w:rPr>
        <w:t>结果。</w:t>
      </w:r>
    </w:p>
    <w:p w14:paraId="0E48588C" w14:textId="51535B3B" w:rsidR="00B53D26" w:rsidRPr="00DA76E9" w:rsidRDefault="00326849" w:rsidP="006D3160">
      <w:pPr>
        <w:pStyle w:val="4"/>
        <w:rPr>
          <w:rFonts w:ascii="Times New Roman" w:hAnsi="Times New Roman"/>
        </w:rPr>
      </w:pPr>
      <w:r w:rsidRPr="00DA76E9">
        <w:rPr>
          <w:rFonts w:ascii="Times New Roman" w:hAnsi="Times New Roman"/>
        </w:rPr>
        <w:t xml:space="preserve"> </w:t>
      </w:r>
      <w:r w:rsidR="00B53D26" w:rsidRPr="00DA76E9">
        <w:rPr>
          <w:rFonts w:ascii="Times New Roman" w:hAnsi="Times New Roman" w:hint="eastAsia"/>
        </w:rPr>
        <w:t>梯度反转层</w:t>
      </w:r>
    </w:p>
    <w:p w14:paraId="47E9E203" w14:textId="6A09E78C" w:rsidR="00A50DF1" w:rsidRPr="00DA76E9" w:rsidRDefault="00DA76E9" w:rsidP="000109DB">
      <w:pPr>
        <w:pStyle w:val="af"/>
        <w:spacing w:line="20pt" w:lineRule="exact"/>
        <w:ind w:firstLine="24.10pt"/>
        <w:jc w:val="both"/>
        <w:rPr>
          <w:rFonts w:eastAsia="宋体"/>
        </w:rPr>
      </w:pPr>
      <w:r w:rsidRPr="00DA76E9">
        <w:rPr>
          <w:rFonts w:eastAsia="宋体" w:hint="eastAsia"/>
        </w:rPr>
        <w:t>为了使得</w:t>
      </w:r>
      <w:r w:rsidRPr="00DA76E9">
        <w:rPr>
          <w:rFonts w:eastAsia="宋体"/>
        </w:rPr>
        <w:t> </w:t>
      </w:r>
      <w:r w:rsidRPr="00DA76E9">
        <w:t>B</w:t>
      </w:r>
      <w:r w:rsidR="00B53D26" w:rsidRPr="00DA76E9">
        <w:t xml:space="preserve">ERT </w:t>
      </w:r>
      <w:r w:rsidR="00B53D26" w:rsidRPr="00DA76E9">
        <w:rPr>
          <w:rFonts w:eastAsia="宋体" w:hint="eastAsia"/>
        </w:rPr>
        <w:t>模型混淆两个领域数据分布特征，</w:t>
      </w:r>
      <w:r w:rsidRPr="00DA76E9">
        <w:rPr>
          <w:rFonts w:eastAsia="宋体" w:hint="eastAsia"/>
        </w:rPr>
        <w:t>需要使</w:t>
      </w:r>
      <w:r w:rsidRPr="00DA76E9">
        <w:rPr>
          <w:rFonts w:eastAsia="宋体"/>
        </w:rPr>
        <w:t> </w:t>
      </w:r>
      <w:r w:rsidRPr="00DA76E9">
        <w:t>B</w:t>
      </w:r>
      <w:r w:rsidR="00B53D26" w:rsidRPr="00DA76E9">
        <w:t xml:space="preserve">ERT </w:t>
      </w:r>
      <w:r w:rsidR="00B53D26" w:rsidRPr="00DA76E9">
        <w:rPr>
          <w:rFonts w:eastAsia="宋体" w:hint="eastAsia"/>
        </w:rPr>
        <w:t>模型与领域鉴别器进行对抗训练，即让两者训练目标对抗。梯度反转层的作用在于让梯度在反向传播的过程中通过取反操作，使得梯度反转层后面网络梯度反向传播时混淆梯度反转层前面的网络梯度，</w:t>
      </w:r>
      <w:r w:rsidR="00B53D26" w:rsidRPr="00DA76E9">
        <w:rPr>
          <w:rFonts w:eastAsia="宋体" w:hint="eastAsia"/>
        </w:rPr>
        <w:t xml:space="preserve"> </w:t>
      </w:r>
      <w:r w:rsidR="00B53D26" w:rsidRPr="00DA76E9">
        <w:rPr>
          <w:rFonts w:eastAsia="宋体" w:hint="eastAsia"/>
        </w:rPr>
        <w:t>从而同时达到对抗训练两个模块的目的。具体实现如下</w:t>
      </w:r>
      <w:r w:rsidR="00B53D26" w:rsidRPr="00DA76E9">
        <w:rPr>
          <w:rFonts w:eastAsia="宋体"/>
        </w:rPr>
        <w:t>:</w:t>
      </w:r>
    </w:p>
    <w:p w14:paraId="718EF07E" w14:textId="5F96B7EB" w:rsidR="00B53D26" w:rsidRPr="00DA76E9" w:rsidRDefault="00F00F9B" w:rsidP="00CF19FA">
      <w:pPr>
        <w:pStyle w:val="af"/>
        <w:spacing w:line="15.70pt" w:lineRule="auto"/>
        <w:ind w:firstLine="24.10pt"/>
        <w:jc w:val="both"/>
        <w:rPr>
          <w:rFonts w:eastAsia="宋体"/>
        </w:rPr>
      </w:pPr>
      <m:oMathPara>
        <m:oMath>
          <m:eqArr>
            <m:eqArrPr>
              <m:maxDist m:val="1"/>
              <m:ctrlPr>
                <w:rPr>
                  <w:rFonts w:ascii="Cambria Math" w:eastAsia="宋体" w:hAnsi="Cambria Math"/>
                  <w:i/>
                </w:rPr>
              </m:ctrlPr>
            </m:eqArrPr>
            <m:e>
              <m:acc>
                <m:accPr>
                  <m:ctrlPr>
                    <w:rPr>
                      <w:rFonts w:ascii="Cambria Math" w:eastAsia="宋体" w:hAnsi="Cambria Math"/>
                      <w:i/>
                    </w:rPr>
                  </m:ctrlPr>
                </m:accPr>
                <m:e>
                  <m:r>
                    <w:rPr>
                      <w:rFonts w:ascii="Cambria Math" w:eastAsia="宋体" w:hAnsi="Cambria Math" w:hint="eastAsia"/>
                    </w:rPr>
                    <m:t>g</m:t>
                  </m:r>
                </m:e>
              </m:acc>
              <m:r>
                <w:rPr>
                  <w:rFonts w:ascii="Cambria Math" w:eastAsia="宋体" w:hAnsi="Cambria Math" w:hint="eastAsia"/>
                </w:rPr>
                <m:t>rad</m:t>
              </m:r>
              <m:r>
                <w:rPr>
                  <w:rFonts w:ascii="Cambria Math" w:eastAsia="宋体" w:hAnsi="Cambria Math"/>
                </w:rPr>
                <m:t>=λ</m:t>
              </m:r>
              <m:r>
                <w:rPr>
                  <w:rFonts w:ascii="Cambria Math" w:eastAsia="MS Gothic" w:hAnsi="Cambria Math" w:cs="MS Gothic" w:hint="eastAsia"/>
                </w:rPr>
                <m:t>*</m:t>
              </m:r>
              <m:r>
                <w:rPr>
                  <w:rFonts w:ascii="Cambria Math" w:eastAsia="宋体" w:hAnsi="Cambria Math" w:hint="eastAsia"/>
                </w:rPr>
                <m:t>grad</m:t>
              </m:r>
              <m:r>
                <w:rPr>
                  <w:rFonts w:ascii="Cambria Math" w:eastAsia="宋体" w:hAnsi="Cambria Math"/>
                </w:rPr>
                <m:t>#</m:t>
              </m:r>
              <m:d>
                <m:dPr>
                  <m:ctrlPr>
                    <w:rPr>
                      <w:rFonts w:ascii="Cambria Math" w:eastAsia="宋体" w:hAnsi="Cambria Math"/>
                      <w:i/>
                    </w:rPr>
                  </m:ctrlPr>
                </m:dPr>
                <m:e>
                  <m:r>
                    <w:rPr>
                      <w:rFonts w:ascii="Cambria Math" w:eastAsia="宋体" w:hAnsi="Cambria Math"/>
                    </w:rPr>
                    <m:t>3.11</m:t>
                  </m:r>
                </m:e>
              </m:d>
            </m:e>
          </m:eqArr>
        </m:oMath>
      </m:oMathPara>
    </w:p>
    <w:p w14:paraId="63AF31F3" w14:textId="44667D90" w:rsidR="00B53D26" w:rsidRDefault="00B53D26" w:rsidP="007C3F2F">
      <w:pPr>
        <w:pStyle w:val="af"/>
        <w:spacing w:line="20pt" w:lineRule="exact"/>
        <w:ind w:firstLine="24.10pt"/>
        <w:jc w:val="both"/>
        <w:rPr>
          <w:ins w:id="476" w:author="李 哲玮" w:date="2022-05-05T10:52:00Z"/>
          <w:rFonts w:eastAsia="宋体"/>
        </w:rPr>
      </w:pPr>
      <w:r w:rsidRPr="00DA76E9">
        <w:rPr>
          <w:rFonts w:eastAsia="宋体" w:hint="eastAsia"/>
        </w:rPr>
        <w:t>其中</w:t>
      </w:r>
      <w:r w:rsidRPr="00DA76E9">
        <w:rPr>
          <w:rFonts w:eastAsia="宋体" w:hint="eastAsia"/>
        </w:rPr>
        <w:t xml:space="preserve"> </w:t>
      </w:r>
      <m:oMath>
        <m:r>
          <w:rPr>
            <w:rFonts w:ascii="Cambria Math" w:eastAsia="宋体" w:hAnsi="Cambria Math" w:hint="eastAsia"/>
          </w:rPr>
          <m:t>grad</m:t>
        </m:r>
      </m:oMath>
      <w:r w:rsidR="00F93D64" w:rsidRPr="00DA76E9">
        <w:rPr>
          <w:rFonts w:eastAsia="宋体"/>
        </w:rPr>
        <w:t xml:space="preserve"> </w:t>
      </w:r>
      <w:r w:rsidR="00A92304" w:rsidRPr="00DA76E9">
        <w:rPr>
          <w:rFonts w:eastAsia="宋体" w:hint="eastAsia"/>
        </w:rPr>
        <w:t>为</w:t>
      </w:r>
      <w:r w:rsidRPr="00DA76E9">
        <w:rPr>
          <w:rFonts w:eastAsia="宋体" w:hint="eastAsia"/>
        </w:rPr>
        <w:t>梯度反转</w:t>
      </w:r>
      <w:proofErr w:type="gramStart"/>
      <w:r w:rsidRPr="00DA76E9">
        <w:rPr>
          <w:rFonts w:eastAsia="宋体" w:hint="eastAsia"/>
        </w:rPr>
        <w:t>层接受</w:t>
      </w:r>
      <w:proofErr w:type="gramEnd"/>
      <w:r w:rsidRPr="00DA76E9">
        <w:rPr>
          <w:rFonts w:eastAsia="宋体" w:hint="eastAsia"/>
        </w:rPr>
        <w:t>后序层反向传播时提供的输入梯度，</w:t>
      </w:r>
      <m:oMath>
        <m:acc>
          <m:accPr>
            <m:ctrlPr>
              <w:rPr>
                <w:rFonts w:ascii="Cambria Math" w:eastAsia="宋体" w:hAnsi="Cambria Math"/>
                <w:i/>
              </w:rPr>
            </m:ctrlPr>
          </m:accPr>
          <m:e>
            <m:r>
              <w:rPr>
                <w:rFonts w:ascii="Cambria Math" w:eastAsia="宋体" w:hAnsi="Cambria Math" w:hint="eastAsia"/>
              </w:rPr>
              <m:t>g</m:t>
            </m:r>
          </m:e>
        </m:acc>
        <m:r>
          <w:rPr>
            <w:rFonts w:ascii="Cambria Math" w:eastAsia="宋体" w:hAnsi="Cambria Math" w:hint="eastAsia"/>
          </w:rPr>
          <m:t>rad</m:t>
        </m:r>
      </m:oMath>
      <w:r w:rsidRPr="00DA76E9">
        <w:rPr>
          <w:rFonts w:eastAsia="宋体"/>
          <w:i/>
        </w:rPr>
        <w:t xml:space="preserve"> </w:t>
      </w:r>
      <w:r w:rsidRPr="00DA76E9">
        <w:rPr>
          <w:rFonts w:eastAsia="宋体" w:hint="eastAsia"/>
        </w:rPr>
        <w:t>为梯度反转层输出梯度，</w:t>
      </w:r>
      <m:oMath>
        <m:r>
          <w:rPr>
            <w:rFonts w:ascii="Cambria Math" w:eastAsia="宋体" w:hAnsi="Cambria Math"/>
          </w:rPr>
          <m:t>λ</m:t>
        </m:r>
      </m:oMath>
      <w:r w:rsidRPr="00DA76E9">
        <w:rPr>
          <w:rFonts w:eastAsia="宋体"/>
          <w:i/>
        </w:rPr>
        <w:t xml:space="preserve"> </w:t>
      </w:r>
      <w:r w:rsidRPr="00DA76E9">
        <w:rPr>
          <w:rFonts w:eastAsia="宋体" w:hint="eastAsia"/>
        </w:rPr>
        <w:t>为梯度反转超参数，实验中设置为</w:t>
      </w:r>
      <w:r w:rsidR="009354BB" w:rsidRPr="00DA76E9">
        <w:rPr>
          <w:rFonts w:eastAsia="宋体" w:hint="eastAsia"/>
        </w:rPr>
        <w:t xml:space="preserve"> </w:t>
      </w:r>
      <w:r w:rsidRPr="00DA76E9">
        <w:rPr>
          <w:rFonts w:eastAsia="宋体"/>
        </w:rPr>
        <w:t>-1</w:t>
      </w:r>
      <w:r w:rsidRPr="00DA76E9">
        <w:rPr>
          <w:rFonts w:eastAsia="宋体" w:hint="eastAsia"/>
        </w:rPr>
        <w:t>。</w:t>
      </w:r>
    </w:p>
    <w:p w14:paraId="2AEBDBCC" w14:textId="6B25158E" w:rsidR="00F21C6B" w:rsidRPr="00DA76E9" w:rsidDel="00F21C6B" w:rsidRDefault="00F21C6B">
      <w:pPr>
        <w:pStyle w:val="af"/>
        <w:jc w:val="center"/>
        <w:rPr>
          <w:del w:id="477" w:author="李 哲玮" w:date="2022-05-05T10:52:00Z"/>
          <w:rFonts w:eastAsia="宋体"/>
        </w:rPr>
        <w:pPrChange w:id="478" w:author="李 哲玮" w:date="2022-05-05T10:53:00Z">
          <w:pPr>
            <w:pStyle w:val="af"/>
            <w:spacing w:line="20pt" w:lineRule="exact"/>
            <w:ind w:firstLine="24.10pt"/>
            <w:jc w:val="both"/>
          </w:pPr>
        </w:pPrChange>
      </w:pPr>
      <w:ins w:id="479" w:author="李 哲玮" w:date="2022-05-05T10:52:00Z">
        <w:r>
          <w:rPr>
            <w:noProof/>
          </w:rPr>
          <w:drawing>
            <wp:inline distT="0" distB="0" distL="0" distR="0" wp14:anchorId="1E7E6A08" wp14:editId="5C2F6F34">
              <wp:extent cx="5689182" cy="874312"/>
              <wp:effectExtent l="0" t="0" r="0" b="2540"/>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27"/>
                      <a:srcRect l="1.875%" t="16.997%" r="2.308%" b="18.552%"/>
                      <a:stretch/>
                    </pic:blipFill>
                    <pic:spPr bwMode="auto">
                      <a:xfrm>
                        <a:off x="0" y="0"/>
                        <a:ext cx="5690891" cy="874575"/>
                      </a:xfrm>
                      <a:prstGeom prst="rect">
                        <a:avLst/>
                      </a:prstGeom>
                      <a:ln>
                        <a:noFill/>
                      </a:ln>
                      <a:extLst>
                        <a:ext uri="{53640926-AAD7-44D8-BBD7-CCE9431645EC}">
                          <a14:shadowObscured xmlns:a14="http://schemas.microsoft.com/office/drawing/2010/main"/>
                        </a:ext>
                      </a:extLst>
                    </pic:spPr>
                  </pic:pic>
                </a:graphicData>
              </a:graphic>
            </wp:inline>
          </w:drawing>
        </w:r>
      </w:ins>
    </w:p>
    <w:p w14:paraId="67FDED0C" w14:textId="22C9F675" w:rsidR="001F0CF4" w:rsidRPr="00DA76E9" w:rsidRDefault="001F0CF4">
      <w:pPr>
        <w:pStyle w:val="af"/>
        <w:jc w:val="center"/>
        <w:rPr>
          <w:rFonts w:eastAsia="宋体"/>
        </w:rPr>
        <w:pPrChange w:id="480" w:author="李 哲玮" w:date="2022-05-05T10:53:00Z">
          <w:pPr>
            <w:pStyle w:val="af"/>
            <w:spacing w:before="10.80pt"/>
            <w:ind w:end="32.75pt" w:firstLine="21pt"/>
          </w:pPr>
        </w:pPrChange>
      </w:pPr>
      <w:del w:id="481" w:author="李 哲玮" w:date="2022-05-05T10:52:00Z">
        <w:r w:rsidRPr="00DA76E9" w:rsidDel="00F21C6B">
          <w:rPr>
            <w:noProof/>
          </w:rPr>
          <w:drawing>
            <wp:inline distT="0" distB="0" distL="0" distR="0" wp14:anchorId="3CECE7BF" wp14:editId="3900B4CE">
              <wp:extent cx="5842365" cy="1009497"/>
              <wp:effectExtent l="0" t="0" r="6350" b="635"/>
              <wp:docPr id="27" name="图片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rotWithShape="1">
                      <a:blip r:embed="rId28">
                        <a:extLst>
                          <a:ext uri="{28A0092B-C50C-407E-A947-70E740481C1C}">
                            <a14:useLocalDpi xmlns:a14="http://schemas.microsoft.com/office/drawing/2010/main" val="0"/>
                          </a:ext>
                        </a:extLst>
                      </a:blip>
                      <a:srcRect l="4.061%" t="19.774%" r="5.372%" b="8.437%"/>
                      <a:stretch/>
                    </pic:blipFill>
                    <pic:spPr bwMode="auto">
                      <a:xfrm>
                        <a:off x="0" y="0"/>
                        <a:ext cx="5870609" cy="1014377"/>
                      </a:xfrm>
                      <a:prstGeom prst="rect">
                        <a:avLst/>
                      </a:prstGeom>
                      <a:noFill/>
                      <a:ln>
                        <a:noFill/>
                      </a:ln>
                      <a:extLst>
                        <a:ext uri="{53640926-AAD7-44D8-BBD7-CCE9431645EC}">
                          <a14:shadowObscured xmlns:a14="http://schemas.microsoft.com/office/drawing/2010/main"/>
                        </a:ext>
                      </a:extLst>
                    </pic:spPr>
                  </pic:pic>
                </a:graphicData>
              </a:graphic>
            </wp:inline>
          </w:drawing>
        </w:r>
      </w:del>
    </w:p>
    <w:p w14:paraId="15B54696" w14:textId="5CC8B376" w:rsidR="00B53D26" w:rsidRPr="00DA76E9" w:rsidRDefault="00C10AB3" w:rsidP="006D3160">
      <w:pPr>
        <w:tabs>
          <w:tab w:val="start" w:pos="231.80pt"/>
        </w:tabs>
        <w:spacing w:before="3.85pt" w:line="20pt" w:lineRule="exact"/>
        <w:ind w:start="194.75pt"/>
      </w:pPr>
      <w:r w:rsidRPr="00DA76E9">
        <w:rPr>
          <w:rFonts w:hint="eastAsia"/>
        </w:rPr>
        <w:t>图</w:t>
      </w:r>
      <w:r w:rsidRPr="00DA76E9">
        <w:rPr>
          <w:rFonts w:hint="eastAsia"/>
        </w:rPr>
        <w:t xml:space="preserve"> </w:t>
      </w:r>
      <w:r w:rsidRPr="00DA76E9">
        <w:t>3.4</w:t>
      </w:r>
      <w:r w:rsidRPr="00DA76E9">
        <w:tab/>
      </w:r>
      <w:r w:rsidRPr="00DA76E9">
        <w:rPr>
          <w:rFonts w:hint="eastAsia"/>
        </w:rPr>
        <w:t>梯度反转层</w:t>
      </w:r>
    </w:p>
    <w:p w14:paraId="548E3B3C" w14:textId="0EE5AB53" w:rsidR="00B53D26" w:rsidRPr="00DA76E9" w:rsidRDefault="00DC5CBB" w:rsidP="00DC5CBB">
      <w:pPr>
        <w:pStyle w:val="4"/>
        <w:rPr>
          <w:rFonts w:ascii="Times New Roman" w:hAnsi="Times New Roman"/>
        </w:rPr>
      </w:pPr>
      <w:r w:rsidRPr="00DA76E9">
        <w:rPr>
          <w:rFonts w:ascii="Times New Roman" w:hAnsi="Times New Roman"/>
        </w:rPr>
        <w:t xml:space="preserve"> </w:t>
      </w:r>
      <w:r w:rsidR="00A50DF1" w:rsidRPr="00DA76E9">
        <w:rPr>
          <w:rFonts w:ascii="Times New Roman" w:hAnsi="Times New Roman" w:hint="eastAsia"/>
        </w:rPr>
        <w:t>全连接层</w:t>
      </w:r>
    </w:p>
    <w:p w14:paraId="165A0CC3" w14:textId="4E379917" w:rsidR="00DB059B" w:rsidRPr="00DA76E9" w:rsidRDefault="00DB059B" w:rsidP="007C3F2F">
      <w:pPr>
        <w:pStyle w:val="af"/>
        <w:spacing w:line="20pt" w:lineRule="exact"/>
        <w:ind w:firstLine="24.10pt"/>
        <w:jc w:val="both"/>
        <w:rPr>
          <w:rFonts w:eastAsia="宋体"/>
        </w:rPr>
      </w:pPr>
      <w:r w:rsidRPr="00DA76E9">
        <w:rPr>
          <w:rFonts w:eastAsia="宋体" w:hint="eastAsia"/>
        </w:rPr>
        <w:t>为了简洁性的考虑，领域鉴别器使用全连接神经网络对输入数据的领域进行预测，以及把最终输出向量映射到</w:t>
      </w:r>
      <w:r w:rsidRPr="00DA76E9">
        <w:rPr>
          <w:rFonts w:eastAsia="宋体" w:hint="eastAsia"/>
        </w:rPr>
        <w:t xml:space="preserve"> </w:t>
      </w:r>
      <w:r w:rsidRPr="00DA76E9">
        <w:t xml:space="preserve">2 </w:t>
      </w:r>
      <w:r w:rsidRPr="00DA76E9">
        <w:rPr>
          <w:rFonts w:eastAsia="宋体" w:hint="eastAsia"/>
        </w:rPr>
        <w:t>维。在具体实验设定中，考虑到</w:t>
      </w:r>
      <w:r w:rsidR="008760B0" w:rsidRPr="00DA76E9">
        <w:rPr>
          <w:rFonts w:eastAsia="宋体" w:hint="eastAsia"/>
        </w:rPr>
        <w:t xml:space="preserve"> </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[cls]</m:t>
            </m:r>
          </m:sub>
        </m:sSub>
      </m:oMath>
      <w:r w:rsidRPr="00DA76E9">
        <w:rPr>
          <w:rFonts w:eastAsia="Calibri"/>
          <w:vertAlign w:val="subscript"/>
        </w:rPr>
        <w:t xml:space="preserve"> </w:t>
      </w:r>
      <w:r w:rsidRPr="00DA76E9">
        <w:rPr>
          <w:rFonts w:eastAsia="宋体" w:hint="eastAsia"/>
        </w:rPr>
        <w:t>输入维度为</w:t>
      </w:r>
      <w:r w:rsidRPr="00DA76E9">
        <w:rPr>
          <w:rFonts w:eastAsia="宋体" w:hint="eastAsia"/>
        </w:rPr>
        <w:t xml:space="preserve"> </w:t>
      </w:r>
      <w:r w:rsidRPr="00DA76E9">
        <w:rPr>
          <w:rFonts w:eastAsia="宋体"/>
        </w:rPr>
        <w:t>768</w:t>
      </w:r>
      <w:r w:rsidRPr="00DA76E9">
        <w:rPr>
          <w:rFonts w:eastAsia="宋体" w:hint="eastAsia"/>
        </w:rPr>
        <w:t>，使用了两层隐藏全连接层的神经网络，分别为</w:t>
      </w:r>
      <w:r w:rsidR="007E6036" w:rsidRPr="00DA76E9">
        <w:rPr>
          <w:rFonts w:eastAsia="宋体" w:hint="eastAsia"/>
        </w:rPr>
        <w:t>设置为</w:t>
      </w:r>
      <w:r w:rsidRPr="00DA76E9">
        <w:rPr>
          <w:rFonts w:eastAsia="宋体" w:hint="eastAsia"/>
        </w:rPr>
        <w:t xml:space="preserve"> </w:t>
      </w:r>
      <w:r w:rsidRPr="00DA76E9">
        <w:t xml:space="preserve">256 </w:t>
      </w:r>
      <w:r w:rsidRPr="00DA76E9">
        <w:rPr>
          <w:rFonts w:eastAsia="宋体" w:hint="eastAsia"/>
        </w:rPr>
        <w:t>维度和</w:t>
      </w:r>
      <w:r w:rsidRPr="00DA76E9">
        <w:rPr>
          <w:rFonts w:eastAsia="宋体" w:hint="eastAsia"/>
        </w:rPr>
        <w:t xml:space="preserve"> </w:t>
      </w:r>
      <w:r w:rsidRPr="00DA76E9">
        <w:t xml:space="preserve">128 </w:t>
      </w:r>
      <w:r w:rsidRPr="00DA76E9">
        <w:rPr>
          <w:rFonts w:eastAsia="宋体" w:hint="eastAsia"/>
        </w:rPr>
        <w:t>维度，并把输出层维度设置为</w:t>
      </w:r>
      <w:r w:rsidR="009354BB" w:rsidRPr="00DA76E9">
        <w:rPr>
          <w:rFonts w:eastAsia="宋体" w:hint="eastAsia"/>
        </w:rPr>
        <w:t xml:space="preserve"> </w:t>
      </w:r>
      <w:r w:rsidRPr="00DA76E9">
        <w:t>2</w:t>
      </w:r>
      <w:r w:rsidRPr="00DA76E9">
        <w:rPr>
          <w:rFonts w:eastAsia="宋体" w:hint="eastAsia"/>
        </w:rPr>
        <w:t>。</w:t>
      </w:r>
      <w:r w:rsidR="00F73AE5" w:rsidRPr="00DA76E9">
        <w:rPr>
          <w:rFonts w:eastAsia="宋体" w:hint="eastAsia"/>
        </w:rPr>
        <w:t>关于全连接层数对实验结果的影响将在第</w:t>
      </w:r>
      <w:r w:rsidR="00F73AE5" w:rsidRPr="00DA76E9">
        <w:rPr>
          <w:rFonts w:eastAsia="宋体"/>
        </w:rPr>
        <w:t>4.4</w:t>
      </w:r>
      <w:r w:rsidR="00F73AE5" w:rsidRPr="00DA76E9">
        <w:rPr>
          <w:rFonts w:eastAsia="宋体" w:hint="eastAsia"/>
        </w:rPr>
        <w:t>节进行分析。</w:t>
      </w:r>
    </w:p>
    <w:p w14:paraId="39A22553" w14:textId="30207F2D" w:rsidR="00A50DF1" w:rsidRPr="00DA76E9" w:rsidRDefault="00DB059B" w:rsidP="00785A2D">
      <w:pPr>
        <w:pStyle w:val="af"/>
        <w:spacing w:before="0.10pt" w:line="20pt" w:lineRule="exact"/>
        <w:ind w:firstLine="24.10pt"/>
        <w:rPr>
          <w:rFonts w:eastAsia="宋体"/>
        </w:rPr>
      </w:pPr>
      <w:r w:rsidRPr="00DA76E9">
        <w:rPr>
          <w:rFonts w:eastAsia="宋体" w:hint="eastAsia"/>
        </w:rPr>
        <w:t>此处领域鉴别器的训练目标函数如下：</w:t>
      </w:r>
    </w:p>
    <w:p w14:paraId="6BF38EB6" w14:textId="1497F4A2" w:rsidR="00DB059B" w:rsidRPr="00DA76E9" w:rsidRDefault="00F00F9B" w:rsidP="008359B6">
      <w:pPr>
        <w:pStyle w:val="af"/>
        <w:spacing w:line="15.70pt" w:lineRule="auto"/>
        <w:jc w:val="both"/>
        <w:rPr>
          <w:rFonts w:eastAsia="宋体"/>
        </w:rPr>
      </w:pPr>
      <m:oMathPara>
        <m:oMath>
          <m:eqArr>
            <m:eqArrPr>
              <m:maxDist m:val="1"/>
              <m:ctrlPr>
                <w:rPr>
                  <w:rFonts w:ascii="Cambria Math" w:eastAsia="宋体" w:hAnsi="Cambria Math"/>
                  <w:i/>
                </w:rPr>
              </m:ctrlPr>
            </m:eqArrPr>
            <m:e>
              <m:m>
                <m:mPr>
                  <m:plcHide m:val="1"/>
                  <m:mcs>
                    <m:mc>
                      <m:mcPr>
                        <m:count m:val="1"/>
                        <m:mcJc m:val="center"/>
                      </m:mcPr>
                    </m:mc>
                  </m:mcs>
                  <m:ctrlPr>
                    <w:rPr>
                      <w:rFonts w:ascii="Cambria Math" w:eastAsia="宋体" w:hAnsi="Cambria Math"/>
                      <w:i/>
                    </w:rPr>
                  </m:ctrlPr>
                </m:mPr>
                <m:mr>
                  <m:e>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adv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λ</m:t>
                        </m:r>
                      </m:e>
                      <m:sub>
                        <m:r>
                          <w:rPr>
                            <w:rFonts w:ascii="Cambria Math" w:eastAsia="宋体" w:hAnsi="Cambria Math"/>
                          </w:rPr>
                          <m:t>adv</m:t>
                        </m:r>
                      </m:sub>
                    </m:sSub>
                    <m:r>
                      <w:rPr>
                        <w:rFonts w:ascii="Cambria Math" w:eastAsia="宋体" w:hAnsi="Cambria Math"/>
                      </w:rPr>
                      <m:t>*BinaryCrossEntropy</m:t>
                    </m:r>
                    <m:d>
                      <m:dPr>
                        <m:ctrlPr>
                          <w:rPr>
                            <w:rFonts w:ascii="Cambria Math" w:eastAsia="宋体" w:hAnsi="Cambria Math"/>
                            <w:i/>
                          </w:rPr>
                        </m:ctrlPr>
                      </m:dPr>
                      <m:e>
                        <m:r>
                          <w:rPr>
                            <w:rFonts w:ascii="Cambria Math" w:eastAsia="宋体" w:hAnsi="Cambria Math"/>
                          </w:rPr>
                          <m:t>domain_prediction,domain_target</m:t>
                        </m:r>
                      </m:e>
                    </m:d>
                  </m:e>
                </m:mr>
              </m:m>
              <m:r>
                <w:rPr>
                  <w:rFonts w:ascii="Cambria Math" w:eastAsia="宋体" w:hAnsi="Cambria Math"/>
                </w:rPr>
                <m:t>#</m:t>
              </m:r>
              <m:d>
                <m:dPr>
                  <m:ctrlPr>
                    <w:rPr>
                      <w:rFonts w:ascii="Cambria Math" w:eastAsia="宋体" w:hAnsi="Cambria Math"/>
                      <w:i/>
                    </w:rPr>
                  </m:ctrlPr>
                </m:dPr>
                <m:e>
                  <m:r>
                    <w:rPr>
                      <w:rFonts w:ascii="Cambria Math" w:eastAsia="宋体" w:hAnsi="Cambria Math"/>
                    </w:rPr>
                    <m:t>3.12</m:t>
                  </m:r>
                </m:e>
              </m:d>
            </m:e>
          </m:eqArr>
        </m:oMath>
      </m:oMathPara>
    </w:p>
    <w:p w14:paraId="19085094" w14:textId="5F87F9CF" w:rsidR="00CF382F" w:rsidRPr="00DA76E9" w:rsidRDefault="00DB059B" w:rsidP="00CF19FA">
      <w:pPr>
        <w:spacing w:line="20pt" w:lineRule="exact"/>
        <w:ind w:firstLine="24.10pt"/>
        <w:jc w:val="both"/>
        <w:rPr>
          <w:w w:val="105%"/>
          <w:sz w:val="24"/>
        </w:rPr>
      </w:pPr>
      <w:r w:rsidRPr="00DA76E9">
        <w:rPr>
          <w:rFonts w:hint="eastAsia"/>
          <w:spacing w:val="-7"/>
          <w:sz w:val="24"/>
        </w:rPr>
        <w:t>其中</w:t>
      </w:r>
      <w:r w:rsidRPr="00DA76E9">
        <w:rPr>
          <w:rFonts w:hint="eastAsia"/>
          <w:spacing w:val="-7"/>
          <w:sz w:val="24"/>
        </w:rPr>
        <w:t xml:space="preserve"> </w:t>
      </w:r>
      <m:oMath>
        <m:sSub>
          <m:sSubPr>
            <m:ctrlPr>
              <w:rPr>
                <w:rFonts w:ascii="Cambria Math" w:hAnsi="Cambria Math"/>
                <w:i/>
              </w:rPr>
            </m:ctrlPr>
          </m:sSubPr>
          <m:e>
            <m:r>
              <w:rPr>
                <w:rFonts w:ascii="Cambria Math" w:hAnsi="Cambria Math"/>
              </w:rPr>
              <m:t>λ</m:t>
            </m:r>
          </m:e>
          <m:sub>
            <m:r>
              <w:rPr>
                <w:rFonts w:ascii="Cambria Math" w:hAnsi="Cambria Math"/>
              </w:rPr>
              <m:t>adv</m:t>
            </m:r>
          </m:sub>
        </m:sSub>
        <m:r>
          <w:rPr>
            <w:rFonts w:ascii="Cambria Math" w:hAnsi="Cambria Math"/>
            <w:spacing w:val="21"/>
            <w:sz w:val="24"/>
          </w:rPr>
          <m:t xml:space="preserve"> </m:t>
        </m:r>
      </m:oMath>
      <w:r w:rsidRPr="00DA76E9">
        <w:rPr>
          <w:rFonts w:hint="eastAsia"/>
          <w:sz w:val="24"/>
        </w:rPr>
        <w:t>为对抗训练损失比例系数。</w:t>
      </w:r>
      <m:oMath>
        <m:r>
          <w:rPr>
            <w:rFonts w:ascii="Cambria Math" w:hAnsi="Cambria Math"/>
            <w:sz w:val="24"/>
          </w:rPr>
          <m:t>domain_prediction,domain_target</m:t>
        </m:r>
        <m:r>
          <w:rPr>
            <w:rFonts w:ascii="Cambria Math" w:eastAsia="Calibri" w:hAnsi="Cambria Math"/>
            <w:spacing w:val="47"/>
            <w:sz w:val="24"/>
          </w:rPr>
          <m:t xml:space="preserve"> </m:t>
        </m:r>
      </m:oMath>
      <w:r w:rsidRPr="00DA76E9">
        <w:rPr>
          <w:rFonts w:hint="eastAsia"/>
          <w:sz w:val="24"/>
        </w:rPr>
        <w:t>分别代表领域鉴别</w:t>
      </w:r>
      <w:proofErr w:type="gramStart"/>
      <w:r w:rsidRPr="00DA76E9">
        <w:rPr>
          <w:rFonts w:hint="eastAsia"/>
          <w:sz w:val="24"/>
        </w:rPr>
        <w:t>器预</w:t>
      </w:r>
      <w:r w:rsidRPr="00DA76E9">
        <w:rPr>
          <w:rFonts w:hint="eastAsia"/>
          <w:w w:val="105%"/>
          <w:sz w:val="24"/>
        </w:rPr>
        <w:t>测</w:t>
      </w:r>
      <w:proofErr w:type="gramEnd"/>
      <w:r w:rsidRPr="00DA76E9">
        <w:rPr>
          <w:rFonts w:hint="eastAsia"/>
          <w:w w:val="105%"/>
          <w:sz w:val="24"/>
        </w:rPr>
        <w:t>输出结果与输入数据领域真值结果。</w:t>
      </w:r>
    </w:p>
    <w:p w14:paraId="4D6E1A0B" w14:textId="1BB95011" w:rsidR="00DB059B" w:rsidRPr="00DA76E9" w:rsidRDefault="00FD640E" w:rsidP="008359B6">
      <w:pPr>
        <w:pStyle w:val="3"/>
        <w:rPr>
          <w:rFonts w:ascii="Times New Roman" w:hAnsi="Times New Roman"/>
        </w:rPr>
      </w:pPr>
      <w:r w:rsidRPr="00DA76E9">
        <w:rPr>
          <w:rFonts w:ascii="Times New Roman" w:hAnsi="Times New Roman"/>
        </w:rPr>
        <w:t xml:space="preserve"> </w:t>
      </w:r>
      <w:bookmarkStart w:id="482" w:name="_Toc101693038"/>
      <w:bookmarkStart w:id="483" w:name="_Toc103718632"/>
      <w:r w:rsidRPr="00DA76E9">
        <w:rPr>
          <w:rFonts w:ascii="Times New Roman" w:hAnsi="Times New Roman" w:hint="eastAsia"/>
        </w:rPr>
        <w:t>数据增强</w:t>
      </w:r>
      <w:bookmarkEnd w:id="482"/>
      <w:bookmarkEnd w:id="483"/>
    </w:p>
    <w:p w14:paraId="47EDE669" w14:textId="15D3F323" w:rsidR="00865305" w:rsidRPr="00DA76E9" w:rsidRDefault="00DA76E9" w:rsidP="007C3F2F">
      <w:pPr>
        <w:pStyle w:val="af"/>
        <w:spacing w:line="20pt" w:lineRule="exact"/>
        <w:ind w:firstLine="24.10pt"/>
        <w:jc w:val="both"/>
        <w:rPr>
          <w:rFonts w:eastAsia="宋体"/>
        </w:rPr>
      </w:pPr>
      <w:r w:rsidRPr="00DA76E9">
        <w:rPr>
          <w:rFonts w:eastAsia="宋体" w:hint="eastAsia"/>
          <w:spacing w:val="-2"/>
        </w:rPr>
        <w:t>深度学习已经广泛应用到</w:t>
      </w:r>
      <w:r w:rsidRPr="00DA76E9">
        <w:rPr>
          <w:rFonts w:eastAsia="宋体"/>
          <w:spacing w:val="-2"/>
        </w:rPr>
        <w:t> </w:t>
      </w:r>
      <w:r w:rsidRPr="00DA76E9">
        <w:t>N</w:t>
      </w:r>
      <w:r w:rsidR="00865305" w:rsidRPr="00DA76E9">
        <w:t>LP</w:t>
      </w:r>
      <w:r w:rsidR="00865305" w:rsidRPr="00DA76E9">
        <w:rPr>
          <w:spacing w:val="41"/>
        </w:rPr>
        <w:t xml:space="preserve"> </w:t>
      </w:r>
      <w:r w:rsidR="00865305" w:rsidRPr="00DA76E9">
        <w:rPr>
          <w:rFonts w:eastAsia="宋体" w:hint="eastAsia"/>
        </w:rPr>
        <w:t>领域当中，但是在缺乏充足的训练数据时却难以取得令人满意的结果。当面临数据收集困难、数据质量不高、数据缺乏标签的时候，数据增强即可利用现有的数据，人为地生成</w:t>
      </w:r>
      <w:proofErr w:type="gramStart"/>
      <w:r w:rsidR="00865305" w:rsidRPr="00DA76E9">
        <w:rPr>
          <w:rFonts w:eastAsia="宋体" w:hint="eastAsia"/>
        </w:rPr>
        <w:t>更多带</w:t>
      </w:r>
      <w:proofErr w:type="gramEnd"/>
      <w:r w:rsidR="00865305" w:rsidRPr="00DA76E9">
        <w:rPr>
          <w:rFonts w:eastAsia="宋体" w:hint="eastAsia"/>
        </w:rPr>
        <w:t>标签数据。需要注意的是，在问答系统任务中，我们只能对上下文和问题进行数据增强，而不能对答案进行。也正因如此，数据增强技术同样可以用于无标签的域外数据。</w:t>
      </w:r>
    </w:p>
    <w:p w14:paraId="79A1B18C" w14:textId="147E4D02" w:rsidR="00865305" w:rsidRPr="00DA76E9" w:rsidRDefault="00DA76E9" w:rsidP="007C3F2F">
      <w:pPr>
        <w:pStyle w:val="af"/>
        <w:spacing w:line="20pt" w:lineRule="exact"/>
        <w:ind w:firstLine="18pt"/>
        <w:rPr>
          <w:rFonts w:eastAsia="宋体"/>
        </w:rPr>
      </w:pPr>
      <w:r w:rsidRPr="00DA76E9">
        <w:rPr>
          <w:rFonts w:eastAsia="宋体" w:hint="eastAsia"/>
        </w:rPr>
        <w:t>实验采用了</w:t>
      </w:r>
      <w:r w:rsidRPr="00DA76E9">
        <w:rPr>
          <w:rFonts w:eastAsia="宋体"/>
        </w:rPr>
        <w:t> </w:t>
      </w:r>
      <w:r w:rsidRPr="00DA76E9">
        <w:t>W</w:t>
      </w:r>
      <w:r w:rsidR="00865305" w:rsidRPr="00DA76E9">
        <w:t>ei</w:t>
      </w:r>
      <w:r w:rsidR="00865305" w:rsidRPr="00DA76E9">
        <w:rPr>
          <w:vertAlign w:val="superscript"/>
        </w:rPr>
        <w:t>[</w:t>
      </w:r>
      <w:hyperlink w:anchor="_bookmark66" w:history="1">
        <w:r w:rsidR="00865305" w:rsidRPr="00DA76E9">
          <w:rPr>
            <w:vertAlign w:val="superscript"/>
          </w:rPr>
          <w:t>16</w:t>
        </w:r>
      </w:hyperlink>
      <w:r w:rsidR="00865305" w:rsidRPr="00DA76E9">
        <w:rPr>
          <w:vertAlign w:val="superscript"/>
        </w:rPr>
        <w:t>]</w:t>
      </w:r>
      <w:r w:rsidR="00865305" w:rsidRPr="00DA76E9">
        <w:t xml:space="preserve"> </w:t>
      </w:r>
      <w:r w:rsidR="00865305" w:rsidRPr="00DA76E9">
        <w:rPr>
          <w:rFonts w:eastAsia="宋体" w:hint="eastAsia"/>
        </w:rPr>
        <w:t>提出了针对文本的四种增强技术。分别是：</w:t>
      </w:r>
    </w:p>
    <w:p w14:paraId="7350D962" w14:textId="3D60BB96" w:rsidR="00865305" w:rsidRPr="00DA76E9" w:rsidRDefault="00865305" w:rsidP="007E6036">
      <w:pPr>
        <w:pStyle w:val="af1"/>
        <w:widowControl w:val="0"/>
        <w:numPr>
          <w:ilvl w:val="0"/>
          <w:numId w:val="18"/>
        </w:numPr>
        <w:spacing w:line="20pt" w:lineRule="exact"/>
        <w:rPr>
          <w:sz w:val="24"/>
        </w:rPr>
      </w:pPr>
      <w:r w:rsidRPr="00DA76E9">
        <w:rPr>
          <w:rFonts w:eastAsia="宋体" w:hint="eastAsia"/>
          <w:sz w:val="24"/>
        </w:rPr>
        <w:t>同义词替换</w:t>
      </w:r>
      <w:r w:rsidRPr="00DA76E9">
        <w:rPr>
          <w:rFonts w:eastAsia="宋体" w:hint="eastAsia"/>
          <w:sz w:val="24"/>
        </w:rPr>
        <w:t xml:space="preserve"> </w:t>
      </w:r>
      <w:r w:rsidRPr="00DA76E9">
        <w:rPr>
          <w:b/>
          <w:sz w:val="24"/>
        </w:rPr>
        <w:t>(SR)</w:t>
      </w:r>
      <w:r w:rsidRPr="00DA76E9">
        <w:rPr>
          <w:rFonts w:eastAsia="宋体" w:hint="eastAsia"/>
          <w:sz w:val="24"/>
        </w:rPr>
        <w:t>：</w:t>
      </w:r>
      <w:r w:rsidR="00DA76E9" w:rsidRPr="00DA76E9">
        <w:rPr>
          <w:rFonts w:eastAsia="宋体" w:hint="eastAsia"/>
          <w:sz w:val="24"/>
        </w:rPr>
        <w:t>从句子中随机选取非结束词的</w:t>
      </w:r>
      <w:del w:id="484" w:author="李 哲玮" w:date="2022-05-05T10:59:00Z">
        <w:r w:rsidR="00DA76E9" w:rsidRPr="00DA76E9" w:rsidDel="00B92BC7">
          <w:rPr>
            <w:rFonts w:eastAsia="宋体"/>
            <w:sz w:val="24"/>
          </w:rPr>
          <w:delText> </w:delText>
        </w:r>
      </w:del>
      <w:r w:rsidR="00DA76E9" w:rsidRPr="00DA76E9">
        <w:rPr>
          <w:sz w:val="24"/>
        </w:rPr>
        <w:t>n</w:t>
      </w:r>
      <w:del w:id="485" w:author="L Duan" w:date="2022-05-04T17:13:00Z">
        <w:r w:rsidRPr="00DA76E9" w:rsidDel="00E0039F">
          <w:rPr>
            <w:sz w:val="24"/>
          </w:rPr>
          <w:delText xml:space="preserve"> </w:delText>
        </w:r>
      </w:del>
      <w:proofErr w:type="gramStart"/>
      <w:r w:rsidRPr="00DA76E9">
        <w:rPr>
          <w:rFonts w:eastAsia="宋体" w:hint="eastAsia"/>
          <w:sz w:val="24"/>
        </w:rPr>
        <w:t>个</w:t>
      </w:r>
      <w:proofErr w:type="gramEnd"/>
      <w:r w:rsidRPr="00DA76E9">
        <w:rPr>
          <w:rFonts w:eastAsia="宋体" w:hint="eastAsia"/>
          <w:sz w:val="24"/>
        </w:rPr>
        <w:t>词</w:t>
      </w:r>
      <w:r w:rsidRPr="00DA76E9">
        <w:rPr>
          <w:rFonts w:eastAsia="宋体" w:hint="eastAsia"/>
          <w:sz w:val="24"/>
        </w:rPr>
        <w:t xml:space="preserve"> </w:t>
      </w:r>
      <m:oMath>
        <m:sSub>
          <m:sSubPr>
            <m:ctrlPr>
              <w:rPr>
                <w:rFonts w:ascii="Cambria Math" w:eastAsia="宋体" w:hAnsi="Cambria Math"/>
                <w:i/>
                <w:sz w:val="24"/>
              </w:rPr>
            </m:ctrlPr>
          </m:sSubPr>
          <m:e>
            <m:r>
              <w:rPr>
                <w:rFonts w:ascii="Cambria Math" w:eastAsia="宋体" w:hAnsi="Cambria Math"/>
                <w:sz w:val="24"/>
              </w:rPr>
              <m:t>w</m:t>
            </m:r>
          </m:e>
          <m:sub>
            <m:r>
              <w:rPr>
                <w:rFonts w:ascii="Cambria Math" w:eastAsia="宋体" w:hAnsi="Cambria Math"/>
                <w:sz w:val="24"/>
              </w:rPr>
              <m:t>j</m:t>
            </m:r>
          </m:sub>
        </m:sSub>
      </m:oMath>
      <w:r w:rsidRPr="00DA76E9">
        <w:rPr>
          <w:rFonts w:eastAsia="宋体" w:hint="eastAsia"/>
          <w:sz w:val="24"/>
        </w:rPr>
        <w:t>，并用</w:t>
      </w:r>
      <w:r w:rsidRPr="00DA76E9">
        <w:rPr>
          <w:rFonts w:eastAsia="宋体" w:hint="eastAsia"/>
          <w:sz w:val="24"/>
        </w:rPr>
        <w:t xml:space="preserve"> </w:t>
      </w:r>
      <m:oMath>
        <m:sSub>
          <m:sSubPr>
            <m:ctrlPr>
              <w:rPr>
                <w:rFonts w:ascii="Cambria Math" w:eastAsia="宋体" w:hAnsi="Cambria Math"/>
                <w:i/>
                <w:sz w:val="24"/>
              </w:rPr>
            </m:ctrlPr>
          </m:sSubPr>
          <m:e>
            <m:r>
              <w:rPr>
                <w:rFonts w:ascii="Cambria Math" w:eastAsia="宋体" w:hAnsi="Cambria Math"/>
                <w:sz w:val="24"/>
              </w:rPr>
              <m:t>w</m:t>
            </m:r>
          </m:e>
          <m:sub>
            <m:r>
              <w:rPr>
                <w:rFonts w:ascii="Cambria Math" w:eastAsia="宋体" w:hAnsi="Cambria Math"/>
                <w:sz w:val="24"/>
              </w:rPr>
              <m:t>j</m:t>
            </m:r>
          </m:sub>
        </m:sSub>
      </m:oMath>
      <w:r w:rsidRPr="00DA76E9">
        <w:rPr>
          <w:rFonts w:eastAsia="Calibri"/>
          <w:i/>
          <w:sz w:val="24"/>
        </w:rPr>
        <w:t xml:space="preserve"> </w:t>
      </w:r>
      <w:r w:rsidRPr="00DA76E9">
        <w:rPr>
          <w:rFonts w:eastAsia="宋体" w:hint="eastAsia"/>
          <w:sz w:val="24"/>
        </w:rPr>
        <w:t>的同义词字典随机词在原句对应位置中替换</w:t>
      </w:r>
      <w:r w:rsidRPr="00DA76E9">
        <w:rPr>
          <w:rFonts w:eastAsia="宋体" w:hint="eastAsia"/>
          <w:sz w:val="24"/>
        </w:rPr>
        <w:t xml:space="preserve"> </w:t>
      </w:r>
      <m:oMath>
        <m:sSub>
          <m:sSubPr>
            <m:ctrlPr>
              <w:rPr>
                <w:rFonts w:ascii="Cambria Math" w:eastAsia="宋体" w:hAnsi="Cambria Math"/>
                <w:i/>
                <w:sz w:val="24"/>
              </w:rPr>
            </m:ctrlPr>
          </m:sSubPr>
          <m:e>
            <m:r>
              <w:rPr>
                <w:rFonts w:ascii="Cambria Math" w:eastAsia="宋体" w:hAnsi="Cambria Math"/>
                <w:sz w:val="24"/>
              </w:rPr>
              <m:t>w</m:t>
            </m:r>
          </m:e>
          <m:sub>
            <m:r>
              <w:rPr>
                <w:rFonts w:ascii="Cambria Math" w:eastAsia="宋体" w:hAnsi="Cambria Math"/>
                <w:sz w:val="24"/>
              </w:rPr>
              <m:t>j</m:t>
            </m:r>
          </m:sub>
        </m:sSub>
      </m:oMath>
      <w:r w:rsidRPr="00DA76E9">
        <w:rPr>
          <w:rFonts w:eastAsia="宋体" w:hint="eastAsia"/>
          <w:sz w:val="24"/>
        </w:rPr>
        <w:t>。</w:t>
      </w:r>
    </w:p>
    <w:p w14:paraId="5A3BE5E0" w14:textId="12892183" w:rsidR="00865305" w:rsidRPr="00DA76E9" w:rsidRDefault="00865305" w:rsidP="00865305">
      <w:pPr>
        <w:pStyle w:val="af1"/>
        <w:widowControl w:val="0"/>
        <w:numPr>
          <w:ilvl w:val="0"/>
          <w:numId w:val="18"/>
        </w:numPr>
        <w:tabs>
          <w:tab w:val="start" w:pos="49.80pt"/>
        </w:tabs>
        <w:spacing w:line="20pt" w:lineRule="exact"/>
        <w:rPr>
          <w:rFonts w:eastAsia="宋体"/>
          <w:sz w:val="24"/>
        </w:rPr>
      </w:pPr>
      <w:r w:rsidRPr="00DA76E9">
        <w:rPr>
          <w:rFonts w:eastAsia="宋体" w:hint="eastAsia"/>
          <w:sz w:val="24"/>
        </w:rPr>
        <w:t>随机插入</w:t>
      </w:r>
      <w:r w:rsidRPr="00DA76E9">
        <w:rPr>
          <w:rFonts w:eastAsia="宋体" w:hint="eastAsia"/>
          <w:sz w:val="24"/>
        </w:rPr>
        <w:t xml:space="preserve"> </w:t>
      </w:r>
      <w:r w:rsidRPr="00DA76E9">
        <w:rPr>
          <w:b/>
          <w:sz w:val="24"/>
        </w:rPr>
        <w:t>(RI)</w:t>
      </w:r>
      <w:r w:rsidRPr="00DA76E9">
        <w:rPr>
          <w:rFonts w:eastAsia="宋体" w:hint="eastAsia"/>
          <w:sz w:val="24"/>
        </w:rPr>
        <w:t>：随机选取一个非结束词</w:t>
      </w:r>
      <w:r w:rsidRPr="00DA76E9">
        <w:rPr>
          <w:rFonts w:eastAsia="宋体" w:hint="eastAsia"/>
          <w:sz w:val="24"/>
        </w:rPr>
        <w:t xml:space="preserve"> </w:t>
      </w:r>
      <m:oMath>
        <m:sSub>
          <m:sSubPr>
            <m:ctrlPr>
              <w:rPr>
                <w:rFonts w:ascii="Cambria Math" w:eastAsia="宋体" w:hAnsi="Cambria Math"/>
                <w:i/>
                <w:sz w:val="24"/>
              </w:rPr>
            </m:ctrlPr>
          </m:sSubPr>
          <m:e>
            <m:r>
              <w:rPr>
                <w:rFonts w:ascii="Cambria Math" w:eastAsia="宋体" w:hAnsi="Cambria Math"/>
                <w:sz w:val="24"/>
              </w:rPr>
              <m:t>w</m:t>
            </m:r>
          </m:e>
          <m:sub>
            <m:r>
              <w:rPr>
                <w:rFonts w:ascii="Cambria Math" w:eastAsia="宋体" w:hAnsi="Cambria Math"/>
                <w:sz w:val="24"/>
              </w:rPr>
              <m:t>j</m:t>
            </m:r>
          </m:sub>
        </m:sSub>
      </m:oMath>
      <w:r w:rsidRPr="00DA76E9">
        <w:rPr>
          <w:rFonts w:eastAsia="宋体" w:hint="eastAsia"/>
          <w:sz w:val="24"/>
        </w:rPr>
        <w:t>，并将其同义词插入原句任意位置。</w:t>
      </w:r>
    </w:p>
    <w:p w14:paraId="52958CBD" w14:textId="74CCB76A" w:rsidR="00865305" w:rsidRPr="00DA76E9" w:rsidRDefault="00865305" w:rsidP="00865305">
      <w:pPr>
        <w:pStyle w:val="af1"/>
        <w:widowControl w:val="0"/>
        <w:numPr>
          <w:ilvl w:val="0"/>
          <w:numId w:val="18"/>
        </w:numPr>
        <w:tabs>
          <w:tab w:val="start" w:pos="49.80pt"/>
        </w:tabs>
        <w:spacing w:line="20pt" w:lineRule="exact"/>
        <w:rPr>
          <w:rFonts w:eastAsia="宋体"/>
          <w:sz w:val="24"/>
        </w:rPr>
      </w:pPr>
      <w:r w:rsidRPr="00DA76E9">
        <w:rPr>
          <w:rFonts w:eastAsia="宋体" w:hint="eastAsia"/>
          <w:sz w:val="24"/>
        </w:rPr>
        <w:t>随机交换</w:t>
      </w:r>
      <w:r w:rsidRPr="00DA76E9">
        <w:rPr>
          <w:rFonts w:eastAsia="宋体" w:hint="eastAsia"/>
          <w:sz w:val="24"/>
        </w:rPr>
        <w:t xml:space="preserve"> </w:t>
      </w:r>
      <w:r w:rsidRPr="00DA76E9">
        <w:rPr>
          <w:b/>
          <w:sz w:val="24"/>
        </w:rPr>
        <w:t>(RS)</w:t>
      </w:r>
      <w:r w:rsidRPr="00DA76E9">
        <w:rPr>
          <w:rFonts w:eastAsia="宋体" w:hint="eastAsia"/>
          <w:sz w:val="24"/>
        </w:rPr>
        <w:t>：在句子中随机选取两个词，并交换两者的位置。</w:t>
      </w:r>
      <w:r w:rsidR="00DA76E9" w:rsidRPr="00DA76E9">
        <w:rPr>
          <w:rFonts w:eastAsia="宋体" w:hint="eastAsia"/>
          <w:sz w:val="24"/>
        </w:rPr>
        <w:t>重复</w:t>
      </w:r>
      <w:r w:rsidR="00DA76E9" w:rsidRPr="00DA76E9">
        <w:rPr>
          <w:rFonts w:eastAsia="宋体"/>
          <w:sz w:val="24"/>
        </w:rPr>
        <w:t> </w:t>
      </w:r>
      <w:r w:rsidR="00DA76E9" w:rsidRPr="00DA76E9">
        <w:rPr>
          <w:sz w:val="24"/>
        </w:rPr>
        <w:t>n</w:t>
      </w:r>
      <w:r w:rsidRPr="00DA76E9">
        <w:rPr>
          <w:sz w:val="24"/>
        </w:rPr>
        <w:t xml:space="preserve"> </w:t>
      </w:r>
      <w:r w:rsidRPr="00DA76E9">
        <w:rPr>
          <w:rFonts w:eastAsia="宋体" w:hint="eastAsia"/>
          <w:sz w:val="24"/>
        </w:rPr>
        <w:t>次。</w:t>
      </w:r>
    </w:p>
    <w:p w14:paraId="6F0B4F6D" w14:textId="12705168" w:rsidR="00865305" w:rsidRPr="00DA76E9" w:rsidRDefault="00865305" w:rsidP="00865305">
      <w:pPr>
        <w:pStyle w:val="af1"/>
        <w:widowControl w:val="0"/>
        <w:numPr>
          <w:ilvl w:val="0"/>
          <w:numId w:val="18"/>
        </w:numPr>
        <w:tabs>
          <w:tab w:val="start" w:pos="49.80pt"/>
        </w:tabs>
        <w:spacing w:line="20pt" w:lineRule="exact"/>
        <w:rPr>
          <w:rFonts w:eastAsia="宋体"/>
          <w:sz w:val="24"/>
        </w:rPr>
      </w:pPr>
      <w:r w:rsidRPr="00DA76E9">
        <w:rPr>
          <w:rFonts w:eastAsia="宋体" w:hint="eastAsia"/>
          <w:sz w:val="24"/>
        </w:rPr>
        <w:t>随机删除</w:t>
      </w:r>
      <w:r w:rsidRPr="00DA76E9">
        <w:rPr>
          <w:rFonts w:eastAsia="宋体" w:hint="eastAsia"/>
          <w:sz w:val="24"/>
        </w:rPr>
        <w:t xml:space="preserve"> </w:t>
      </w:r>
      <w:r w:rsidRPr="00DA76E9">
        <w:rPr>
          <w:b/>
          <w:sz w:val="24"/>
        </w:rPr>
        <w:t>(RD)</w:t>
      </w:r>
      <w:r w:rsidRPr="00DA76E9">
        <w:rPr>
          <w:rFonts w:eastAsia="宋体" w:hint="eastAsia"/>
          <w:sz w:val="24"/>
        </w:rPr>
        <w:t>：</w:t>
      </w:r>
      <w:r w:rsidR="00DA76E9" w:rsidRPr="00DA76E9">
        <w:rPr>
          <w:rFonts w:eastAsia="宋体" w:hint="eastAsia"/>
          <w:sz w:val="24"/>
        </w:rPr>
        <w:t>以</w:t>
      </w:r>
      <w:r w:rsidR="00DA76E9" w:rsidRPr="00DA76E9">
        <w:rPr>
          <w:rFonts w:eastAsia="宋体"/>
          <w:sz w:val="24"/>
        </w:rPr>
        <w:t> </w:t>
      </w:r>
      <w:r w:rsidR="00DA76E9" w:rsidRPr="00DA76E9">
        <w:rPr>
          <w:sz w:val="24"/>
        </w:rPr>
        <w:t>p</w:t>
      </w:r>
      <w:r w:rsidR="00941438" w:rsidRPr="00DA76E9">
        <w:rPr>
          <w:sz w:val="24"/>
        </w:rPr>
        <w:t xml:space="preserve"> (</w:t>
      </w:r>
      <w:r w:rsidRPr="00DA76E9">
        <w:rPr>
          <w:rFonts w:eastAsia="宋体" w:hint="eastAsia"/>
          <w:sz w:val="24"/>
        </w:rPr>
        <w:t>超参数，默认设为</w:t>
      </w:r>
      <w:r w:rsidRPr="00DA76E9">
        <w:rPr>
          <w:rFonts w:eastAsia="宋体" w:hint="eastAsia"/>
          <w:sz w:val="24"/>
        </w:rPr>
        <w:t xml:space="preserve"> </w:t>
      </w:r>
      <w:r w:rsidRPr="00DA76E9">
        <w:rPr>
          <w:sz w:val="24"/>
        </w:rPr>
        <w:t>0.1</w:t>
      </w:r>
      <w:r w:rsidR="00941438" w:rsidRPr="00DA76E9">
        <w:rPr>
          <w:sz w:val="24"/>
        </w:rPr>
        <w:t>)</w:t>
      </w:r>
      <w:r w:rsidRPr="00DA76E9">
        <w:rPr>
          <w:sz w:val="24"/>
        </w:rPr>
        <w:t xml:space="preserve"> </w:t>
      </w:r>
      <w:r w:rsidRPr="00DA76E9">
        <w:rPr>
          <w:rFonts w:eastAsia="宋体" w:hint="eastAsia"/>
          <w:sz w:val="24"/>
        </w:rPr>
        <w:t>的概率随机删除句子中的词语。</w:t>
      </w:r>
    </w:p>
    <w:p w14:paraId="6864E84F" w14:textId="77777777" w:rsidR="008D5965" w:rsidRPr="00DA76E9" w:rsidRDefault="008D5965" w:rsidP="008D5965">
      <w:pPr>
        <w:pStyle w:val="af1"/>
        <w:widowControl w:val="0"/>
        <w:tabs>
          <w:tab w:val="start" w:pos="49.80pt"/>
        </w:tabs>
        <w:spacing w:line="20pt" w:lineRule="exact"/>
        <w:ind w:start="18pt" w:firstLine="0pt"/>
        <w:rPr>
          <w:rFonts w:eastAsia="宋体"/>
          <w:sz w:val="24"/>
        </w:rPr>
      </w:pPr>
    </w:p>
    <w:p w14:paraId="1DBB00CA" w14:textId="0C6F0C62" w:rsidR="005D7B72" w:rsidRPr="00DA76E9" w:rsidRDefault="00694A07" w:rsidP="00D2249C">
      <w:pPr>
        <w:pStyle w:val="af"/>
        <w:jc w:val="center"/>
        <w:rPr>
          <w:rFonts w:eastAsia="宋体"/>
        </w:rPr>
      </w:pPr>
      <w:del w:id="486" w:author="李 哲玮" w:date="2022-05-06T11:31:00Z">
        <w:r w:rsidRPr="00DA76E9" w:rsidDel="005E4101">
          <w:rPr>
            <w:noProof/>
          </w:rPr>
          <w:drawing>
            <wp:inline distT="0" distB="0" distL="0" distR="0" wp14:anchorId="4A542CD1" wp14:editId="479D8AEE">
              <wp:extent cx="6209729" cy="2751455"/>
              <wp:effectExtent l="0" t="0" r="635" b="0"/>
              <wp:docPr id="5" name="图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257943" cy="2772818"/>
                      </a:xfrm>
                      <a:prstGeom prst="rect">
                        <a:avLst/>
                      </a:prstGeom>
                      <a:noFill/>
                      <a:ln>
                        <a:noFill/>
                      </a:ln>
                    </pic:spPr>
                  </pic:pic>
                </a:graphicData>
              </a:graphic>
            </wp:inline>
          </w:drawing>
        </w:r>
      </w:del>
      <w:ins w:id="487" w:author="李 哲玮" w:date="2022-05-06T11:33:00Z">
        <w:r w:rsidR="009E3A48">
          <w:rPr>
            <w:rFonts w:eastAsia="宋体"/>
            <w:noProof/>
          </w:rPr>
          <w:drawing>
            <wp:inline distT="0" distB="0" distL="0" distR="0" wp14:anchorId="5D1DA6AA" wp14:editId="2836E9FA">
              <wp:extent cx="6019391" cy="2647225"/>
              <wp:effectExtent l="0" t="0" r="635" b="0"/>
              <wp:docPr id="19" name="图片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0.357%" t="-1.012%" b="-9.434%"/>
                      <a:stretch/>
                    </pic:blipFill>
                    <pic:spPr bwMode="auto">
                      <a:xfrm>
                        <a:off x="0" y="0"/>
                        <a:ext cx="6056466" cy="2663530"/>
                      </a:xfrm>
                      <a:prstGeom prst="rect">
                        <a:avLst/>
                      </a:prstGeom>
                      <a:noFill/>
                      <a:ln>
                        <a:noFill/>
                      </a:ln>
                      <a:extLst>
                        <a:ext uri="{53640926-AAD7-44D8-BBD7-CCE9431645EC}">
                          <a14:shadowObscured xmlns:a14="http://schemas.microsoft.com/office/drawing/2010/main"/>
                        </a:ext>
                      </a:extLst>
                    </pic:spPr>
                  </pic:pic>
                </a:graphicData>
              </a:graphic>
            </wp:inline>
          </w:drawing>
        </w:r>
      </w:ins>
    </w:p>
    <w:p w14:paraId="5BAE935D" w14:textId="5B955FBB" w:rsidR="00694A07" w:rsidRPr="00DA76E9" w:rsidRDefault="00694A07" w:rsidP="008D2AD1">
      <w:pPr>
        <w:tabs>
          <w:tab w:val="start" w:pos="231.80pt"/>
        </w:tabs>
        <w:spacing w:before="3.85pt" w:line="20pt" w:lineRule="exact"/>
        <w:jc w:val="center"/>
      </w:pPr>
      <w:r w:rsidRPr="00DA76E9">
        <w:rPr>
          <w:rFonts w:hint="eastAsia"/>
        </w:rPr>
        <w:t>图</w:t>
      </w:r>
      <w:r w:rsidRPr="00DA76E9">
        <w:rPr>
          <w:rFonts w:hint="eastAsia"/>
        </w:rPr>
        <w:t xml:space="preserve"> </w:t>
      </w:r>
      <w:r w:rsidRPr="00DA76E9">
        <w:t>3.5</w:t>
      </w:r>
      <w:r w:rsidR="0054588C" w:rsidRPr="00DA76E9">
        <w:t xml:space="preserve"> </w:t>
      </w:r>
      <w:r w:rsidRPr="00DA76E9">
        <w:rPr>
          <w:rFonts w:hint="eastAsia"/>
        </w:rPr>
        <w:t>预处理中的数据增强</w:t>
      </w:r>
    </w:p>
    <w:p w14:paraId="507C0B8E" w14:textId="0014F7C7" w:rsidR="005D7B72" w:rsidRPr="00DA76E9" w:rsidRDefault="005D7B72" w:rsidP="00C37900">
      <w:pPr>
        <w:pStyle w:val="3"/>
        <w:rPr>
          <w:rFonts w:ascii="Times New Roman" w:hAnsi="Times New Roman"/>
        </w:rPr>
      </w:pPr>
      <w:bookmarkStart w:id="488" w:name="_Toc101693039"/>
      <w:bookmarkStart w:id="489" w:name="_Toc103718633"/>
      <w:r w:rsidRPr="00DA76E9">
        <w:rPr>
          <w:rFonts w:ascii="Times New Roman" w:hAnsi="Times New Roman" w:hint="eastAsia"/>
        </w:rPr>
        <w:t>长度惩罚损失</w:t>
      </w:r>
      <w:bookmarkEnd w:id="488"/>
      <w:bookmarkEnd w:id="489"/>
    </w:p>
    <w:p w14:paraId="2A859FCF" w14:textId="6406C632" w:rsidR="00B86EF0" w:rsidRPr="00DA76E9" w:rsidRDefault="005D7B72" w:rsidP="007C3F2F">
      <w:pPr>
        <w:pStyle w:val="af"/>
        <w:spacing w:line="20pt" w:lineRule="exact"/>
        <w:ind w:firstLine="24.10pt"/>
        <w:jc w:val="both"/>
        <w:rPr>
          <w:rFonts w:eastAsia="宋体"/>
        </w:rPr>
      </w:pPr>
      <w:r w:rsidRPr="00DA76E9">
        <w:rPr>
          <w:rFonts w:eastAsia="宋体" w:hint="eastAsia"/>
        </w:rPr>
        <w:t>除上述</w:t>
      </w:r>
      <w:r w:rsidR="00BA0F21" w:rsidRPr="00DA76E9">
        <w:rPr>
          <w:rFonts w:eastAsia="宋体" w:hint="eastAsia"/>
        </w:rPr>
        <w:t>模型架构</w:t>
      </w:r>
      <w:r w:rsidRPr="00DA76E9">
        <w:rPr>
          <w:rFonts w:eastAsia="宋体" w:hint="eastAsia"/>
        </w:rPr>
        <w:t>外，为了尝试进一步提升模型</w:t>
      </w:r>
      <w:r w:rsidR="00B86EF0" w:rsidRPr="00DA76E9">
        <w:rPr>
          <w:rFonts w:eastAsia="宋体" w:hint="eastAsia"/>
        </w:rPr>
        <w:t>在测试</w:t>
      </w:r>
      <w:r w:rsidRPr="00DA76E9">
        <w:rPr>
          <w:rFonts w:eastAsia="宋体" w:hint="eastAsia"/>
        </w:rPr>
        <w:t>数据集</w:t>
      </w:r>
      <w:r w:rsidR="00B86EF0" w:rsidRPr="00DA76E9">
        <w:rPr>
          <w:rFonts w:eastAsia="宋体" w:hint="eastAsia"/>
        </w:rPr>
        <w:t>上</w:t>
      </w:r>
      <w:r w:rsidRPr="00DA76E9">
        <w:rPr>
          <w:rFonts w:eastAsia="宋体" w:hint="eastAsia"/>
        </w:rPr>
        <w:t>的</w:t>
      </w:r>
      <w:r w:rsidR="00B86EF0" w:rsidRPr="00DA76E9">
        <w:rPr>
          <w:rFonts w:eastAsia="宋体" w:hint="eastAsia"/>
        </w:rPr>
        <w:t>评估指标</w:t>
      </w:r>
      <w:r w:rsidRPr="00DA76E9">
        <w:rPr>
          <w:rFonts w:eastAsia="宋体" w:hint="eastAsia"/>
        </w:rPr>
        <w:t>，</w:t>
      </w:r>
      <w:r w:rsidR="00551926" w:rsidRPr="00DA76E9">
        <w:rPr>
          <w:rFonts w:eastAsia="宋体" w:hint="eastAsia"/>
        </w:rPr>
        <w:t>实验对当前模型在域外数据验证集上进行了错误分析。</w:t>
      </w:r>
      <w:r w:rsidR="00DA76E9" w:rsidRPr="00DA76E9">
        <w:rPr>
          <w:rFonts w:eastAsia="宋体" w:hint="eastAsia"/>
        </w:rPr>
        <w:t>通过在</w:t>
      </w:r>
      <w:r w:rsidR="00DA76E9" w:rsidRPr="00DA76E9">
        <w:rPr>
          <w:rFonts w:eastAsia="宋体"/>
        </w:rPr>
        <w:t> R</w:t>
      </w:r>
      <w:r w:rsidR="00387489" w:rsidRPr="00DA76E9">
        <w:rPr>
          <w:rFonts w:eastAsia="宋体"/>
        </w:rPr>
        <w:t>ACE-S</w:t>
      </w:r>
      <w:r w:rsidR="004A5CAD" w:rsidRPr="00DA76E9">
        <w:rPr>
          <w:rFonts w:eastAsia="宋体"/>
        </w:rPr>
        <w:t xml:space="preserve"> </w:t>
      </w:r>
      <w:r w:rsidR="00387489" w:rsidRPr="00DA76E9">
        <w:rPr>
          <w:rFonts w:eastAsia="宋体" w:hint="eastAsia"/>
        </w:rPr>
        <w:t>验证集上的</w:t>
      </w:r>
      <w:r w:rsidR="00FC3049" w:rsidRPr="00DA76E9">
        <w:rPr>
          <w:rFonts w:eastAsia="宋体" w:hint="eastAsia"/>
        </w:rPr>
        <w:t>结果</w:t>
      </w:r>
      <w:r w:rsidR="00387489" w:rsidRPr="00DA76E9">
        <w:rPr>
          <w:rFonts w:eastAsia="宋体" w:hint="eastAsia"/>
        </w:rPr>
        <w:t>分析，对比了模型预测结果与样例真值之间的差异，最终选择了以下</w:t>
      </w:r>
      <w:r w:rsidR="00BA7C5F" w:rsidRPr="00DA76E9">
        <w:rPr>
          <w:rFonts w:eastAsia="宋体" w:hint="eastAsia"/>
        </w:rPr>
        <w:t>两个样</w:t>
      </w:r>
      <w:proofErr w:type="gramStart"/>
      <w:r w:rsidR="00BA7C5F" w:rsidRPr="00DA76E9">
        <w:rPr>
          <w:rFonts w:eastAsia="宋体" w:hint="eastAsia"/>
        </w:rPr>
        <w:t>例</w:t>
      </w:r>
      <w:r w:rsidR="00FC3049" w:rsidRPr="00DA76E9">
        <w:rPr>
          <w:rFonts w:eastAsia="宋体" w:hint="eastAsia"/>
        </w:rPr>
        <w:t>作为</w:t>
      </w:r>
      <w:proofErr w:type="gramEnd"/>
      <w:r w:rsidR="00FC3049" w:rsidRPr="00DA76E9">
        <w:rPr>
          <w:rFonts w:eastAsia="宋体" w:hint="eastAsia"/>
        </w:rPr>
        <w:t>典型错误样例。</w:t>
      </w:r>
    </w:p>
    <w:p w14:paraId="2529250B" w14:textId="7AFBBB6C" w:rsidR="00B86EF0" w:rsidRPr="00DA76E9" w:rsidRDefault="00B86EF0" w:rsidP="00B86EF0">
      <w:pPr>
        <w:pStyle w:val="af"/>
        <w:rPr>
          <w:rFonts w:eastAsia="宋体"/>
        </w:rPr>
      </w:pPr>
      <w:r w:rsidRPr="00DA76E9">
        <w:rPr>
          <w:rFonts w:eastAsia="宋体" w:hint="eastAsia"/>
          <w:noProof/>
        </w:rPr>
        <w:drawing>
          <wp:inline distT="0" distB="0" distL="0" distR="0" wp14:anchorId="6B4F4DE1" wp14:editId="50021566">
            <wp:extent cx="5934075" cy="1262380"/>
            <wp:effectExtent l="0" t="0" r="9525" b="0"/>
            <wp:docPr id="7" name="图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34075" cy="1262380"/>
                    </a:xfrm>
                    <a:prstGeom prst="rect">
                      <a:avLst/>
                    </a:prstGeom>
                    <a:noFill/>
                    <a:ln>
                      <a:noFill/>
                    </a:ln>
                  </pic:spPr>
                </pic:pic>
              </a:graphicData>
            </a:graphic>
          </wp:inline>
        </w:drawing>
      </w:r>
    </w:p>
    <w:p w14:paraId="7DED53CE" w14:textId="34390A09" w:rsidR="009206F1" w:rsidRPr="00DA76E9" w:rsidRDefault="009206F1" w:rsidP="009206F1">
      <w:pPr>
        <w:tabs>
          <w:tab w:val="start" w:pos="231.80pt"/>
        </w:tabs>
        <w:spacing w:before="3.85pt" w:line="20pt" w:lineRule="exact"/>
        <w:jc w:val="center"/>
      </w:pPr>
      <w:r w:rsidRPr="00DA76E9">
        <w:rPr>
          <w:rFonts w:hint="eastAsia"/>
        </w:rPr>
        <w:t>图</w:t>
      </w:r>
      <w:r w:rsidRPr="00DA76E9">
        <w:rPr>
          <w:rFonts w:hint="eastAsia"/>
        </w:rPr>
        <w:t xml:space="preserve"> </w:t>
      </w:r>
      <w:r w:rsidRPr="00DA76E9">
        <w:t>3.6</w:t>
      </w:r>
      <w:r w:rsidRPr="00DA76E9">
        <w:rPr>
          <w:rFonts w:hint="eastAsia"/>
        </w:rPr>
        <w:t>.</w:t>
      </w:r>
      <w:r w:rsidRPr="00DA76E9">
        <w:t xml:space="preserve">1 </w:t>
      </w:r>
      <w:r w:rsidRPr="00DA76E9">
        <w:rPr>
          <w:rFonts w:hint="eastAsia"/>
        </w:rPr>
        <w:t>错误样例</w:t>
      </w:r>
      <w:r w:rsidRPr="00DA76E9">
        <w:rPr>
          <w:rFonts w:hint="eastAsia"/>
        </w:rPr>
        <w:t>1</w:t>
      </w:r>
    </w:p>
    <w:p w14:paraId="15E3B286" w14:textId="78306EF8" w:rsidR="00B86EF0" w:rsidRPr="00DA76E9" w:rsidRDefault="00B86EF0" w:rsidP="00CF0E14">
      <w:pPr>
        <w:pStyle w:val="af"/>
        <w:spacing w:before="2.05pt" w:after="0.90pt"/>
        <w:rPr>
          <w:rFonts w:eastAsia="宋体"/>
        </w:rPr>
      </w:pPr>
      <w:r w:rsidRPr="00DA76E9">
        <w:rPr>
          <w:noProof/>
        </w:rPr>
        <w:drawing>
          <wp:inline distT="0" distB="0" distL="0" distR="0" wp14:anchorId="4D5EBE6C" wp14:editId="27892963">
            <wp:extent cx="5939790" cy="1515110"/>
            <wp:effectExtent l="0" t="0" r="3810" b="8890"/>
            <wp:docPr id="10" name="图片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39790" cy="1515110"/>
                    </a:xfrm>
                    <a:prstGeom prst="rect">
                      <a:avLst/>
                    </a:prstGeom>
                    <a:noFill/>
                    <a:ln>
                      <a:noFill/>
                    </a:ln>
                  </pic:spPr>
                </pic:pic>
              </a:graphicData>
            </a:graphic>
          </wp:inline>
        </w:drawing>
      </w:r>
    </w:p>
    <w:p w14:paraId="751E149B" w14:textId="0C866732" w:rsidR="009206F1" w:rsidRPr="00DA76E9" w:rsidRDefault="009206F1" w:rsidP="008D2AD1">
      <w:pPr>
        <w:tabs>
          <w:tab w:val="start" w:pos="231.80pt"/>
        </w:tabs>
        <w:spacing w:before="3.85pt" w:line="20pt" w:lineRule="exact"/>
        <w:jc w:val="center"/>
      </w:pPr>
      <w:r w:rsidRPr="00DA76E9">
        <w:rPr>
          <w:rFonts w:hint="eastAsia"/>
        </w:rPr>
        <w:t>图</w:t>
      </w:r>
      <w:r w:rsidRPr="00DA76E9">
        <w:rPr>
          <w:rFonts w:hint="eastAsia"/>
        </w:rPr>
        <w:t xml:space="preserve"> </w:t>
      </w:r>
      <w:r w:rsidRPr="00DA76E9">
        <w:t xml:space="preserve">3.6.2 </w:t>
      </w:r>
      <w:r w:rsidRPr="00DA76E9">
        <w:rPr>
          <w:rFonts w:hint="eastAsia"/>
        </w:rPr>
        <w:t>错误样例</w:t>
      </w:r>
      <w:r w:rsidRPr="00DA76E9">
        <w:t>2</w:t>
      </w:r>
    </w:p>
    <w:p w14:paraId="1BF9B027" w14:textId="77777777" w:rsidR="00385780" w:rsidRPr="00DA76E9" w:rsidRDefault="00CF0E14" w:rsidP="007C3F2F">
      <w:pPr>
        <w:pStyle w:val="af"/>
        <w:spacing w:line="20pt" w:lineRule="exact"/>
        <w:ind w:firstLine="24.10pt"/>
        <w:jc w:val="both"/>
        <w:rPr>
          <w:rFonts w:eastAsia="宋体"/>
        </w:rPr>
      </w:pPr>
      <w:r w:rsidRPr="00DA76E9">
        <w:rPr>
          <w:rFonts w:eastAsia="宋体" w:hint="eastAsia"/>
        </w:rPr>
        <w:t>通过观察</w:t>
      </w:r>
      <w:proofErr w:type="gramStart"/>
      <w:r w:rsidRPr="00DA76E9">
        <w:rPr>
          <w:rFonts w:eastAsia="宋体" w:hint="eastAsia"/>
        </w:rPr>
        <w:t>以上样</w:t>
      </w:r>
      <w:proofErr w:type="gramEnd"/>
      <w:r w:rsidRPr="00DA76E9">
        <w:rPr>
          <w:rFonts w:eastAsia="宋体" w:hint="eastAsia"/>
        </w:rPr>
        <w:t>例，可以看出由模型预测</w:t>
      </w:r>
      <w:r w:rsidR="00C754F1" w:rsidRPr="00DA76E9">
        <w:rPr>
          <w:rFonts w:eastAsia="宋体" w:hint="eastAsia"/>
        </w:rPr>
        <w:t>出的</w:t>
      </w:r>
      <w:r w:rsidRPr="00DA76E9">
        <w:rPr>
          <w:rFonts w:eastAsia="宋体" w:hint="eastAsia"/>
        </w:rPr>
        <w:t>结果不完整，即是答案中的开始位置和结束位置出现一定距离的偏差。同时，模型输出答案的预测结果相对真值更短。</w:t>
      </w:r>
    </w:p>
    <w:p w14:paraId="3BF2EEC5" w14:textId="69C08641" w:rsidR="00CF0E14" w:rsidRPr="00DA76E9" w:rsidRDefault="00CF0E14" w:rsidP="007C3F2F">
      <w:pPr>
        <w:pStyle w:val="af"/>
        <w:spacing w:line="20pt" w:lineRule="exact"/>
        <w:ind w:firstLine="24.10pt"/>
        <w:jc w:val="both"/>
        <w:rPr>
          <w:rFonts w:eastAsia="宋体"/>
        </w:rPr>
      </w:pPr>
      <w:r w:rsidRPr="00DA76E9">
        <w:rPr>
          <w:rFonts w:eastAsia="宋体" w:hint="eastAsia"/>
        </w:rPr>
        <w:t>因此，为了进一步减少由于答案长度偏差以及部分样本答案过短的情况，提出</w:t>
      </w:r>
      <w:r w:rsidR="00A87B08" w:rsidRPr="00DA76E9">
        <w:rPr>
          <w:rFonts w:eastAsia="宋体" w:hint="eastAsia"/>
        </w:rPr>
        <w:t>了</w:t>
      </w:r>
      <w:r w:rsidRPr="00DA76E9">
        <w:rPr>
          <w:rFonts w:eastAsia="宋体" w:hint="eastAsia"/>
        </w:rPr>
        <w:t>使用额外的长度损失项对模型过短输出加以惩罚，以鼓励更长的答案输出。</w:t>
      </w:r>
    </w:p>
    <w:p w14:paraId="40FF6686" w14:textId="12C9FE58" w:rsidR="005B7528" w:rsidRPr="00DA76E9" w:rsidRDefault="005B7528" w:rsidP="00266692">
      <w:pPr>
        <w:pStyle w:val="af"/>
        <w:spacing w:line="15.70pt" w:lineRule="auto"/>
        <w:ind w:firstLine="21pt"/>
        <w:jc w:val="both"/>
        <w:rPr>
          <w:rFonts w:eastAsia="宋体"/>
        </w:rPr>
      </w:pPr>
      <w:r w:rsidRPr="00DA76E9">
        <w:rPr>
          <w:rFonts w:eastAsia="宋体" w:hint="eastAsia"/>
        </w:rPr>
        <w:t>1.</w:t>
      </w:r>
      <w:r w:rsidRPr="00DA76E9">
        <w:rPr>
          <w:rFonts w:eastAsia="宋体" w:hint="eastAsia"/>
        </w:rPr>
        <w:tab/>
      </w:r>
      <w:r w:rsidRPr="00DA76E9">
        <w:rPr>
          <w:rFonts w:eastAsia="宋体" w:hint="eastAsia"/>
        </w:rPr>
        <w:t>控制答案长度偏差的损失</w:t>
      </w:r>
      <w:r w:rsidRPr="00DA76E9">
        <w:rPr>
          <w:rFonts w:eastAsia="宋体"/>
        </w:rPr>
        <w:t xml:space="preserve"> </w:t>
      </w:r>
    </w:p>
    <w:p w14:paraId="422B9BBA" w14:textId="16A6A9BA" w:rsidR="0076313C" w:rsidRPr="00DA76E9" w:rsidRDefault="00F00F9B" w:rsidP="005569EB">
      <w:pPr>
        <w:pStyle w:val="af"/>
        <w:spacing w:line="15.70pt" w:lineRule="auto"/>
        <w:jc w:val="both"/>
        <w:rPr>
          <w:rFonts w:eastAsia="宋体"/>
        </w:rPr>
      </w:pPr>
      <m:oMathPara>
        <m:oMath>
          <m:eqArr>
            <m:eqArrPr>
              <m:maxDist m:val="1"/>
              <m:ctrlPr>
                <w:rPr>
                  <w:rFonts w:ascii="Cambria Math" w:eastAsia="楷体" w:hAnsi="Cambria Math"/>
                  <w:i/>
                </w:rPr>
              </m:ctrlPr>
            </m:eqArrPr>
            <m:e>
              <m:sSub>
                <m:sSubPr>
                  <m:ctrlPr>
                    <w:rPr>
                      <w:rFonts w:ascii="Cambria Math" w:eastAsia="楷体" w:hAnsi="Cambria Math"/>
                    </w:rPr>
                  </m:ctrlPr>
                </m:sSubPr>
                <m:e>
                  <m:r>
                    <w:rPr>
                      <w:rFonts w:ascii="Cambria Math" w:eastAsia="楷体" w:hAnsi="Cambria Math"/>
                    </w:rPr>
                    <m:t>L</m:t>
                  </m:r>
                </m:e>
                <m:sub>
                  <m:r>
                    <w:rPr>
                      <w:rFonts w:ascii="Cambria Math" w:eastAsia="楷体" w:hAnsi="Cambria Math"/>
                    </w:rPr>
                    <m:t>span</m:t>
                  </m:r>
                </m:sub>
              </m:sSub>
              <m:r>
                <w:rPr>
                  <w:rFonts w:ascii="Cambria Math" w:eastAsia="楷体" w:hAnsi="Cambria Math"/>
                </w:rPr>
                <m:t>=BinaryCrossEntropy</m:t>
              </m:r>
              <m:d>
                <m:dPr>
                  <m:ctrlPr>
                    <w:rPr>
                      <w:rFonts w:ascii="Cambria Math" w:eastAsia="楷体" w:hAnsi="Cambria Math"/>
                      <w:i/>
                    </w:rPr>
                  </m:ctrlPr>
                </m:dPr>
                <m:e>
                  <m:d>
                    <m:dPr>
                      <m:ctrlPr>
                        <w:rPr>
                          <w:rFonts w:ascii="Cambria Math" w:eastAsia="宋体" w:hAnsi="Cambria Math"/>
                          <w:i/>
                        </w:rPr>
                      </m:ctrlPr>
                    </m:dPr>
                    <m:e>
                      <m:r>
                        <w:rPr>
                          <w:rFonts w:ascii="Cambria Math" w:eastAsia="宋体" w:hAnsi="Cambria Math"/>
                        </w:rPr>
                        <m:t>en</m:t>
                      </m:r>
                      <m:sSub>
                        <m:sSubPr>
                          <m:ctrlPr>
                            <w:rPr>
                              <w:rFonts w:ascii="Cambria Math" w:eastAsia="宋体" w:hAnsi="Cambria Math"/>
                            </w:rPr>
                          </m:ctrlPr>
                        </m:sSubPr>
                        <m:e>
                          <m:r>
                            <w:rPr>
                              <w:rFonts w:ascii="Cambria Math" w:eastAsia="宋体" w:hAnsi="Cambria Math"/>
                            </w:rPr>
                            <m:t>d</m:t>
                          </m:r>
                          <m:ctrlPr>
                            <w:rPr>
                              <w:rFonts w:ascii="Cambria Math" w:eastAsia="宋体" w:hAnsi="Cambria Math"/>
                              <w:i/>
                            </w:rPr>
                          </m:ctrlPr>
                        </m:e>
                        <m:sub>
                          <m:r>
                            <w:rPr>
                              <w:rFonts w:ascii="Cambria Math" w:eastAsia="宋体" w:hAnsi="Cambria Math"/>
                            </w:rPr>
                            <m:t>pos</m:t>
                          </m:r>
                        </m:sub>
                      </m:sSub>
                      <m:r>
                        <w:rPr>
                          <w:rFonts w:ascii="Cambria Math" w:eastAsia="宋体" w:hAnsi="Cambria Math"/>
                        </w:rPr>
                        <m:t>+star</m:t>
                      </m:r>
                      <m:sSub>
                        <m:sSubPr>
                          <m:ctrlPr>
                            <w:rPr>
                              <w:rFonts w:ascii="Cambria Math" w:eastAsia="宋体" w:hAnsi="Cambria Math"/>
                            </w:rPr>
                          </m:ctrlPr>
                        </m:sSubPr>
                        <m:e>
                          <m:r>
                            <w:rPr>
                              <w:rFonts w:ascii="Cambria Math" w:eastAsia="宋体" w:hAnsi="Cambria Math"/>
                            </w:rPr>
                            <m:t>t</m:t>
                          </m:r>
                          <m:ctrlPr>
                            <w:rPr>
                              <w:rFonts w:ascii="Cambria Math" w:eastAsia="宋体" w:hAnsi="Cambria Math"/>
                              <w:i/>
                            </w:rPr>
                          </m:ctrlPr>
                        </m:e>
                        <m:sub>
                          <m:r>
                            <w:rPr>
                              <w:rFonts w:ascii="Cambria Math" w:eastAsia="宋体" w:hAnsi="Cambria Math"/>
                            </w:rPr>
                            <m:t>pos</m:t>
                          </m:r>
                        </m:sub>
                      </m:sSub>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en</m:t>
                      </m:r>
                      <m:sSub>
                        <m:sSubPr>
                          <m:ctrlPr>
                            <w:rPr>
                              <w:rFonts w:ascii="Cambria Math" w:eastAsia="宋体" w:hAnsi="Cambria Math"/>
                            </w:rPr>
                          </m:ctrlPr>
                        </m:sSubPr>
                        <m:e>
                          <m:r>
                            <w:rPr>
                              <w:rFonts w:ascii="Cambria Math" w:eastAsia="宋体" w:hAnsi="Cambria Math"/>
                            </w:rPr>
                            <m:t>d</m:t>
                          </m:r>
                          <m:ctrlPr>
                            <w:rPr>
                              <w:rFonts w:ascii="Cambria Math" w:eastAsia="宋体" w:hAnsi="Cambria Math"/>
                              <w:i/>
                            </w:rPr>
                          </m:ctrlPr>
                        </m:e>
                        <m:sub>
                          <m:r>
                            <w:rPr>
                              <w:rFonts w:ascii="Cambria Math" w:eastAsia="宋体" w:hAnsi="Cambria Math"/>
                            </w:rPr>
                            <m:t>logit</m:t>
                          </m:r>
                        </m:sub>
                      </m:sSub>
                      <m:r>
                        <w:rPr>
                          <w:rFonts w:ascii="Cambria Math" w:eastAsia="宋体" w:hAnsi="Cambria Math"/>
                        </w:rPr>
                        <m:t>+star</m:t>
                      </m:r>
                      <m:sSub>
                        <m:sSubPr>
                          <m:ctrlPr>
                            <w:rPr>
                              <w:rFonts w:ascii="Cambria Math" w:eastAsia="宋体" w:hAnsi="Cambria Math"/>
                            </w:rPr>
                          </m:ctrlPr>
                        </m:sSubPr>
                        <m:e>
                          <m:r>
                            <w:rPr>
                              <w:rFonts w:ascii="Cambria Math" w:eastAsia="宋体" w:hAnsi="Cambria Math"/>
                            </w:rPr>
                            <m:t>t</m:t>
                          </m:r>
                          <m:ctrlPr>
                            <w:rPr>
                              <w:rFonts w:ascii="Cambria Math" w:eastAsia="宋体" w:hAnsi="Cambria Math"/>
                              <w:i/>
                            </w:rPr>
                          </m:ctrlPr>
                        </m:e>
                        <m:sub>
                          <m:r>
                            <w:rPr>
                              <w:rFonts w:ascii="Cambria Math" w:eastAsia="宋体" w:hAnsi="Cambria Math"/>
                            </w:rPr>
                            <m:t>logit</m:t>
                          </m:r>
                        </m:sub>
                      </m:sSub>
                    </m:e>
                  </m:d>
                </m:e>
              </m:d>
              <m:r>
                <w:rPr>
                  <w:rFonts w:ascii="Cambria Math" w:eastAsia="楷体" w:hAnsi="Cambria Math"/>
                </w:rPr>
                <m:t>#</m:t>
              </m:r>
              <m:d>
                <m:dPr>
                  <m:ctrlPr>
                    <w:rPr>
                      <w:rFonts w:ascii="Cambria Math" w:eastAsia="楷体" w:hAnsi="Cambria Math"/>
                      <w:i/>
                    </w:rPr>
                  </m:ctrlPr>
                </m:dPr>
                <m:e>
                  <m:r>
                    <w:rPr>
                      <w:rFonts w:ascii="Cambria Math" w:eastAsia="楷体" w:hAnsi="Cambria Math"/>
                    </w:rPr>
                    <m:t>3.13</m:t>
                  </m:r>
                </m:e>
              </m:d>
            </m:e>
          </m:eqArr>
        </m:oMath>
      </m:oMathPara>
    </w:p>
    <w:p w14:paraId="5742133F" w14:textId="6A2F2B2A" w:rsidR="005569EB" w:rsidRPr="00DA76E9" w:rsidRDefault="0076313C" w:rsidP="00982CDA">
      <w:pPr>
        <w:spacing w:line="20pt" w:lineRule="exact"/>
        <w:ind w:firstLine="24.10pt"/>
        <w:jc w:val="both"/>
        <w:rPr>
          <w:sz w:val="24"/>
        </w:rPr>
      </w:pPr>
      <w:r w:rsidRPr="00DA76E9">
        <w:rPr>
          <w:rFonts w:hint="eastAsia"/>
          <w:spacing w:val="-8"/>
          <w:sz w:val="24"/>
        </w:rPr>
        <w:t>其中</w:t>
      </w:r>
      <w:r w:rsidRPr="00DA76E9">
        <w:rPr>
          <w:rFonts w:hint="eastAsia"/>
          <w:spacing w:val="-8"/>
          <w:sz w:val="24"/>
        </w:rPr>
        <w:t xml:space="preserve"> </w:t>
      </w:r>
      <m:oMath>
        <m:r>
          <w:rPr>
            <w:rFonts w:ascii="Cambria Math" w:eastAsia="楷体" w:hAnsi="Cambria Math"/>
            <w:sz w:val="24"/>
          </w:rPr>
          <m:t>star</m:t>
        </m:r>
        <m:sSub>
          <m:sSubPr>
            <m:ctrlPr>
              <w:rPr>
                <w:rFonts w:ascii="Cambria Math" w:eastAsia="楷体" w:hAnsi="Cambria Math"/>
                <w:i/>
                <w:sz w:val="24"/>
              </w:rPr>
            </m:ctrlPr>
          </m:sSubPr>
          <m:e>
            <m:r>
              <w:rPr>
                <w:rFonts w:ascii="Cambria Math" w:eastAsia="楷体" w:hAnsi="Cambria Math"/>
                <w:sz w:val="24"/>
              </w:rPr>
              <m:t>t</m:t>
            </m:r>
          </m:e>
          <m:sub>
            <m:r>
              <w:rPr>
                <w:rFonts w:ascii="Cambria Math" w:eastAsia="楷体" w:hAnsi="Cambria Math"/>
                <w:sz w:val="24"/>
              </w:rPr>
              <m:t>logit</m:t>
            </m:r>
          </m:sub>
        </m:sSub>
        <m:r>
          <w:rPr>
            <w:rFonts w:ascii="Cambria Math" w:eastAsia="楷体" w:hAnsi="Cambria Math"/>
            <w:sz w:val="24"/>
          </w:rPr>
          <m:t>,  en</m:t>
        </m:r>
        <m:sSub>
          <m:sSubPr>
            <m:ctrlPr>
              <w:rPr>
                <w:rFonts w:ascii="Cambria Math" w:eastAsia="楷体" w:hAnsi="Cambria Math"/>
                <w:i/>
                <w:sz w:val="24"/>
              </w:rPr>
            </m:ctrlPr>
          </m:sSubPr>
          <m:e>
            <m:r>
              <w:rPr>
                <w:rFonts w:ascii="Cambria Math" w:eastAsia="楷体" w:hAnsi="Cambria Math" w:hint="eastAsia"/>
                <w:sz w:val="24"/>
              </w:rPr>
              <m:t>d</m:t>
            </m:r>
            <m:ctrlPr>
              <w:rPr>
                <w:rFonts w:ascii="Cambria Math" w:eastAsia="楷体" w:hAnsi="Cambria Math" w:hint="eastAsia"/>
                <w:i/>
                <w:sz w:val="24"/>
              </w:rPr>
            </m:ctrlPr>
          </m:e>
          <m:sub>
            <m:r>
              <w:rPr>
                <w:rFonts w:ascii="Cambria Math" w:eastAsia="楷体" w:hAnsi="Cambria Math"/>
                <w:sz w:val="24"/>
              </w:rPr>
              <m:t>logit</m:t>
            </m:r>
          </m:sub>
        </m:sSub>
      </m:oMath>
      <w:r w:rsidRPr="00DA76E9">
        <w:rPr>
          <w:rFonts w:hint="eastAsia"/>
          <w:sz w:val="24"/>
        </w:rPr>
        <w:t xml:space="preserve"> </w:t>
      </w:r>
      <w:r w:rsidRPr="00DA76E9">
        <w:rPr>
          <w:rFonts w:hint="eastAsia"/>
          <w:sz w:val="24"/>
        </w:rPr>
        <w:t>代表模型预测开始位置与结束位置</w:t>
      </w:r>
      <w:r w:rsidRPr="00DA76E9">
        <w:rPr>
          <w:sz w:val="24"/>
        </w:rPr>
        <w:t xml:space="preserve">, </w:t>
      </w:r>
      <m:oMath>
        <m:r>
          <w:rPr>
            <w:rFonts w:ascii="Cambria Math" w:eastAsia="楷体" w:hAnsi="Cambria Math"/>
            <w:sz w:val="24"/>
          </w:rPr>
          <m:t>star</m:t>
        </m:r>
        <m:sSub>
          <m:sSubPr>
            <m:ctrlPr>
              <w:rPr>
                <w:rFonts w:ascii="Cambria Math" w:eastAsia="楷体" w:hAnsi="Cambria Math"/>
                <w:i/>
                <w:sz w:val="24"/>
              </w:rPr>
            </m:ctrlPr>
          </m:sSubPr>
          <m:e>
            <m:r>
              <w:rPr>
                <w:rFonts w:ascii="Cambria Math" w:eastAsia="楷体" w:hAnsi="Cambria Math"/>
                <w:sz w:val="24"/>
              </w:rPr>
              <m:t>t</m:t>
            </m:r>
          </m:e>
          <m:sub>
            <m:r>
              <w:rPr>
                <w:rFonts w:ascii="Cambria Math" w:eastAsia="楷体" w:hAnsi="Cambria Math"/>
                <w:sz w:val="24"/>
              </w:rPr>
              <m:t>pos</m:t>
            </m:r>
          </m:sub>
        </m:sSub>
        <m:r>
          <w:rPr>
            <w:rFonts w:ascii="Cambria Math" w:eastAsia="楷体" w:hAnsi="Cambria Math"/>
            <w:sz w:val="24"/>
          </w:rPr>
          <m:t>,  en</m:t>
        </m:r>
        <m:sSub>
          <m:sSubPr>
            <m:ctrlPr>
              <w:rPr>
                <w:rFonts w:ascii="Cambria Math" w:eastAsia="楷体" w:hAnsi="Cambria Math"/>
                <w:i/>
                <w:sz w:val="24"/>
              </w:rPr>
            </m:ctrlPr>
          </m:sSubPr>
          <m:e>
            <m:r>
              <w:rPr>
                <w:rFonts w:ascii="Cambria Math" w:eastAsia="楷体" w:hAnsi="Cambria Math" w:hint="eastAsia"/>
                <w:sz w:val="24"/>
              </w:rPr>
              <m:t>d</m:t>
            </m:r>
            <m:ctrlPr>
              <w:rPr>
                <w:rFonts w:ascii="Cambria Math" w:eastAsia="楷体" w:hAnsi="Cambria Math" w:hint="eastAsia"/>
                <w:i/>
                <w:sz w:val="24"/>
              </w:rPr>
            </m:ctrlPr>
          </m:e>
          <m:sub>
            <m:r>
              <w:rPr>
                <w:rFonts w:ascii="Cambria Math" w:eastAsia="楷体" w:hAnsi="Cambria Math"/>
                <w:sz w:val="24"/>
              </w:rPr>
              <m:t>pos</m:t>
            </m:r>
          </m:sub>
        </m:sSub>
      </m:oMath>
      <w:r w:rsidRPr="00DA76E9">
        <w:rPr>
          <w:rFonts w:hint="eastAsia"/>
          <w:sz w:val="24"/>
        </w:rPr>
        <w:t>代表</w:t>
      </w:r>
      <w:r w:rsidRPr="00DA76E9">
        <w:rPr>
          <w:rFonts w:hint="eastAsia"/>
          <w:spacing w:val="-1"/>
          <w:sz w:val="24"/>
        </w:rPr>
        <w:t>测</w:t>
      </w:r>
      <w:r w:rsidRPr="00DA76E9">
        <w:rPr>
          <w:rFonts w:hint="eastAsia"/>
          <w:spacing w:val="-1"/>
          <w:kern w:val="0"/>
          <w:sz w:val="24"/>
        </w:rPr>
        <w:t>试数据的真实开始位置与结束位置。为了避免同时对起始位置，结束位置以及长度记录损失，此处简化为对起始位置，结束位置以及中间位置的损失。</w:t>
      </w:r>
    </w:p>
    <w:p w14:paraId="3A4D6B3D" w14:textId="7C55418D" w:rsidR="0076313C" w:rsidRPr="00DA76E9" w:rsidRDefault="005569EB" w:rsidP="00982CDA">
      <w:pPr>
        <w:pStyle w:val="af"/>
        <w:spacing w:line="20pt" w:lineRule="exact"/>
        <w:ind w:start="21pt"/>
        <w:jc w:val="both"/>
        <w:rPr>
          <w:rFonts w:eastAsia="宋体"/>
        </w:rPr>
      </w:pPr>
      <w:r w:rsidRPr="00DA76E9">
        <w:rPr>
          <w:rFonts w:eastAsia="宋体" w:hint="eastAsia"/>
        </w:rPr>
        <w:t>2</w:t>
      </w:r>
      <w:r w:rsidRPr="00DA76E9">
        <w:rPr>
          <w:rFonts w:eastAsia="宋体"/>
        </w:rPr>
        <w:t xml:space="preserve">. </w:t>
      </w:r>
      <w:r w:rsidRPr="00DA76E9">
        <w:rPr>
          <w:rFonts w:eastAsia="宋体" w:hint="eastAsia"/>
        </w:rPr>
        <w:t>控制答案长度过短的损失</w:t>
      </w:r>
    </w:p>
    <w:p w14:paraId="630A21DF" w14:textId="1F15C1A0" w:rsidR="00A81767" w:rsidRPr="00DA76E9" w:rsidRDefault="00F00F9B" w:rsidP="005D7B72">
      <w:pPr>
        <w:pStyle w:val="af"/>
        <w:spacing w:line="15.70pt" w:lineRule="auto"/>
        <w:jc w:val="both"/>
        <w:rPr>
          <w:rFonts w:eastAsia="宋体"/>
        </w:rPr>
      </w:pPr>
      <m:oMathPara>
        <m:oMath>
          <m:sSub>
            <m:sSubPr>
              <m:ctrlPr>
                <w:rPr>
                  <w:rFonts w:ascii="Cambria Math" w:eastAsia="宋体" w:hAnsi="Cambria Math"/>
                </w:rPr>
              </m:ctrlPr>
            </m:sSubPr>
            <m:e>
              <m:r>
                <w:rPr>
                  <w:rFonts w:ascii="Cambria Math" w:eastAsia="宋体" w:hAnsi="Cambria Math"/>
                </w:rPr>
                <m:t>L</m:t>
              </m:r>
            </m:e>
            <m:sub>
              <m:r>
                <w:rPr>
                  <w:rFonts w:ascii="Cambria Math" w:eastAsia="宋体" w:hAnsi="Cambria Math"/>
                </w:rPr>
                <m:t>length</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λ</m:t>
              </m:r>
            </m:e>
            <m:sub>
              <m:r>
                <w:rPr>
                  <w:rFonts w:ascii="Cambria Math" w:eastAsia="宋体" w:hAnsi="Cambria Math"/>
                </w:rPr>
                <m:t>length</m:t>
              </m:r>
            </m:sub>
          </m:sSub>
          <m:r>
            <w:rPr>
              <w:rFonts w:ascii="Cambria Math" w:eastAsia="宋体" w:hAnsi="Cambria Math"/>
            </w:rPr>
            <m:t>*[</m:t>
          </m:r>
          <m:d>
            <m:dPr>
              <m:ctrlPr>
                <w:rPr>
                  <w:rFonts w:ascii="Cambria Math" w:eastAsia="宋体" w:hAnsi="Cambria Math"/>
                  <w:i/>
                </w:rPr>
              </m:ctrlPr>
            </m:dPr>
            <m:e>
              <m:r>
                <w:rPr>
                  <w:rFonts w:ascii="Cambria Math" w:eastAsia="宋体" w:hAnsi="Cambria Math"/>
                </w:rPr>
                <m:t>en</m:t>
              </m:r>
              <m:sSub>
                <m:sSubPr>
                  <m:ctrlPr>
                    <w:rPr>
                      <w:rFonts w:ascii="Cambria Math" w:eastAsia="宋体" w:hAnsi="Cambria Math"/>
                    </w:rPr>
                  </m:ctrlPr>
                </m:sSubPr>
                <m:e>
                  <m:r>
                    <w:rPr>
                      <w:rFonts w:ascii="Cambria Math" w:eastAsia="宋体" w:hAnsi="Cambria Math"/>
                    </w:rPr>
                    <m:t>d</m:t>
                  </m:r>
                  <m:ctrlPr>
                    <w:rPr>
                      <w:rFonts w:ascii="Cambria Math" w:eastAsia="宋体" w:hAnsi="Cambria Math"/>
                      <w:i/>
                    </w:rPr>
                  </m:ctrlPr>
                </m:e>
                <m:sub>
                  <m:r>
                    <w:rPr>
                      <w:rFonts w:ascii="Cambria Math" w:eastAsia="宋体" w:hAnsi="Cambria Math"/>
                    </w:rPr>
                    <m:t>pos</m:t>
                  </m:r>
                </m:sub>
              </m:sSub>
              <m:r>
                <w:rPr>
                  <w:rFonts w:ascii="Cambria Math" w:eastAsia="宋体" w:hAnsi="Cambria Math"/>
                </w:rPr>
                <m:t>-star</m:t>
              </m:r>
              <m:sSub>
                <m:sSubPr>
                  <m:ctrlPr>
                    <w:rPr>
                      <w:rFonts w:ascii="Cambria Math" w:eastAsia="宋体" w:hAnsi="Cambria Math"/>
                    </w:rPr>
                  </m:ctrlPr>
                </m:sSubPr>
                <m:e>
                  <m:r>
                    <w:rPr>
                      <w:rFonts w:ascii="Cambria Math" w:eastAsia="宋体" w:hAnsi="Cambria Math"/>
                    </w:rPr>
                    <m:t>t</m:t>
                  </m:r>
                  <m:ctrlPr>
                    <w:rPr>
                      <w:rFonts w:ascii="Cambria Math" w:eastAsia="宋体" w:hAnsi="Cambria Math"/>
                      <w:i/>
                    </w:rPr>
                  </m:ctrlPr>
                </m:e>
                <m:sub>
                  <m:r>
                    <w:rPr>
                      <w:rFonts w:ascii="Cambria Math" w:eastAsia="宋体" w:hAnsi="Cambria Math"/>
                    </w:rPr>
                    <m:t>pos</m:t>
                  </m:r>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en</m:t>
              </m:r>
              <m:sSub>
                <m:sSubPr>
                  <m:ctrlPr>
                    <w:rPr>
                      <w:rFonts w:ascii="Cambria Math" w:eastAsia="宋体" w:hAnsi="Cambria Math"/>
                    </w:rPr>
                  </m:ctrlPr>
                </m:sSubPr>
                <m:e>
                  <m:r>
                    <w:rPr>
                      <w:rFonts w:ascii="Cambria Math" w:eastAsia="宋体" w:hAnsi="Cambria Math"/>
                    </w:rPr>
                    <m:t>d</m:t>
                  </m:r>
                  <m:ctrlPr>
                    <w:rPr>
                      <w:rFonts w:ascii="Cambria Math" w:eastAsia="宋体" w:hAnsi="Cambria Math"/>
                      <w:i/>
                    </w:rPr>
                  </m:ctrlPr>
                </m:e>
                <m:sub>
                  <m:r>
                    <w:rPr>
                      <w:rFonts w:ascii="Cambria Math" w:eastAsia="宋体" w:hAnsi="Cambria Math"/>
                    </w:rPr>
                    <m:t>logit</m:t>
                  </m:r>
                </m:sub>
              </m:sSub>
              <m:r>
                <w:rPr>
                  <w:rFonts w:ascii="Cambria Math" w:eastAsia="宋体" w:hAnsi="Cambria Math"/>
                </w:rPr>
                <m:t>-star</m:t>
              </m:r>
              <m:sSub>
                <m:sSubPr>
                  <m:ctrlPr>
                    <w:rPr>
                      <w:rFonts w:ascii="Cambria Math" w:eastAsia="宋体" w:hAnsi="Cambria Math"/>
                    </w:rPr>
                  </m:ctrlPr>
                </m:sSubPr>
                <m:e>
                  <m:r>
                    <w:rPr>
                      <w:rFonts w:ascii="Cambria Math" w:eastAsia="宋体" w:hAnsi="Cambria Math"/>
                    </w:rPr>
                    <m:t>t</m:t>
                  </m:r>
                  <m:ctrlPr>
                    <w:rPr>
                      <w:rFonts w:ascii="Cambria Math" w:eastAsia="宋体" w:hAnsi="Cambria Math"/>
                      <w:i/>
                    </w:rPr>
                  </m:ctrlPr>
                </m:e>
                <m:sub>
                  <m:r>
                    <w:rPr>
                      <w:rFonts w:ascii="Cambria Math" w:eastAsia="宋体" w:hAnsi="Cambria Math"/>
                    </w:rPr>
                    <m:t>logit</m:t>
                  </m:r>
                </m:sub>
              </m:sSub>
            </m:e>
          </m:d>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m:t>
              </m:r>
            </m:sub>
          </m:sSub>
          <m:r>
            <w:rPr>
              <w:rFonts w:ascii="Cambria Math" w:eastAsia="宋体" w:hAnsi="Cambria Math"/>
            </w:rPr>
            <m:t xml:space="preserve">                      (3.14)</m:t>
          </m:r>
        </m:oMath>
      </m:oMathPara>
    </w:p>
    <w:p w14:paraId="583128E4" w14:textId="1B31AFF9" w:rsidR="00D943CE" w:rsidRPr="00DA76E9" w:rsidRDefault="00673DD3" w:rsidP="008D2AD1">
      <w:pPr>
        <w:pStyle w:val="af"/>
        <w:spacing w:line="15.70pt" w:lineRule="auto"/>
        <w:ind w:firstLine="21pt"/>
        <w:jc w:val="both"/>
        <w:rPr>
          <w:rFonts w:eastAsia="宋体"/>
          <w:spacing w:val="-1"/>
        </w:rPr>
      </w:pPr>
      <w:r w:rsidRPr="00DA76E9">
        <w:rPr>
          <w:rFonts w:eastAsia="宋体" w:hint="eastAsia"/>
          <w:spacing w:val="-1"/>
        </w:rPr>
        <w:t>其中</w:t>
      </w:r>
      <w:r w:rsidRPr="00DA76E9">
        <w:rPr>
          <w:rFonts w:eastAsia="宋体" w:hint="eastAsia"/>
          <w:spacing w:val="-1"/>
        </w:rPr>
        <w:t xml:space="preserve"> </w:t>
      </w:r>
      <m:oMath>
        <m:sSub>
          <m:sSubPr>
            <m:ctrlPr>
              <w:rPr>
                <w:rFonts w:ascii="Cambria Math" w:eastAsia="宋体" w:hAnsi="Cambria Math"/>
                <w:spacing w:val="-1"/>
              </w:rPr>
            </m:ctrlPr>
          </m:sSubPr>
          <m:e>
            <m:r>
              <w:rPr>
                <w:rFonts w:ascii="Cambria Math" w:eastAsia="宋体" w:hAnsi="Cambria Math"/>
                <w:spacing w:val="-1"/>
              </w:rPr>
              <m:t>λ</m:t>
            </m:r>
          </m:e>
          <m:sub>
            <m:r>
              <w:rPr>
                <w:rFonts w:ascii="Cambria Math" w:eastAsia="宋体" w:hAnsi="Cambria Math"/>
                <w:spacing w:val="-1"/>
              </w:rPr>
              <m:t>length</m:t>
            </m:r>
          </m:sub>
        </m:sSub>
      </m:oMath>
      <w:r w:rsidRPr="00DA76E9">
        <w:rPr>
          <w:rFonts w:eastAsia="宋体" w:hint="eastAsia"/>
          <w:spacing w:val="-1"/>
        </w:rPr>
        <w:t xml:space="preserve"> </w:t>
      </w:r>
      <w:r w:rsidRPr="00DA76E9">
        <w:rPr>
          <w:rFonts w:eastAsia="宋体" w:hint="eastAsia"/>
          <w:spacing w:val="-1"/>
        </w:rPr>
        <w:t>是长度损失比例系数，</w:t>
      </w:r>
      <m:oMath>
        <m:sSub>
          <m:sSubPr>
            <m:ctrlPr>
              <w:rPr>
                <w:rFonts w:ascii="Cambria Math" w:eastAsia="宋体" w:hAnsi="Cambria Math"/>
                <w:spacing w:val="-1"/>
              </w:rPr>
            </m:ctrlPr>
          </m:sSubPr>
          <m:e>
            <m:d>
              <m:dPr>
                <m:begChr m:val="["/>
                <m:endChr m:val="]"/>
                <m:ctrlPr>
                  <w:rPr>
                    <w:rFonts w:ascii="Cambria Math" w:eastAsia="宋体" w:hAnsi="Cambria Math"/>
                    <w:spacing w:val="-1"/>
                  </w:rPr>
                </m:ctrlPr>
              </m:dPr>
              <m:e>
                <m:r>
                  <m:rPr>
                    <m:sty m:val="p"/>
                  </m:rPr>
                  <w:rPr>
                    <w:rFonts w:ascii="Cambria Math" w:eastAsia="宋体" w:hAnsi="Cambria Math"/>
                    <w:spacing w:val="-1"/>
                  </w:rPr>
                  <m:t>…</m:t>
                </m:r>
              </m:e>
            </m:d>
          </m:e>
          <m:sub>
            <m:r>
              <m:rPr>
                <m:sty m:val="p"/>
              </m:rPr>
              <w:rPr>
                <w:rFonts w:ascii="Cambria Math" w:eastAsia="宋体" w:hAnsi="Cambria Math"/>
                <w:spacing w:val="-1"/>
              </w:rPr>
              <m:t>+</m:t>
            </m:r>
          </m:sub>
        </m:sSub>
      </m:oMath>
      <w:r w:rsidRPr="00DA76E9">
        <w:rPr>
          <w:rFonts w:eastAsia="宋体" w:hint="eastAsia"/>
          <w:spacing w:val="-1"/>
        </w:rPr>
        <w:t xml:space="preserve"> </w:t>
      </w:r>
      <w:r w:rsidRPr="00DA76E9">
        <w:rPr>
          <w:rFonts w:eastAsia="宋体" w:hint="eastAsia"/>
          <w:spacing w:val="-1"/>
        </w:rPr>
        <w:t>表示若</w:t>
      </w:r>
      <w:proofErr w:type="gramStart"/>
      <w:r w:rsidRPr="00DA76E9">
        <w:rPr>
          <w:rFonts w:eastAsia="宋体" w:hint="eastAsia"/>
          <w:spacing w:val="-1"/>
        </w:rPr>
        <w:t>中间项</w:t>
      </w:r>
      <w:proofErr w:type="gramEnd"/>
      <w:r w:rsidRPr="00DA76E9">
        <w:rPr>
          <w:rFonts w:eastAsia="宋体" w:hint="eastAsia"/>
          <w:spacing w:val="-1"/>
        </w:rPr>
        <w:t>小于零，则取零；若</w:t>
      </w:r>
      <w:proofErr w:type="gramStart"/>
      <w:r w:rsidRPr="00DA76E9">
        <w:rPr>
          <w:rFonts w:eastAsia="宋体" w:hint="eastAsia"/>
          <w:spacing w:val="-1"/>
        </w:rPr>
        <w:t>中间项</w:t>
      </w:r>
      <w:proofErr w:type="gramEnd"/>
      <w:r w:rsidRPr="00DA76E9">
        <w:rPr>
          <w:rFonts w:eastAsia="宋体" w:hint="eastAsia"/>
          <w:spacing w:val="-1"/>
        </w:rPr>
        <w:t>大于等于零，则取原值</w:t>
      </w:r>
      <w:r w:rsidR="00FF2C15" w:rsidRPr="00DA76E9">
        <w:rPr>
          <w:rFonts w:eastAsia="宋体" w:hint="eastAsia"/>
          <w:spacing w:val="-1"/>
        </w:rPr>
        <w:t>。</w:t>
      </w:r>
    </w:p>
    <w:p w14:paraId="4F28CA09" w14:textId="57042AEF" w:rsidR="006C7B93" w:rsidRPr="00DA76E9" w:rsidRDefault="006C7B93" w:rsidP="00B6798B">
      <w:pPr>
        <w:pStyle w:val="2"/>
        <w:rPr>
          <w:rFonts w:ascii="Times New Roman" w:hAnsi="Times New Roman"/>
        </w:rPr>
      </w:pPr>
      <w:bookmarkStart w:id="490" w:name="_Toc101693040"/>
      <w:bookmarkStart w:id="491" w:name="_Toc103718634"/>
      <w:r w:rsidRPr="00DA76E9">
        <w:rPr>
          <w:rFonts w:ascii="Times New Roman" w:hAnsi="Times New Roman" w:hint="eastAsia"/>
        </w:rPr>
        <w:t>小结</w:t>
      </w:r>
      <w:bookmarkEnd w:id="490"/>
      <w:bookmarkEnd w:id="491"/>
    </w:p>
    <w:p w14:paraId="6937105C" w14:textId="17C10008" w:rsidR="006C7B93" w:rsidRPr="00DA76E9" w:rsidRDefault="006C7B93" w:rsidP="00785A2D">
      <w:pPr>
        <w:pStyle w:val="af"/>
        <w:spacing w:line="20pt" w:lineRule="exact"/>
        <w:ind w:firstLine="24.10pt"/>
        <w:jc w:val="both"/>
        <w:rPr>
          <w:rFonts w:eastAsia="宋体"/>
        </w:rPr>
      </w:pPr>
      <w:r w:rsidRPr="00DA76E9">
        <w:rPr>
          <w:rFonts w:eastAsia="宋体" w:hint="eastAsia"/>
          <w:spacing w:val="-1"/>
        </w:rPr>
        <w:t>在本章</w:t>
      </w:r>
      <w:del w:id="492" w:author="李 哲玮" w:date="2022-05-06T11:35:00Z">
        <w:r w:rsidRPr="00DA76E9" w:rsidDel="009E3A48">
          <w:rPr>
            <w:rFonts w:eastAsia="宋体" w:hint="eastAsia"/>
            <w:spacing w:val="-1"/>
          </w:rPr>
          <w:delText>节</w:delText>
        </w:r>
      </w:del>
      <w:r w:rsidRPr="00DA76E9">
        <w:rPr>
          <w:rFonts w:eastAsia="宋体" w:hint="eastAsia"/>
          <w:spacing w:val="-1"/>
        </w:rPr>
        <w:t>中，首先对鲁棒性问答系统的实验具体输入输出进行形式化定义，以及提出针对有微调数据的小样本学习和无微调数据的零样本学习的两种不同的实验设置。</w:t>
      </w:r>
      <w:r w:rsidR="00DA76E9" w:rsidRPr="00DA76E9">
        <w:rPr>
          <w:rFonts w:eastAsia="宋体" w:hint="eastAsia"/>
          <w:spacing w:val="-1"/>
        </w:rPr>
        <w:t>然</w:t>
      </w:r>
      <w:r w:rsidR="00DA76E9" w:rsidRPr="00DA76E9">
        <w:rPr>
          <w:rFonts w:eastAsia="宋体" w:hint="eastAsia"/>
          <w:spacing w:val="-3"/>
        </w:rPr>
        <w:t>后文章提出基于</w:t>
      </w:r>
      <w:proofErr w:type="gramStart"/>
      <w:r w:rsidR="00DA76E9" w:rsidRPr="00DA76E9">
        <w:rPr>
          <w:rFonts w:eastAsia="宋体" w:hint="eastAsia"/>
          <w:spacing w:val="-3"/>
        </w:rPr>
        <w:t>预训练</w:t>
      </w:r>
      <w:proofErr w:type="gramEnd"/>
      <w:r w:rsidR="00DA76E9" w:rsidRPr="00DA76E9">
        <w:rPr>
          <w:rFonts w:eastAsia="宋体" w:hint="eastAsia"/>
          <w:spacing w:val="-3"/>
        </w:rPr>
        <w:t>语言模型的问答系统</w:t>
      </w:r>
      <w:r w:rsidR="00DA76E9" w:rsidRPr="00DA76E9">
        <w:rPr>
          <w:rFonts w:eastAsia="宋体"/>
          <w:spacing w:val="-1"/>
        </w:rPr>
        <w:t> </w:t>
      </w:r>
      <w:r w:rsidR="00DA76E9" w:rsidRPr="00DA76E9">
        <w:t>R</w:t>
      </w:r>
      <w:r w:rsidRPr="00DA76E9">
        <w:t>QA-BERT</w:t>
      </w:r>
      <w:r w:rsidR="00FB2E97">
        <w:rPr>
          <w:rFonts w:eastAsia="宋体"/>
        </w:rPr>
        <w:t> </w:t>
      </w:r>
      <w:r w:rsidRPr="00DA76E9">
        <w:rPr>
          <w:rFonts w:eastAsia="宋体" w:hint="eastAsia"/>
        </w:rPr>
        <w:t>模型，并构建额外的三个变种问答系统模块</w:t>
      </w:r>
      <w:r w:rsidRPr="00DA76E9">
        <w:rPr>
          <w:spacing w:val="7"/>
        </w:rPr>
        <w:t xml:space="preserve">: </w:t>
      </w:r>
      <w:r w:rsidRPr="00DA76E9">
        <w:rPr>
          <w:rFonts w:eastAsia="宋体" w:hint="eastAsia"/>
        </w:rPr>
        <w:t>领域对抗训练模块，数据增强模块，长度惩罚损失模块。文中对各个子模块的实现细节进行了具体的描述。</w:t>
      </w:r>
    </w:p>
    <w:p w14:paraId="5656AE30" w14:textId="1C47DE03" w:rsidR="00C42CD0" w:rsidRPr="00DA76E9" w:rsidRDefault="00C42CD0" w:rsidP="003E4B39">
      <w:pPr>
        <w:pStyle w:val="af"/>
        <w:spacing w:line="15.70pt" w:lineRule="auto"/>
        <w:ind w:end="18.55pt" w:firstLine="21pt"/>
        <w:jc w:val="both"/>
        <w:rPr>
          <w:rFonts w:eastAsia="宋体"/>
        </w:rPr>
      </w:pPr>
      <w:r w:rsidRPr="00DA76E9">
        <w:rPr>
          <w:rFonts w:eastAsia="宋体"/>
        </w:rPr>
        <w:br w:type="page"/>
      </w:r>
    </w:p>
    <w:p w14:paraId="3ABDB3C9" w14:textId="1A6180B3" w:rsidR="00E87A80" w:rsidRPr="00DA76E9" w:rsidRDefault="00E87A80" w:rsidP="009A64B0">
      <w:pPr>
        <w:pStyle w:val="1"/>
      </w:pPr>
      <w:bookmarkStart w:id="493" w:name="_Toc101693041"/>
      <w:bookmarkStart w:id="494" w:name="_Toc103718635"/>
      <w:r w:rsidRPr="00DA76E9">
        <w:rPr>
          <w:rFonts w:hint="eastAsia"/>
        </w:rPr>
        <w:t>实验结果以及分析</w:t>
      </w:r>
      <w:bookmarkEnd w:id="493"/>
      <w:bookmarkEnd w:id="494"/>
    </w:p>
    <w:p w14:paraId="69CB2F35" w14:textId="7A4B7BF6" w:rsidR="00E87A80" w:rsidRPr="00DA76E9" w:rsidRDefault="00E87A80" w:rsidP="00B6798B">
      <w:pPr>
        <w:pStyle w:val="2"/>
        <w:rPr>
          <w:rFonts w:ascii="Times New Roman" w:hAnsi="Times New Roman"/>
        </w:rPr>
      </w:pPr>
      <w:bookmarkStart w:id="495" w:name="_Toc101693042"/>
      <w:bookmarkStart w:id="496" w:name="_Toc103718636"/>
      <w:r w:rsidRPr="00DA76E9">
        <w:rPr>
          <w:rFonts w:ascii="Times New Roman" w:hAnsi="Times New Roman" w:hint="eastAsia"/>
        </w:rPr>
        <w:t>实验准备</w:t>
      </w:r>
      <w:bookmarkEnd w:id="495"/>
      <w:bookmarkEnd w:id="496"/>
    </w:p>
    <w:p w14:paraId="123CBD69" w14:textId="1C3563E8" w:rsidR="00E87A80" w:rsidRPr="00DA76E9" w:rsidRDefault="00C37900" w:rsidP="00C37900">
      <w:pPr>
        <w:pStyle w:val="3"/>
        <w:rPr>
          <w:rFonts w:ascii="Times New Roman" w:hAnsi="Times New Roman"/>
        </w:rPr>
      </w:pPr>
      <w:bookmarkStart w:id="497" w:name="_Toc101693043"/>
      <w:bookmarkStart w:id="498" w:name="_Toc103718637"/>
      <w:r w:rsidRPr="00DA76E9">
        <w:rPr>
          <w:rFonts w:ascii="Times New Roman" w:hAnsi="Times New Roman" w:hint="eastAsia"/>
        </w:rPr>
        <w:t>实验数据集</w:t>
      </w:r>
      <w:bookmarkEnd w:id="497"/>
      <w:bookmarkEnd w:id="498"/>
    </w:p>
    <w:p w14:paraId="4B300892" w14:textId="2A7AF15D" w:rsidR="00E87A80" w:rsidRPr="00DA76E9" w:rsidRDefault="00E87A80" w:rsidP="00982CDA">
      <w:pPr>
        <w:pStyle w:val="af"/>
        <w:spacing w:line="20pt" w:lineRule="exact"/>
        <w:ind w:firstLine="24.10pt"/>
        <w:jc w:val="both"/>
        <w:rPr>
          <w:rFonts w:eastAsia="宋体"/>
          <w:spacing w:val="4"/>
        </w:rPr>
      </w:pPr>
      <w:r w:rsidRPr="00DA76E9">
        <w:rPr>
          <w:rFonts w:eastAsia="宋体" w:hint="eastAsia"/>
          <w:spacing w:val="4"/>
        </w:rPr>
        <w:t>在本实验中需要两个不同领域的问答系统数据集。</w:t>
      </w:r>
      <w:r w:rsidR="00DA76E9" w:rsidRPr="00DA76E9">
        <w:rPr>
          <w:rFonts w:eastAsia="宋体" w:hint="eastAsia"/>
          <w:spacing w:val="4"/>
        </w:rPr>
        <w:t>选择了使用</w:t>
      </w:r>
      <w:r w:rsidR="00DA76E9" w:rsidRPr="00DA76E9">
        <w:rPr>
          <w:rFonts w:eastAsia="宋体"/>
          <w:spacing w:val="4"/>
        </w:rPr>
        <w:t> </w:t>
      </w:r>
      <w:proofErr w:type="spellStart"/>
      <w:r w:rsidR="00DA76E9" w:rsidRPr="00DA76E9">
        <w:rPr>
          <w:rFonts w:eastAsia="宋体" w:hint="eastAsia"/>
          <w:spacing w:val="4"/>
        </w:rPr>
        <w:t>S</w:t>
      </w:r>
      <w:r w:rsidRPr="00DA76E9">
        <w:rPr>
          <w:rFonts w:eastAsia="宋体" w:hint="eastAsia"/>
          <w:spacing w:val="4"/>
        </w:rPr>
        <w:t>QuAD</w:t>
      </w:r>
      <w:proofErr w:type="spellEnd"/>
      <w:r w:rsidRPr="00DA76E9">
        <w:rPr>
          <w:rFonts w:eastAsia="宋体" w:hint="eastAsia"/>
          <w:spacing w:val="4"/>
          <w:vertAlign w:val="superscript"/>
        </w:rPr>
        <w:t>[19]</w:t>
      </w:r>
      <w:r w:rsidRPr="00DA76E9">
        <w:rPr>
          <w:rFonts w:eastAsia="宋体" w:hint="eastAsia"/>
          <w:spacing w:val="4"/>
        </w:rPr>
        <w:t xml:space="preserve"> </w:t>
      </w:r>
      <w:r w:rsidRPr="00DA76E9">
        <w:rPr>
          <w:rFonts w:eastAsia="宋体" w:hint="eastAsia"/>
          <w:spacing w:val="4"/>
        </w:rPr>
        <w:t>作为训练领域数据集，</w:t>
      </w:r>
      <w:r w:rsidRPr="00DA76E9">
        <w:rPr>
          <w:rFonts w:eastAsia="宋体" w:hint="eastAsia"/>
          <w:spacing w:val="4"/>
        </w:rPr>
        <w:t>RACE</w:t>
      </w:r>
      <w:r w:rsidRPr="00DA76E9">
        <w:rPr>
          <w:rFonts w:eastAsia="宋体" w:hint="eastAsia"/>
          <w:spacing w:val="4"/>
          <w:vertAlign w:val="superscript"/>
        </w:rPr>
        <w:t>[20]</w:t>
      </w:r>
      <w:r w:rsidRPr="00DA76E9">
        <w:rPr>
          <w:rFonts w:eastAsia="宋体" w:hint="eastAsia"/>
          <w:spacing w:val="4"/>
        </w:rPr>
        <w:t xml:space="preserve"> </w:t>
      </w:r>
      <w:r w:rsidRPr="00DA76E9">
        <w:rPr>
          <w:rFonts w:eastAsia="宋体" w:hint="eastAsia"/>
          <w:spacing w:val="4"/>
        </w:rPr>
        <w:t>作为测试领域数据集。</w:t>
      </w:r>
      <w:proofErr w:type="spellStart"/>
      <w:r w:rsidRPr="00DA76E9">
        <w:rPr>
          <w:rFonts w:eastAsia="宋体" w:hint="eastAsia"/>
          <w:spacing w:val="4"/>
        </w:rPr>
        <w:t>SQuAD</w:t>
      </w:r>
      <w:proofErr w:type="spellEnd"/>
      <w:r w:rsidRPr="00DA76E9">
        <w:rPr>
          <w:rFonts w:eastAsia="宋体" w:hint="eastAsia"/>
          <w:spacing w:val="4"/>
        </w:rPr>
        <w:t xml:space="preserve"> </w:t>
      </w:r>
      <w:r w:rsidR="00DA76E9" w:rsidRPr="00DA76E9">
        <w:rPr>
          <w:rFonts w:eastAsia="宋体" w:hint="eastAsia"/>
          <w:spacing w:val="4"/>
        </w:rPr>
        <w:t>和</w:t>
      </w:r>
      <w:r w:rsidR="00DA76E9" w:rsidRPr="00DA76E9">
        <w:rPr>
          <w:rFonts w:eastAsia="宋体"/>
          <w:spacing w:val="4"/>
        </w:rPr>
        <w:t> </w:t>
      </w:r>
      <w:r w:rsidR="00DA76E9" w:rsidRPr="00DA76E9">
        <w:rPr>
          <w:rFonts w:eastAsia="宋体" w:hint="eastAsia"/>
          <w:spacing w:val="4"/>
        </w:rPr>
        <w:t>R</w:t>
      </w:r>
      <w:r w:rsidRPr="00DA76E9">
        <w:rPr>
          <w:rFonts w:eastAsia="宋体" w:hint="eastAsia"/>
          <w:spacing w:val="4"/>
        </w:rPr>
        <w:t xml:space="preserve">ACE </w:t>
      </w:r>
      <w:r w:rsidRPr="00DA76E9">
        <w:rPr>
          <w:rFonts w:eastAsia="宋体" w:hint="eastAsia"/>
          <w:spacing w:val="4"/>
        </w:rPr>
        <w:t>都是提取式问答系统常用的基准数据集，但是两者在文章来源</w:t>
      </w:r>
      <w:r w:rsidRPr="00DA76E9">
        <w:rPr>
          <w:rFonts w:eastAsia="宋体" w:hint="eastAsia"/>
          <w:spacing w:val="4"/>
        </w:rPr>
        <w:t xml:space="preserve"> (</w:t>
      </w:r>
      <w:r w:rsidRPr="00DA76E9">
        <w:rPr>
          <w:rFonts w:eastAsia="宋体" w:hint="eastAsia"/>
          <w:spacing w:val="4"/>
        </w:rPr>
        <w:t>分别来源于维基百科与中国中考、高考阅读理解</w:t>
      </w:r>
      <w:r w:rsidRPr="00DA76E9">
        <w:rPr>
          <w:rFonts w:eastAsia="宋体" w:hint="eastAsia"/>
          <w:spacing w:val="4"/>
        </w:rPr>
        <w:t>)</w:t>
      </w:r>
      <w:r w:rsidRPr="00DA76E9">
        <w:rPr>
          <w:rFonts w:eastAsia="宋体" w:hint="eastAsia"/>
          <w:spacing w:val="4"/>
        </w:rPr>
        <w:t>，</w:t>
      </w:r>
      <w:r w:rsidRPr="00DA76E9">
        <w:rPr>
          <w:rFonts w:eastAsia="宋体" w:hint="eastAsia"/>
          <w:spacing w:val="4"/>
        </w:rPr>
        <w:t xml:space="preserve"> </w:t>
      </w:r>
      <w:r w:rsidRPr="00DA76E9">
        <w:rPr>
          <w:rFonts w:eastAsia="宋体" w:hint="eastAsia"/>
          <w:spacing w:val="4"/>
        </w:rPr>
        <w:t>文章体裁</w:t>
      </w:r>
      <w:r w:rsidRPr="00DA76E9">
        <w:rPr>
          <w:rFonts w:eastAsia="宋体" w:hint="eastAsia"/>
          <w:spacing w:val="4"/>
        </w:rPr>
        <w:t xml:space="preserve"> (</w:t>
      </w:r>
      <w:r w:rsidRPr="00DA76E9">
        <w:rPr>
          <w:rFonts w:eastAsia="宋体" w:hint="eastAsia"/>
          <w:spacing w:val="4"/>
        </w:rPr>
        <w:t>记叙文或是议论文</w:t>
      </w:r>
      <w:r w:rsidRPr="00DA76E9">
        <w:rPr>
          <w:rFonts w:eastAsia="宋体" w:hint="eastAsia"/>
          <w:spacing w:val="4"/>
        </w:rPr>
        <w:t>)</w:t>
      </w:r>
      <w:r w:rsidRPr="00DA76E9">
        <w:rPr>
          <w:rFonts w:eastAsia="宋体" w:hint="eastAsia"/>
          <w:spacing w:val="4"/>
        </w:rPr>
        <w:t>，问答类型</w:t>
      </w:r>
      <w:r w:rsidRPr="00DA76E9">
        <w:rPr>
          <w:rFonts w:eastAsia="宋体" w:hint="eastAsia"/>
          <w:spacing w:val="4"/>
        </w:rPr>
        <w:t xml:space="preserve"> (</w:t>
      </w:r>
      <w:r w:rsidRPr="00DA76E9">
        <w:rPr>
          <w:rFonts w:eastAsia="宋体" w:hint="eastAsia"/>
          <w:spacing w:val="4"/>
        </w:rPr>
        <w:t>检索文章或是知识推理</w:t>
      </w:r>
      <w:r w:rsidRPr="00DA76E9">
        <w:rPr>
          <w:rFonts w:eastAsia="宋体" w:hint="eastAsia"/>
          <w:spacing w:val="4"/>
        </w:rPr>
        <w:t xml:space="preserve">) </w:t>
      </w:r>
      <w:r w:rsidRPr="00DA76E9">
        <w:rPr>
          <w:rFonts w:eastAsia="宋体" w:hint="eastAsia"/>
          <w:spacing w:val="4"/>
        </w:rPr>
        <w:t>等方面具有较大不同。与此同时，考虑到实际应用</w:t>
      </w:r>
      <w:proofErr w:type="gramStart"/>
      <w:r w:rsidRPr="00DA76E9">
        <w:rPr>
          <w:rFonts w:eastAsia="宋体" w:hint="eastAsia"/>
          <w:spacing w:val="4"/>
        </w:rPr>
        <w:t>中领域外数据</w:t>
      </w:r>
      <w:proofErr w:type="gramEnd"/>
      <w:r w:rsidRPr="00DA76E9">
        <w:rPr>
          <w:rFonts w:eastAsia="宋体" w:hint="eastAsia"/>
          <w:spacing w:val="4"/>
        </w:rPr>
        <w:t>缺失的缘故，我们从</w:t>
      </w:r>
      <w:r w:rsidRPr="00DA76E9">
        <w:rPr>
          <w:rFonts w:eastAsia="宋体" w:hint="eastAsia"/>
          <w:spacing w:val="4"/>
        </w:rPr>
        <w:t>RACE</w:t>
      </w:r>
      <w:r w:rsidRPr="00DA76E9">
        <w:rPr>
          <w:rFonts w:eastAsia="宋体" w:hint="eastAsia"/>
          <w:spacing w:val="4"/>
        </w:rPr>
        <w:t>中随机选取了</w:t>
      </w:r>
      <w:r w:rsidRPr="00DA76E9">
        <w:rPr>
          <w:rFonts w:eastAsia="宋体" w:hint="eastAsia"/>
          <w:spacing w:val="4"/>
        </w:rPr>
        <w:t>128</w:t>
      </w:r>
      <w:r w:rsidRPr="00DA76E9">
        <w:rPr>
          <w:rFonts w:eastAsia="宋体" w:hint="eastAsia"/>
          <w:spacing w:val="4"/>
        </w:rPr>
        <w:t>篇文章中的</w:t>
      </w:r>
      <w:r w:rsidRPr="00DA76E9">
        <w:rPr>
          <w:rFonts w:eastAsia="宋体" w:hint="eastAsia"/>
          <w:spacing w:val="4"/>
        </w:rPr>
        <w:t>128</w:t>
      </w:r>
      <w:r w:rsidRPr="00DA76E9">
        <w:rPr>
          <w:rFonts w:eastAsia="宋体" w:hint="eastAsia"/>
          <w:spacing w:val="4"/>
        </w:rPr>
        <w:t>个问题构造了一个小型</w:t>
      </w:r>
      <w:r w:rsidRPr="00DA76E9">
        <w:rPr>
          <w:rFonts w:eastAsia="宋体" w:hint="eastAsia"/>
          <w:spacing w:val="4"/>
        </w:rPr>
        <w:t>RACE</w:t>
      </w:r>
      <w:r w:rsidRPr="00DA76E9">
        <w:rPr>
          <w:rFonts w:eastAsia="宋体" w:hint="eastAsia"/>
          <w:spacing w:val="4"/>
        </w:rPr>
        <w:t>的子数据集</w:t>
      </w:r>
      <w:r w:rsidR="004B0C96" w:rsidRPr="00DA76E9">
        <w:rPr>
          <w:rFonts w:eastAsia="宋体" w:hint="eastAsia"/>
          <w:spacing w:val="4"/>
        </w:rPr>
        <w:t>，</w:t>
      </w:r>
      <w:r w:rsidRPr="00DA76E9">
        <w:rPr>
          <w:rFonts w:eastAsia="宋体" w:hint="eastAsia"/>
          <w:spacing w:val="4"/>
        </w:rPr>
        <w:t>称为</w:t>
      </w:r>
      <w:r w:rsidRPr="00DA76E9">
        <w:rPr>
          <w:rFonts w:eastAsia="宋体" w:hint="eastAsia"/>
          <w:spacing w:val="4"/>
        </w:rPr>
        <w:t xml:space="preserve">RACE-S(RACE-SMALL </w:t>
      </w:r>
      <w:r w:rsidRPr="00DA76E9">
        <w:rPr>
          <w:rFonts w:eastAsia="宋体" w:hint="eastAsia"/>
          <w:spacing w:val="4"/>
        </w:rPr>
        <w:t>的缩写</w:t>
      </w:r>
      <w:r w:rsidRPr="00DA76E9">
        <w:rPr>
          <w:rFonts w:eastAsia="宋体" w:hint="eastAsia"/>
          <w:spacing w:val="4"/>
        </w:rPr>
        <w:t>)</w:t>
      </w:r>
      <w:r w:rsidRPr="00DA76E9">
        <w:rPr>
          <w:rFonts w:eastAsia="宋体" w:hint="eastAsia"/>
          <w:spacing w:val="4"/>
        </w:rPr>
        <w:t>。</w:t>
      </w:r>
    </w:p>
    <w:p w14:paraId="530CDC66" w14:textId="5C38AFE2" w:rsidR="00FC3C44" w:rsidRPr="00DA76E9" w:rsidRDefault="004C3B5E" w:rsidP="00A440BF">
      <w:pPr>
        <w:pStyle w:val="af"/>
        <w:spacing w:before="1.45pt" w:line="20pt" w:lineRule="exact"/>
        <w:ind w:firstLine="21pt"/>
        <w:rPr>
          <w:rFonts w:eastAsia="宋体"/>
        </w:rPr>
      </w:pPr>
      <w:r w:rsidRPr="00DA76E9">
        <w:rPr>
          <w:rFonts w:eastAsia="宋体" w:hint="eastAsia"/>
        </w:rPr>
        <w:t>各个数据</w:t>
      </w:r>
      <w:proofErr w:type="gramStart"/>
      <w:r w:rsidRPr="00DA76E9">
        <w:rPr>
          <w:rFonts w:eastAsia="宋体" w:hint="eastAsia"/>
        </w:rPr>
        <w:t>集具体</w:t>
      </w:r>
      <w:proofErr w:type="gramEnd"/>
      <w:r w:rsidRPr="00DA76E9">
        <w:rPr>
          <w:rFonts w:eastAsia="宋体" w:hint="eastAsia"/>
        </w:rPr>
        <w:t>信息如下：</w:t>
      </w:r>
    </w:p>
    <w:p w14:paraId="2796A91A" w14:textId="77777777" w:rsidR="00FC3C44" w:rsidRPr="00DA76E9" w:rsidRDefault="00FC3C44" w:rsidP="00A440BF">
      <w:pPr>
        <w:pStyle w:val="afc"/>
        <w:spacing w:line="20pt" w:lineRule="exact"/>
      </w:pPr>
      <w:r w:rsidRPr="00DA76E9">
        <w:rPr>
          <w:rFonts w:hint="eastAsia"/>
        </w:rPr>
        <w:t>表</w:t>
      </w:r>
      <w:r w:rsidRPr="00DA76E9">
        <w:rPr>
          <w:rFonts w:hint="eastAsia"/>
        </w:rPr>
        <w:t xml:space="preserve"> </w:t>
      </w:r>
      <w:r w:rsidRPr="00DA76E9">
        <w:t>4.1</w:t>
      </w:r>
      <w:r w:rsidRPr="00DA76E9">
        <w:tab/>
      </w:r>
      <w:r w:rsidRPr="00DA76E9">
        <w:rPr>
          <w:rFonts w:hint="eastAsia"/>
        </w:rPr>
        <w:t>各数据集中样本划分数量</w:t>
      </w:r>
    </w:p>
    <w:p w14:paraId="28232BA9" w14:textId="77777777" w:rsidR="004C3B5E" w:rsidRPr="00DA76E9" w:rsidRDefault="004C3B5E" w:rsidP="00FC3C44">
      <w:pPr>
        <w:pStyle w:val="af"/>
        <w:spacing w:before="1.45pt" w:line="20pt" w:lineRule="exact"/>
        <w:rPr>
          <w:rFonts w:eastAsia="宋体"/>
        </w:rPr>
      </w:pPr>
    </w:p>
    <w:tbl>
      <w:tblPr>
        <w:tblStyle w:val="TableNormal"/>
        <w:tblW w:w="240.40pt" w:type="dxa"/>
        <w:jc w:val="center"/>
        <w:tblLayout w:type="fixed"/>
        <w:tblLook w:firstRow="1" w:lastRow="1" w:firstColumn="1" w:lastColumn="1" w:noHBand="0" w:noVBand="0"/>
      </w:tblPr>
      <w:tblGrid>
        <w:gridCol w:w="1301"/>
        <w:gridCol w:w="1311"/>
        <w:gridCol w:w="1014"/>
        <w:gridCol w:w="1182"/>
      </w:tblGrid>
      <w:tr w:rsidR="004C3B5E" w:rsidRPr="00F559CE" w14:paraId="23B5CF03" w14:textId="77777777" w:rsidTr="00F559CE">
        <w:trPr>
          <w:trHeight w:val="531"/>
          <w:jc w:val="center"/>
        </w:trPr>
        <w:tc>
          <w:tcPr>
            <w:tcW w:w="65.05pt" w:type="dxa"/>
            <w:tcBorders>
              <w:top w:val="single" w:sz="8" w:space="0" w:color="000000"/>
              <w:bottom w:val="single" w:sz="6" w:space="0" w:color="000000"/>
            </w:tcBorders>
            <w:vAlign w:val="center"/>
          </w:tcPr>
          <w:p w14:paraId="32990ABA" w14:textId="77777777" w:rsidR="004C3B5E" w:rsidRPr="00F559CE" w:rsidRDefault="004C3B5E" w:rsidP="00F559CE">
            <w:pPr>
              <w:spacing w:before="6.35pt"/>
              <w:ind w:end="9.20pt"/>
              <w:jc w:val="center"/>
              <w:rPr>
                <w:rFonts w:ascii="Times New Roman" w:eastAsia="Times New Roman" w:hAnsi="Times New Roman" w:cs="Times New Roman"/>
                <w:kern w:val="0"/>
                <w:szCs w:val="21"/>
              </w:rPr>
            </w:pPr>
            <w:r w:rsidRPr="00F559CE">
              <w:rPr>
                <w:rFonts w:ascii="Times New Roman" w:eastAsia="Times New Roman" w:hAnsi="Times New Roman" w:cs="Times New Roman"/>
                <w:kern w:val="0"/>
                <w:szCs w:val="21"/>
              </w:rPr>
              <w:t>Dataset</w:t>
            </w:r>
          </w:p>
        </w:tc>
        <w:tc>
          <w:tcPr>
            <w:tcW w:w="65.55pt" w:type="dxa"/>
            <w:tcBorders>
              <w:top w:val="single" w:sz="8" w:space="0" w:color="000000"/>
              <w:bottom w:val="single" w:sz="6" w:space="0" w:color="000000"/>
            </w:tcBorders>
            <w:vAlign w:val="center"/>
          </w:tcPr>
          <w:p w14:paraId="343D44A2" w14:textId="77777777" w:rsidR="004C3B5E" w:rsidRPr="00F559CE" w:rsidRDefault="004C3B5E" w:rsidP="00F559CE">
            <w:pPr>
              <w:spacing w:before="6.35pt"/>
              <w:ind w:end="4.95pt"/>
              <w:jc w:val="center"/>
              <w:rPr>
                <w:rFonts w:ascii="Times New Roman" w:eastAsia="Times New Roman" w:hAnsi="Times New Roman" w:cs="Times New Roman"/>
                <w:kern w:val="0"/>
                <w:szCs w:val="21"/>
              </w:rPr>
            </w:pPr>
            <w:r w:rsidRPr="00F559CE">
              <w:rPr>
                <w:rFonts w:ascii="Times New Roman" w:eastAsia="Times New Roman" w:hAnsi="Times New Roman" w:cs="Times New Roman"/>
                <w:kern w:val="0"/>
                <w:szCs w:val="21"/>
              </w:rPr>
              <w:t>#</w:t>
            </w:r>
            <w:proofErr w:type="gramStart"/>
            <w:r w:rsidRPr="00F559CE">
              <w:rPr>
                <w:rFonts w:ascii="Times New Roman" w:eastAsia="Times New Roman" w:hAnsi="Times New Roman" w:cs="Times New Roman"/>
                <w:kern w:val="0"/>
                <w:szCs w:val="21"/>
              </w:rPr>
              <w:t>train</w:t>
            </w:r>
            <w:proofErr w:type="gramEnd"/>
          </w:p>
        </w:tc>
        <w:tc>
          <w:tcPr>
            <w:tcW w:w="50.70pt" w:type="dxa"/>
            <w:tcBorders>
              <w:top w:val="single" w:sz="8" w:space="0" w:color="000000"/>
              <w:bottom w:val="single" w:sz="6" w:space="0" w:color="000000"/>
            </w:tcBorders>
            <w:vAlign w:val="center"/>
          </w:tcPr>
          <w:p w14:paraId="2D7EC422" w14:textId="77777777" w:rsidR="004C3B5E" w:rsidRPr="00F559CE" w:rsidRDefault="004C3B5E" w:rsidP="00F559CE">
            <w:pPr>
              <w:spacing w:before="6.35pt"/>
              <w:ind w:end="5.85pt"/>
              <w:jc w:val="center"/>
              <w:rPr>
                <w:rFonts w:ascii="Times New Roman" w:eastAsia="Times New Roman" w:hAnsi="Times New Roman" w:cs="Times New Roman"/>
                <w:kern w:val="0"/>
                <w:szCs w:val="21"/>
              </w:rPr>
            </w:pPr>
            <w:r w:rsidRPr="00F559CE">
              <w:rPr>
                <w:rFonts w:ascii="Times New Roman" w:eastAsia="Times New Roman" w:hAnsi="Times New Roman" w:cs="Times New Roman"/>
                <w:kern w:val="0"/>
                <w:szCs w:val="21"/>
              </w:rPr>
              <w:t>#</w:t>
            </w:r>
            <w:proofErr w:type="gramStart"/>
            <w:r w:rsidRPr="00F559CE">
              <w:rPr>
                <w:rFonts w:ascii="Times New Roman" w:eastAsia="Times New Roman" w:hAnsi="Times New Roman" w:cs="Times New Roman"/>
                <w:kern w:val="0"/>
                <w:szCs w:val="21"/>
              </w:rPr>
              <w:t>valid</w:t>
            </w:r>
            <w:proofErr w:type="gramEnd"/>
          </w:p>
        </w:tc>
        <w:tc>
          <w:tcPr>
            <w:tcW w:w="59.10pt" w:type="dxa"/>
            <w:tcBorders>
              <w:top w:val="single" w:sz="8" w:space="0" w:color="000000"/>
              <w:bottom w:val="single" w:sz="6" w:space="0" w:color="000000"/>
            </w:tcBorders>
            <w:vAlign w:val="center"/>
          </w:tcPr>
          <w:p w14:paraId="7337188D" w14:textId="77777777" w:rsidR="004C3B5E" w:rsidRPr="00F559CE" w:rsidRDefault="004C3B5E" w:rsidP="00F559CE">
            <w:pPr>
              <w:spacing w:before="6.35pt"/>
              <w:ind w:end="4.95pt"/>
              <w:jc w:val="center"/>
              <w:rPr>
                <w:rFonts w:ascii="Times New Roman" w:eastAsia="Times New Roman" w:hAnsi="Times New Roman" w:cs="Times New Roman"/>
                <w:kern w:val="0"/>
                <w:szCs w:val="21"/>
              </w:rPr>
            </w:pPr>
            <w:r w:rsidRPr="00F559CE">
              <w:rPr>
                <w:rFonts w:ascii="Times New Roman" w:eastAsia="Times New Roman" w:hAnsi="Times New Roman" w:cs="Times New Roman"/>
                <w:kern w:val="0"/>
                <w:szCs w:val="21"/>
              </w:rPr>
              <w:t>#</w:t>
            </w:r>
            <w:proofErr w:type="gramStart"/>
            <w:r w:rsidRPr="00F559CE">
              <w:rPr>
                <w:rFonts w:ascii="Times New Roman" w:eastAsia="Times New Roman" w:hAnsi="Times New Roman" w:cs="Times New Roman"/>
                <w:kern w:val="0"/>
                <w:szCs w:val="21"/>
              </w:rPr>
              <w:t>test</w:t>
            </w:r>
            <w:proofErr w:type="gramEnd"/>
          </w:p>
        </w:tc>
      </w:tr>
      <w:tr w:rsidR="004C3B5E" w:rsidRPr="00F559CE" w14:paraId="1DF1F6EC" w14:textId="77777777" w:rsidTr="00F559CE">
        <w:trPr>
          <w:trHeight w:val="672"/>
          <w:jc w:val="center"/>
        </w:trPr>
        <w:tc>
          <w:tcPr>
            <w:tcW w:w="65.05pt" w:type="dxa"/>
            <w:tcBorders>
              <w:top w:val="single" w:sz="6" w:space="0" w:color="000000"/>
            </w:tcBorders>
            <w:vAlign w:val="center"/>
          </w:tcPr>
          <w:p w14:paraId="10D36E40" w14:textId="77777777" w:rsidR="004C3B5E" w:rsidRPr="00F559CE" w:rsidRDefault="004C3B5E" w:rsidP="00F559CE">
            <w:pPr>
              <w:spacing w:before="6.30pt"/>
              <w:ind w:end="7.85pt"/>
              <w:jc w:val="center"/>
              <w:rPr>
                <w:rFonts w:ascii="Times New Roman" w:eastAsia="Times New Roman" w:hAnsi="Times New Roman" w:cs="Times New Roman"/>
                <w:kern w:val="0"/>
                <w:szCs w:val="21"/>
              </w:rPr>
            </w:pPr>
            <w:proofErr w:type="spellStart"/>
            <w:r w:rsidRPr="00F559CE">
              <w:rPr>
                <w:rFonts w:ascii="Times New Roman" w:eastAsia="Times New Roman" w:hAnsi="Times New Roman" w:cs="Times New Roman"/>
                <w:kern w:val="0"/>
                <w:szCs w:val="21"/>
              </w:rPr>
              <w:t>SQuAD</w:t>
            </w:r>
            <w:proofErr w:type="spellEnd"/>
          </w:p>
        </w:tc>
        <w:tc>
          <w:tcPr>
            <w:tcW w:w="65.55pt" w:type="dxa"/>
            <w:tcBorders>
              <w:top w:val="single" w:sz="6" w:space="0" w:color="000000"/>
            </w:tcBorders>
            <w:vAlign w:val="center"/>
          </w:tcPr>
          <w:p w14:paraId="1A393DA8" w14:textId="77777777" w:rsidR="004C3B5E" w:rsidRPr="00F559CE" w:rsidRDefault="004C3B5E" w:rsidP="00F559CE">
            <w:pPr>
              <w:spacing w:before="6.30pt"/>
              <w:ind w:end="4.95pt"/>
              <w:jc w:val="center"/>
              <w:rPr>
                <w:rFonts w:ascii="Times New Roman" w:eastAsia="Times New Roman" w:hAnsi="Times New Roman" w:cs="Times New Roman"/>
                <w:kern w:val="0"/>
                <w:szCs w:val="21"/>
              </w:rPr>
            </w:pPr>
            <w:r w:rsidRPr="00F559CE">
              <w:rPr>
                <w:rFonts w:ascii="Times New Roman" w:eastAsia="Times New Roman" w:hAnsi="Times New Roman" w:cs="Times New Roman"/>
                <w:kern w:val="0"/>
                <w:szCs w:val="21"/>
              </w:rPr>
              <w:t>50000</w:t>
            </w:r>
          </w:p>
        </w:tc>
        <w:tc>
          <w:tcPr>
            <w:tcW w:w="50.70pt" w:type="dxa"/>
            <w:tcBorders>
              <w:top w:val="single" w:sz="6" w:space="0" w:color="000000"/>
            </w:tcBorders>
            <w:vAlign w:val="center"/>
          </w:tcPr>
          <w:p w14:paraId="20FF168C" w14:textId="77777777" w:rsidR="004C3B5E" w:rsidRPr="00F559CE" w:rsidRDefault="004C3B5E" w:rsidP="00F559CE">
            <w:pPr>
              <w:spacing w:before="6.30pt"/>
              <w:ind w:end="5.85pt"/>
              <w:jc w:val="center"/>
              <w:rPr>
                <w:rFonts w:ascii="Times New Roman" w:eastAsia="Times New Roman" w:hAnsi="Times New Roman" w:cs="Times New Roman"/>
                <w:kern w:val="0"/>
                <w:szCs w:val="21"/>
              </w:rPr>
            </w:pPr>
            <w:r w:rsidRPr="00F559CE">
              <w:rPr>
                <w:rFonts w:ascii="Times New Roman" w:eastAsia="Times New Roman" w:hAnsi="Times New Roman" w:cs="Times New Roman"/>
                <w:kern w:val="0"/>
                <w:szCs w:val="21"/>
              </w:rPr>
              <w:t>10507</w:t>
            </w:r>
          </w:p>
        </w:tc>
        <w:tc>
          <w:tcPr>
            <w:tcW w:w="59.10pt" w:type="dxa"/>
            <w:tcBorders>
              <w:top w:val="single" w:sz="6" w:space="0" w:color="000000"/>
            </w:tcBorders>
            <w:vAlign w:val="center"/>
          </w:tcPr>
          <w:p w14:paraId="7510BB65" w14:textId="20A19173" w:rsidR="004C3B5E" w:rsidRPr="00F559CE" w:rsidRDefault="007B2449" w:rsidP="00F559CE">
            <w:pPr>
              <w:wordWrap w:val="0"/>
              <w:spacing w:before="6.30pt"/>
              <w:jc w:val="center"/>
              <w:rPr>
                <w:rFonts w:ascii="Times New Roman" w:eastAsia="Times New Roman" w:hAnsi="Times New Roman" w:cs="Times New Roman"/>
                <w:kern w:val="0"/>
                <w:szCs w:val="21"/>
              </w:rPr>
            </w:pPr>
            <w:r w:rsidRPr="00F559CE">
              <w:rPr>
                <w:rFonts w:ascii="Times New Roman" w:eastAsia="Times New Roman" w:hAnsi="Times New Roman" w:cs="Times New Roman"/>
                <w:kern w:val="0"/>
                <w:szCs w:val="21"/>
              </w:rPr>
              <w:t>N/A</w:t>
            </w:r>
          </w:p>
        </w:tc>
      </w:tr>
      <w:tr w:rsidR="004C3B5E" w:rsidRPr="00F559CE" w14:paraId="6113730F" w14:textId="77777777" w:rsidTr="00F559CE">
        <w:trPr>
          <w:trHeight w:val="622"/>
          <w:jc w:val="center"/>
        </w:trPr>
        <w:tc>
          <w:tcPr>
            <w:tcW w:w="65.05pt" w:type="dxa"/>
            <w:vAlign w:val="center"/>
          </w:tcPr>
          <w:p w14:paraId="669A7E7E" w14:textId="77777777" w:rsidR="004C3B5E" w:rsidRPr="00F559CE" w:rsidRDefault="004C3B5E" w:rsidP="00F559CE">
            <w:pPr>
              <w:spacing w:before="2.90pt"/>
              <w:ind w:end="11.15pt"/>
              <w:jc w:val="center"/>
              <w:rPr>
                <w:rFonts w:ascii="Times New Roman" w:eastAsia="Times New Roman" w:hAnsi="Times New Roman" w:cs="Times New Roman"/>
                <w:kern w:val="0"/>
                <w:szCs w:val="21"/>
              </w:rPr>
            </w:pPr>
            <w:r w:rsidRPr="00F559CE">
              <w:rPr>
                <w:rFonts w:ascii="Times New Roman" w:eastAsia="Times New Roman" w:hAnsi="Times New Roman" w:cs="Times New Roman"/>
                <w:kern w:val="0"/>
                <w:szCs w:val="21"/>
              </w:rPr>
              <w:t>RACE</w:t>
            </w:r>
          </w:p>
        </w:tc>
        <w:tc>
          <w:tcPr>
            <w:tcW w:w="65.55pt" w:type="dxa"/>
            <w:vAlign w:val="center"/>
          </w:tcPr>
          <w:p w14:paraId="4FF3A1E8" w14:textId="77777777" w:rsidR="004C3B5E" w:rsidRPr="00F559CE" w:rsidRDefault="004C3B5E" w:rsidP="00F559CE">
            <w:pPr>
              <w:spacing w:before="2.90pt"/>
              <w:ind w:end="4.95pt"/>
              <w:jc w:val="center"/>
              <w:rPr>
                <w:rFonts w:ascii="Times New Roman" w:eastAsia="Times New Roman" w:hAnsi="Times New Roman" w:cs="Times New Roman"/>
                <w:kern w:val="0"/>
                <w:szCs w:val="21"/>
              </w:rPr>
            </w:pPr>
            <w:r w:rsidRPr="00F559CE">
              <w:rPr>
                <w:rFonts w:ascii="Times New Roman" w:eastAsia="Times New Roman" w:hAnsi="Times New Roman" w:cs="Times New Roman"/>
                <w:kern w:val="0"/>
                <w:szCs w:val="21"/>
              </w:rPr>
              <w:t>87866</w:t>
            </w:r>
          </w:p>
        </w:tc>
        <w:tc>
          <w:tcPr>
            <w:tcW w:w="50.70pt" w:type="dxa"/>
            <w:vAlign w:val="center"/>
          </w:tcPr>
          <w:p w14:paraId="50971DF8" w14:textId="77777777" w:rsidR="004C3B5E" w:rsidRPr="00F559CE" w:rsidRDefault="004C3B5E" w:rsidP="00F559CE">
            <w:pPr>
              <w:spacing w:before="2.90pt"/>
              <w:ind w:end="8.80pt"/>
              <w:jc w:val="center"/>
              <w:rPr>
                <w:rFonts w:ascii="Times New Roman" w:eastAsia="Times New Roman" w:hAnsi="Times New Roman" w:cs="Times New Roman"/>
                <w:kern w:val="0"/>
                <w:szCs w:val="21"/>
              </w:rPr>
            </w:pPr>
            <w:r w:rsidRPr="00F559CE">
              <w:rPr>
                <w:rFonts w:ascii="Times New Roman" w:eastAsia="Times New Roman" w:hAnsi="Times New Roman" w:cs="Times New Roman"/>
                <w:kern w:val="0"/>
                <w:szCs w:val="21"/>
              </w:rPr>
              <w:t>4887</w:t>
            </w:r>
          </w:p>
        </w:tc>
        <w:tc>
          <w:tcPr>
            <w:tcW w:w="59.10pt" w:type="dxa"/>
            <w:vAlign w:val="center"/>
          </w:tcPr>
          <w:p w14:paraId="50658105" w14:textId="77777777" w:rsidR="004C3B5E" w:rsidRPr="00F559CE" w:rsidRDefault="004C3B5E" w:rsidP="00F559CE">
            <w:pPr>
              <w:spacing w:before="2.90pt"/>
              <w:ind w:end="4.95pt"/>
              <w:jc w:val="center"/>
              <w:rPr>
                <w:rFonts w:ascii="Times New Roman" w:eastAsia="Times New Roman" w:hAnsi="Times New Roman" w:cs="Times New Roman"/>
                <w:kern w:val="0"/>
                <w:szCs w:val="21"/>
              </w:rPr>
            </w:pPr>
            <w:r w:rsidRPr="00F559CE">
              <w:rPr>
                <w:rFonts w:ascii="Times New Roman" w:eastAsia="Times New Roman" w:hAnsi="Times New Roman" w:cs="Times New Roman"/>
                <w:kern w:val="0"/>
                <w:szCs w:val="21"/>
              </w:rPr>
              <w:t>4934</w:t>
            </w:r>
          </w:p>
        </w:tc>
      </w:tr>
      <w:tr w:rsidR="004C3B5E" w:rsidRPr="00F559CE" w14:paraId="4287A31A" w14:textId="77777777" w:rsidTr="00F559CE">
        <w:trPr>
          <w:trHeight w:val="643"/>
          <w:jc w:val="center"/>
        </w:trPr>
        <w:tc>
          <w:tcPr>
            <w:tcW w:w="65.05pt" w:type="dxa"/>
            <w:tcBorders>
              <w:bottom w:val="single" w:sz="8" w:space="0" w:color="000000"/>
            </w:tcBorders>
            <w:vAlign w:val="center"/>
          </w:tcPr>
          <w:p w14:paraId="4231E2E9" w14:textId="77777777" w:rsidR="004C3B5E" w:rsidRPr="00F559CE" w:rsidRDefault="004C3B5E" w:rsidP="00F559CE">
            <w:pPr>
              <w:spacing w:before="2.90pt"/>
              <w:ind w:end="5.80pt"/>
              <w:jc w:val="center"/>
              <w:rPr>
                <w:rFonts w:ascii="Times New Roman" w:eastAsia="Times New Roman" w:hAnsi="Times New Roman" w:cs="Times New Roman"/>
                <w:kern w:val="0"/>
                <w:szCs w:val="21"/>
              </w:rPr>
            </w:pPr>
            <w:r w:rsidRPr="00F559CE">
              <w:rPr>
                <w:rFonts w:ascii="Times New Roman" w:eastAsia="Times New Roman" w:hAnsi="Times New Roman" w:cs="Times New Roman"/>
                <w:kern w:val="0"/>
                <w:szCs w:val="21"/>
              </w:rPr>
              <w:t>RACE-S</w:t>
            </w:r>
          </w:p>
        </w:tc>
        <w:tc>
          <w:tcPr>
            <w:tcW w:w="65.55pt" w:type="dxa"/>
            <w:tcBorders>
              <w:bottom w:val="single" w:sz="8" w:space="0" w:color="000000"/>
            </w:tcBorders>
            <w:vAlign w:val="center"/>
          </w:tcPr>
          <w:p w14:paraId="0EDAE408" w14:textId="77777777" w:rsidR="004C3B5E" w:rsidRPr="00F559CE" w:rsidRDefault="004C3B5E" w:rsidP="00F559CE">
            <w:pPr>
              <w:spacing w:before="2.90pt"/>
              <w:ind w:end="4.90pt"/>
              <w:jc w:val="center"/>
              <w:rPr>
                <w:rFonts w:ascii="Times New Roman" w:eastAsia="Times New Roman" w:hAnsi="Times New Roman" w:cs="Times New Roman"/>
                <w:kern w:val="0"/>
                <w:szCs w:val="21"/>
              </w:rPr>
            </w:pPr>
            <w:r w:rsidRPr="00F559CE">
              <w:rPr>
                <w:rFonts w:ascii="Times New Roman" w:eastAsia="Times New Roman" w:hAnsi="Times New Roman" w:cs="Times New Roman"/>
                <w:kern w:val="0"/>
                <w:szCs w:val="21"/>
              </w:rPr>
              <w:t>128</w:t>
            </w:r>
          </w:p>
        </w:tc>
        <w:tc>
          <w:tcPr>
            <w:tcW w:w="50.70pt" w:type="dxa"/>
            <w:tcBorders>
              <w:bottom w:val="single" w:sz="8" w:space="0" w:color="000000"/>
            </w:tcBorders>
            <w:vAlign w:val="center"/>
          </w:tcPr>
          <w:p w14:paraId="7E6AC325" w14:textId="77777777" w:rsidR="004C3B5E" w:rsidRPr="00F559CE" w:rsidRDefault="004C3B5E" w:rsidP="00F559CE">
            <w:pPr>
              <w:spacing w:before="2.90pt"/>
              <w:ind w:firstLineChars="150" w:firstLine="15.75pt"/>
              <w:rPr>
                <w:rFonts w:ascii="Times New Roman" w:eastAsia="Times New Roman" w:hAnsi="Times New Roman" w:cs="Times New Roman"/>
                <w:kern w:val="0"/>
                <w:szCs w:val="21"/>
              </w:rPr>
            </w:pPr>
            <w:r w:rsidRPr="00F559CE">
              <w:rPr>
                <w:rFonts w:ascii="Times New Roman" w:eastAsia="Times New Roman" w:hAnsi="Times New Roman" w:cs="Times New Roman"/>
                <w:kern w:val="0"/>
                <w:szCs w:val="21"/>
              </w:rPr>
              <w:t>128</w:t>
            </w:r>
          </w:p>
        </w:tc>
        <w:tc>
          <w:tcPr>
            <w:tcW w:w="59.10pt" w:type="dxa"/>
            <w:tcBorders>
              <w:bottom w:val="single" w:sz="8" w:space="0" w:color="000000"/>
            </w:tcBorders>
            <w:vAlign w:val="center"/>
          </w:tcPr>
          <w:p w14:paraId="60CD6424" w14:textId="77777777" w:rsidR="004C3B5E" w:rsidRPr="00F559CE" w:rsidRDefault="004C3B5E" w:rsidP="00F559CE">
            <w:pPr>
              <w:spacing w:before="2.90pt"/>
              <w:ind w:end="4.95pt"/>
              <w:jc w:val="center"/>
              <w:rPr>
                <w:rFonts w:ascii="Times New Roman" w:eastAsia="Times New Roman" w:hAnsi="Times New Roman" w:cs="Times New Roman"/>
                <w:kern w:val="0"/>
                <w:szCs w:val="21"/>
              </w:rPr>
            </w:pPr>
            <w:r w:rsidRPr="00F559CE">
              <w:rPr>
                <w:rFonts w:ascii="Times New Roman" w:eastAsia="Times New Roman" w:hAnsi="Times New Roman" w:cs="Times New Roman"/>
                <w:kern w:val="0"/>
                <w:szCs w:val="21"/>
              </w:rPr>
              <w:t>419</w:t>
            </w:r>
          </w:p>
        </w:tc>
      </w:tr>
    </w:tbl>
    <w:p w14:paraId="697CBEC4" w14:textId="77777777" w:rsidR="004C3B5E" w:rsidRPr="00DA76E9" w:rsidRDefault="004C3B5E" w:rsidP="004C3B5E">
      <w:pPr>
        <w:widowControl w:val="0"/>
        <w:autoSpaceDE w:val="0"/>
        <w:autoSpaceDN w:val="0"/>
        <w:rPr>
          <w:rFonts w:eastAsia="Times New Roman"/>
          <w:kern w:val="0"/>
          <w:sz w:val="22"/>
        </w:rPr>
      </w:pPr>
    </w:p>
    <w:p w14:paraId="433752D8" w14:textId="0C88A0BA" w:rsidR="004C3B5E" w:rsidRPr="00DA76E9" w:rsidRDefault="007903A3" w:rsidP="00C37900">
      <w:pPr>
        <w:pStyle w:val="3"/>
        <w:rPr>
          <w:rFonts w:ascii="Times New Roman" w:hAnsi="Times New Roman"/>
        </w:rPr>
      </w:pPr>
      <w:bookmarkStart w:id="499" w:name="_Toc101693044"/>
      <w:bookmarkStart w:id="500" w:name="_Toc103718638"/>
      <w:r w:rsidRPr="00DA76E9">
        <w:rPr>
          <w:rFonts w:ascii="Times New Roman" w:hAnsi="Times New Roman" w:hint="eastAsia"/>
        </w:rPr>
        <w:t>评估指标</w:t>
      </w:r>
      <w:bookmarkEnd w:id="499"/>
      <w:bookmarkEnd w:id="500"/>
    </w:p>
    <w:p w14:paraId="6DF2564C" w14:textId="046FAAA1" w:rsidR="007903A3" w:rsidRPr="00DA76E9" w:rsidRDefault="007903A3" w:rsidP="00982CDA">
      <w:pPr>
        <w:pStyle w:val="af"/>
        <w:spacing w:line="20pt" w:lineRule="exact"/>
        <w:ind w:firstLine="21pt"/>
        <w:jc w:val="both"/>
        <w:rPr>
          <w:rFonts w:eastAsia="宋体"/>
          <w:spacing w:val="4"/>
        </w:rPr>
      </w:pPr>
      <w:r w:rsidRPr="00DA76E9">
        <w:rPr>
          <w:rFonts w:eastAsia="宋体" w:hint="eastAsia"/>
          <w:spacing w:val="4"/>
        </w:rPr>
        <w:t>本实验选择沿用</w:t>
      </w:r>
      <w:proofErr w:type="spellStart"/>
      <w:r w:rsidRPr="00DA76E9">
        <w:rPr>
          <w:rFonts w:eastAsia="宋体" w:hint="eastAsia"/>
          <w:spacing w:val="4"/>
        </w:rPr>
        <w:t>Rajpurkar</w:t>
      </w:r>
      <w:proofErr w:type="spellEnd"/>
      <w:r w:rsidRPr="00DA76E9">
        <w:rPr>
          <w:rFonts w:eastAsia="宋体" w:hint="eastAsia"/>
          <w:spacing w:val="4"/>
          <w:vertAlign w:val="superscript"/>
        </w:rPr>
        <w:t>[19]</w:t>
      </w:r>
      <w:r w:rsidRPr="00DA76E9">
        <w:rPr>
          <w:rFonts w:eastAsia="宋体" w:hint="eastAsia"/>
          <w:spacing w:val="4"/>
        </w:rPr>
        <w:t xml:space="preserve"> </w:t>
      </w:r>
      <w:r w:rsidRPr="00DA76E9">
        <w:rPr>
          <w:rFonts w:eastAsia="宋体" w:hint="eastAsia"/>
          <w:spacing w:val="4"/>
        </w:rPr>
        <w:t>提出的两种提取式问答系统基准实验的评估指标：</w:t>
      </w:r>
      <w:r w:rsidRPr="00DA76E9">
        <w:rPr>
          <w:rFonts w:eastAsia="宋体" w:hint="eastAsia"/>
          <w:spacing w:val="4"/>
        </w:rPr>
        <w:t xml:space="preserve"> </w:t>
      </w:r>
      <w:r w:rsidRPr="00DA76E9">
        <w:rPr>
          <w:rFonts w:eastAsia="宋体"/>
          <w:spacing w:val="4"/>
        </w:rPr>
        <w:t xml:space="preserve"> </w:t>
      </w:r>
      <w:r w:rsidRPr="00DA76E9">
        <w:rPr>
          <w:rFonts w:eastAsia="宋体" w:hint="eastAsia"/>
          <w:spacing w:val="4"/>
        </w:rPr>
        <w:t xml:space="preserve">F1 </w:t>
      </w:r>
      <w:r w:rsidRPr="00DA76E9">
        <w:rPr>
          <w:rFonts w:eastAsia="宋体" w:hint="eastAsia"/>
          <w:spacing w:val="4"/>
        </w:rPr>
        <w:t>分数</w:t>
      </w:r>
      <w:r w:rsidRPr="00DA76E9">
        <w:rPr>
          <w:rFonts w:eastAsia="宋体" w:hint="eastAsia"/>
          <w:spacing w:val="4"/>
        </w:rPr>
        <w:t xml:space="preserve"> (F1 score) </w:t>
      </w:r>
      <w:r w:rsidRPr="00DA76E9">
        <w:rPr>
          <w:rFonts w:eastAsia="宋体" w:hint="eastAsia"/>
          <w:spacing w:val="4"/>
        </w:rPr>
        <w:t>以及完全</w:t>
      </w:r>
      <w:proofErr w:type="gramStart"/>
      <w:r w:rsidRPr="00DA76E9">
        <w:rPr>
          <w:rFonts w:eastAsia="宋体" w:hint="eastAsia"/>
          <w:spacing w:val="4"/>
        </w:rPr>
        <w:t>匹配值</w:t>
      </w:r>
      <w:proofErr w:type="gramEnd"/>
      <w:r w:rsidRPr="00DA76E9">
        <w:rPr>
          <w:rFonts w:eastAsia="宋体" w:hint="eastAsia"/>
          <w:spacing w:val="4"/>
        </w:rPr>
        <w:t xml:space="preserve"> (Exact Match Score)</w:t>
      </w:r>
      <w:r w:rsidRPr="00DA76E9">
        <w:rPr>
          <w:rFonts w:eastAsia="宋体" w:hint="eastAsia"/>
          <w:spacing w:val="4"/>
        </w:rPr>
        <w:t>。此两个评估指标得分越高表明模型效果更好。</w:t>
      </w:r>
    </w:p>
    <w:p w14:paraId="65810B02" w14:textId="14A479CC" w:rsidR="007903A3" w:rsidRPr="00DA76E9" w:rsidRDefault="007903A3" w:rsidP="00982CDA">
      <w:pPr>
        <w:pStyle w:val="af"/>
        <w:spacing w:line="20pt" w:lineRule="exact"/>
        <w:ind w:firstLine="21pt"/>
        <w:jc w:val="both"/>
        <w:rPr>
          <w:rFonts w:eastAsia="宋体" w:cs="宋体"/>
        </w:rPr>
      </w:pPr>
      <w:r w:rsidRPr="00DA76E9">
        <w:rPr>
          <w:rFonts w:eastAsia="宋体" w:cs="宋体" w:hint="eastAsia"/>
          <w:b/>
          <w:bCs/>
        </w:rPr>
        <w:t xml:space="preserve">F1 </w:t>
      </w:r>
      <w:r w:rsidRPr="00DA76E9">
        <w:rPr>
          <w:rFonts w:eastAsia="宋体" w:cs="宋体" w:hint="eastAsia"/>
          <w:b/>
          <w:bCs/>
        </w:rPr>
        <w:t>分数</w:t>
      </w:r>
      <w:r w:rsidRPr="00DA76E9">
        <w:rPr>
          <w:rFonts w:eastAsia="宋体" w:cs="宋体" w:hint="eastAsia"/>
        </w:rPr>
        <w:t>：将预测结果与真值结果切分为词，统计相同的词语数量，</w:t>
      </w:r>
      <w:r w:rsidR="00DA76E9" w:rsidRPr="00DA76E9">
        <w:rPr>
          <w:rFonts w:eastAsia="宋体" w:cs="宋体" w:hint="eastAsia"/>
        </w:rPr>
        <w:t>通过精准率和召回率计算</w:t>
      </w:r>
      <w:r w:rsidR="00DA76E9" w:rsidRPr="00DA76E9">
        <w:rPr>
          <w:rFonts w:eastAsia="MS Gothic" w:cs="MS Gothic" w:hint="eastAsia"/>
        </w:rPr>
        <w:t> </w:t>
      </w:r>
      <w:r w:rsidR="00DA76E9" w:rsidRPr="00DA76E9">
        <w:rPr>
          <w:rFonts w:eastAsia="宋体" w:cs="宋体" w:hint="eastAsia"/>
        </w:rPr>
        <w:t>F</w:t>
      </w:r>
      <w:r w:rsidRPr="00DA76E9">
        <w:rPr>
          <w:rFonts w:eastAsia="宋体" w:cs="宋体" w:hint="eastAsia"/>
        </w:rPr>
        <w:t xml:space="preserve">1 </w:t>
      </w:r>
      <w:r w:rsidRPr="00DA76E9">
        <w:rPr>
          <w:rFonts w:eastAsia="宋体" w:cs="宋体" w:hint="eastAsia"/>
        </w:rPr>
        <w:t>分数。</w:t>
      </w:r>
    </w:p>
    <w:p w14:paraId="10A48A57" w14:textId="30791057" w:rsidR="007903A3" w:rsidRPr="00DA76E9" w:rsidRDefault="00F00F9B" w:rsidP="00982CDA">
      <w:pPr>
        <w:pStyle w:val="af"/>
        <w:ind w:firstLine="24.10pt"/>
        <w:jc w:val="both"/>
        <w:rPr>
          <w:rFonts w:eastAsia="宋体" w:cs="宋体"/>
        </w:rPr>
      </w:pPr>
      <m:oMathPara>
        <m:oMath>
          <m:eqArr>
            <m:eqArrPr>
              <m:maxDist m:val="1"/>
              <m:ctrlPr>
                <w:rPr>
                  <w:rFonts w:ascii="Cambria Math" w:eastAsia="宋体" w:hAnsi="Cambria Math" w:cs="宋体"/>
                  <w:i/>
                </w:rPr>
              </m:ctrlPr>
            </m:eqArrPr>
            <m:e>
              <m:m>
                <m:mPr>
                  <m:mcs>
                    <m:mc>
                      <m:mcPr>
                        <m:count m:val="1"/>
                        <m:mcJc m:val="center"/>
                      </m:mcPr>
                    </m:mc>
                  </m:mcs>
                  <m:ctrlPr>
                    <w:rPr>
                      <w:rFonts w:ascii="Cambria Math" w:eastAsia="宋体" w:hAnsi="Cambria Math" w:cs="宋体"/>
                      <w:i/>
                    </w:rPr>
                  </m:ctrlPr>
                </m:mPr>
                <m:mr>
                  <m:e>
                    <m:r>
                      <w:rPr>
                        <w:rFonts w:ascii="Cambria Math" w:eastAsia="宋体" w:hAnsi="Cambria Math" w:cs="宋体" w:hint="eastAsia"/>
                      </w:rPr>
                      <m:t>F</m:t>
                    </m:r>
                    <m:r>
                      <w:rPr>
                        <w:rFonts w:ascii="Cambria Math" w:eastAsia="宋体" w:hAnsi="Cambria Math" w:cs="宋体"/>
                      </w:rPr>
                      <m:t>1 score=2×</m:t>
                    </m:r>
                    <m:f>
                      <m:fPr>
                        <m:ctrlPr>
                          <w:rPr>
                            <w:rFonts w:ascii="Cambria Math" w:eastAsia="宋体" w:hAnsi="Cambria Math" w:cs="宋体"/>
                            <w:i/>
                          </w:rPr>
                        </m:ctrlPr>
                      </m:fPr>
                      <m:num>
                        <m:r>
                          <w:rPr>
                            <w:rFonts w:ascii="Cambria Math" w:eastAsia="宋体" w:hAnsi="Cambria Math" w:cs="宋体"/>
                          </w:rPr>
                          <m:t>recall×precision</m:t>
                        </m:r>
                      </m:num>
                      <m:den>
                        <m:r>
                          <w:rPr>
                            <w:rFonts w:ascii="Cambria Math" w:eastAsia="宋体" w:hAnsi="Cambria Math" w:cs="宋体"/>
                          </w:rPr>
                          <m:t>recall+precision</m:t>
                        </m:r>
                      </m:den>
                    </m:f>
                  </m:e>
                </m:mr>
                <m:mr>
                  <m:e>
                    <m:r>
                      <w:rPr>
                        <w:rFonts w:ascii="Cambria Math" w:eastAsia="宋体" w:hAnsi="Cambria Math" w:cs="宋体"/>
                      </w:rPr>
                      <m:t>where recall=</m:t>
                    </m:r>
                    <m:f>
                      <m:fPr>
                        <m:ctrlPr>
                          <w:rPr>
                            <w:rFonts w:ascii="Cambria Math" w:eastAsia="宋体" w:hAnsi="Cambria Math" w:cs="宋体"/>
                            <w:i/>
                          </w:rPr>
                        </m:ctrlPr>
                      </m:fPr>
                      <m:num>
                        <m:d>
                          <m:dPr>
                            <m:begChr m:val="|"/>
                            <m:endChr m:val="|"/>
                            <m:ctrlPr>
                              <w:rPr>
                                <w:rFonts w:ascii="Cambria Math" w:eastAsia="宋体" w:hAnsi="Cambria Math" w:cs="宋体"/>
                                <w:i/>
                              </w:rPr>
                            </m:ctrlPr>
                          </m:dPr>
                          <m:e>
                            <m:r>
                              <w:rPr>
                                <w:rFonts w:ascii="Cambria Math" w:eastAsia="宋体" w:hAnsi="Cambria Math" w:cs="宋体"/>
                              </w:rPr>
                              <m:t>same</m:t>
                            </m:r>
                          </m:e>
                        </m:d>
                      </m:num>
                      <m:den>
                        <m:d>
                          <m:dPr>
                            <m:begChr m:val="|"/>
                            <m:endChr m:val="|"/>
                            <m:ctrlPr>
                              <w:rPr>
                                <w:rFonts w:ascii="Cambria Math" w:eastAsia="宋体" w:hAnsi="Cambria Math" w:cs="宋体"/>
                                <w:i/>
                              </w:rPr>
                            </m:ctrlPr>
                          </m:dPr>
                          <m:e>
                            <m:r>
                              <w:rPr>
                                <w:rFonts w:ascii="Cambria Math" w:eastAsia="宋体" w:hAnsi="Cambria Math" w:cs="宋体"/>
                              </w:rPr>
                              <m:t>pred toks</m:t>
                            </m:r>
                          </m:e>
                        </m:d>
                      </m:den>
                    </m:f>
                    <m:r>
                      <w:rPr>
                        <w:rFonts w:ascii="Cambria Math" w:eastAsia="宋体" w:hAnsi="Cambria Math" w:cs="宋体"/>
                      </w:rPr>
                      <m:t>,   precision=</m:t>
                    </m:r>
                    <m:f>
                      <m:fPr>
                        <m:ctrlPr>
                          <w:rPr>
                            <w:rFonts w:ascii="Cambria Math" w:eastAsia="宋体" w:hAnsi="Cambria Math" w:cs="宋体"/>
                            <w:i/>
                          </w:rPr>
                        </m:ctrlPr>
                      </m:fPr>
                      <m:num>
                        <m:d>
                          <m:dPr>
                            <m:begChr m:val="|"/>
                            <m:endChr m:val="|"/>
                            <m:ctrlPr>
                              <w:rPr>
                                <w:rFonts w:ascii="Cambria Math" w:eastAsia="宋体" w:hAnsi="Cambria Math" w:cs="宋体"/>
                                <w:i/>
                              </w:rPr>
                            </m:ctrlPr>
                          </m:dPr>
                          <m:e>
                            <m:r>
                              <w:rPr>
                                <w:rFonts w:ascii="Cambria Math" w:eastAsia="宋体" w:hAnsi="Cambria Math" w:cs="宋体" w:hint="eastAsia"/>
                              </w:rPr>
                              <m:t>same</m:t>
                            </m:r>
                          </m:e>
                        </m:d>
                      </m:num>
                      <m:den>
                        <m:d>
                          <m:dPr>
                            <m:begChr m:val="|"/>
                            <m:endChr m:val="|"/>
                            <m:ctrlPr>
                              <w:rPr>
                                <w:rFonts w:ascii="Cambria Math" w:eastAsia="宋体" w:hAnsi="Cambria Math" w:cs="宋体"/>
                                <w:i/>
                              </w:rPr>
                            </m:ctrlPr>
                          </m:dPr>
                          <m:e>
                            <m:r>
                              <w:rPr>
                                <w:rFonts w:ascii="Cambria Math" w:eastAsia="宋体" w:hAnsi="Cambria Math" w:cs="宋体"/>
                              </w:rPr>
                              <m:t>gold toks</m:t>
                            </m:r>
                          </m:e>
                        </m:d>
                      </m:den>
                    </m:f>
                  </m:e>
                </m:mr>
              </m:m>
              <m:r>
                <w:rPr>
                  <w:rFonts w:ascii="Cambria Math" w:eastAsia="宋体" w:hAnsi="Cambria Math" w:cs="宋体"/>
                </w:rPr>
                <m:t>#</m:t>
              </m:r>
              <m:d>
                <m:dPr>
                  <m:ctrlPr>
                    <w:rPr>
                      <w:rFonts w:ascii="Cambria Math" w:eastAsia="宋体" w:hAnsi="Cambria Math" w:cs="宋体"/>
                      <w:i/>
                    </w:rPr>
                  </m:ctrlPr>
                </m:dPr>
                <m:e>
                  <m:r>
                    <w:rPr>
                      <w:rFonts w:ascii="Cambria Math" w:eastAsia="宋体" w:hAnsi="Cambria Math" w:cs="宋体"/>
                    </w:rPr>
                    <m:t>4.1</m:t>
                  </m:r>
                </m:e>
              </m:d>
            </m:e>
          </m:eqArr>
        </m:oMath>
      </m:oMathPara>
    </w:p>
    <w:p w14:paraId="22E8A417" w14:textId="77777777" w:rsidR="00764714" w:rsidRPr="00DA76E9" w:rsidRDefault="00764714" w:rsidP="00982CDA">
      <w:pPr>
        <w:pStyle w:val="af"/>
        <w:ind w:firstLine="24.10pt"/>
        <w:jc w:val="both"/>
        <w:rPr>
          <w:rFonts w:eastAsia="宋体" w:cs="宋体"/>
        </w:rPr>
      </w:pPr>
    </w:p>
    <w:p w14:paraId="6578B98C" w14:textId="78A43C8D" w:rsidR="006D720C" w:rsidRPr="00DA76E9" w:rsidRDefault="00764714" w:rsidP="00982CDA">
      <w:pPr>
        <w:spacing w:before="2.20pt" w:line="13.90pt" w:lineRule="auto"/>
        <w:ind w:firstLine="21pt"/>
        <w:jc w:val="both"/>
        <w:rPr>
          <w:sz w:val="24"/>
        </w:rPr>
      </w:pPr>
      <w:r w:rsidRPr="00DA76E9">
        <w:rPr>
          <w:rFonts w:hint="eastAsia"/>
          <w:sz w:val="24"/>
        </w:rPr>
        <w:t>其中</w:t>
      </w:r>
      <m:oMath>
        <m:d>
          <m:dPr>
            <m:begChr m:val="|"/>
            <m:endChr m:val="|"/>
            <m:ctrlPr>
              <w:rPr>
                <w:rFonts w:ascii="Cambria Math" w:hAnsi="Cambria Math" w:cs="宋体"/>
                <w:i/>
              </w:rPr>
            </m:ctrlPr>
          </m:dPr>
          <m:e>
            <m:r>
              <w:rPr>
                <w:rFonts w:ascii="Cambria Math" w:hAnsi="Cambria Math" w:cs="宋体"/>
              </w:rPr>
              <m:t>pred toks</m:t>
            </m:r>
          </m:e>
        </m:d>
      </m:oMath>
      <w:r w:rsidRPr="00DA76E9">
        <w:rPr>
          <w:rFonts w:hint="eastAsia"/>
          <w:iCs/>
          <w:sz w:val="24"/>
        </w:rPr>
        <w:t>，</w:t>
      </w:r>
      <m:oMath>
        <m:d>
          <m:dPr>
            <m:begChr m:val="|"/>
            <m:endChr m:val="|"/>
            <m:ctrlPr>
              <w:rPr>
                <w:rFonts w:ascii="Cambria Math" w:hAnsi="Cambria Math" w:cs="宋体"/>
                <w:i/>
              </w:rPr>
            </m:ctrlPr>
          </m:dPr>
          <m:e>
            <m:r>
              <w:rPr>
                <w:rFonts w:ascii="Cambria Math" w:hAnsi="Cambria Math" w:cs="宋体"/>
              </w:rPr>
              <m:t>gold toks</m:t>
            </m:r>
          </m:e>
        </m:d>
      </m:oMath>
      <w:r w:rsidRPr="00DA76E9">
        <w:rPr>
          <w:sz w:val="24"/>
        </w:rPr>
        <w:t xml:space="preserve"> </w:t>
      </w:r>
      <w:r w:rsidRPr="00DA76E9">
        <w:rPr>
          <w:rFonts w:hint="eastAsia"/>
          <w:sz w:val="24"/>
        </w:rPr>
        <w:t>分别是指预测词语数量和真值词语数量，</w:t>
      </w:r>
      <m:oMath>
        <m:d>
          <m:dPr>
            <m:begChr m:val="|"/>
            <m:endChr m:val="|"/>
            <m:ctrlPr>
              <w:rPr>
                <w:rFonts w:ascii="Cambria Math" w:hAnsi="Cambria Math" w:cs="宋体"/>
                <w:i/>
              </w:rPr>
            </m:ctrlPr>
          </m:dPr>
          <m:e>
            <m:r>
              <w:rPr>
                <w:rFonts w:ascii="Cambria Math" w:hAnsi="Cambria Math" w:cs="宋体" w:hint="eastAsia"/>
              </w:rPr>
              <m:t>same</m:t>
            </m:r>
          </m:e>
        </m:d>
      </m:oMath>
      <w:r w:rsidRPr="00DA76E9">
        <w:rPr>
          <w:sz w:val="24"/>
        </w:rPr>
        <w:t xml:space="preserve"> </w:t>
      </w:r>
      <w:r w:rsidRPr="00DA76E9">
        <w:rPr>
          <w:rFonts w:hint="eastAsia"/>
          <w:sz w:val="24"/>
        </w:rPr>
        <w:t>是预测与真值结果均拥有的词语数量。</w:t>
      </w:r>
    </w:p>
    <w:p w14:paraId="1B5EF9B9" w14:textId="025D1BE7" w:rsidR="004C3B5E" w:rsidRPr="00DA76E9" w:rsidRDefault="00BC44DE" w:rsidP="00982CDA">
      <w:pPr>
        <w:pStyle w:val="af"/>
        <w:spacing w:line="20pt" w:lineRule="exact"/>
        <w:ind w:firstLine="21pt"/>
        <w:jc w:val="both"/>
        <w:rPr>
          <w:rFonts w:eastAsia="宋体" w:cs="宋体"/>
        </w:rPr>
      </w:pPr>
      <w:r w:rsidRPr="00DA76E9">
        <w:rPr>
          <w:rFonts w:eastAsia="宋体" w:cs="宋体" w:hint="eastAsia"/>
          <w:b/>
          <w:bCs/>
        </w:rPr>
        <w:t>完全匹配值</w:t>
      </w:r>
      <w:r w:rsidRPr="00DA76E9">
        <w:rPr>
          <w:rFonts w:eastAsia="宋体" w:cs="宋体" w:hint="eastAsia"/>
        </w:rPr>
        <w:t>：要求预测结果与真值结果逐词逐句匹配，并统计整个测试样本集完全匹配比例</w:t>
      </w:r>
      <w:r w:rsidR="009D323E" w:rsidRPr="00DA76E9">
        <w:rPr>
          <w:rFonts w:eastAsia="宋体" w:cs="宋体" w:hint="eastAsia"/>
        </w:rPr>
        <w:t>。</w:t>
      </w:r>
    </w:p>
    <w:p w14:paraId="2C5C15CC" w14:textId="0B863B1D" w:rsidR="00D508F2" w:rsidRPr="00DA76E9" w:rsidRDefault="00F00F9B" w:rsidP="00D508F2">
      <w:pPr>
        <w:pStyle w:val="af"/>
        <w:ind w:firstLine="24.10pt"/>
        <w:rPr>
          <w:rFonts w:eastAsia="宋体" w:cs="宋体"/>
        </w:rPr>
      </w:pPr>
      <m:oMathPara>
        <m:oMath>
          <m:eqArr>
            <m:eqArrPr>
              <m:maxDist m:val="1"/>
              <m:ctrlPr>
                <w:rPr>
                  <w:rFonts w:ascii="Cambria Math" w:eastAsia="宋体" w:hAnsi="Cambria Math" w:cs="宋体"/>
                  <w:i/>
                </w:rPr>
              </m:ctrlPr>
            </m:eqArrPr>
            <m:e>
              <m:r>
                <w:rPr>
                  <w:rFonts w:ascii="Cambria Math" w:eastAsia="宋体" w:hAnsi="Cambria Math" w:cs="宋体"/>
                </w:rPr>
                <m:t>EM=</m:t>
              </m:r>
              <m:f>
                <m:fPr>
                  <m:ctrlPr>
                    <w:rPr>
                      <w:rFonts w:ascii="Cambria Math" w:eastAsia="宋体" w:hAnsi="Cambria Math" w:cs="宋体"/>
                      <w:i/>
                    </w:rPr>
                  </m:ctrlPr>
                </m:fPr>
                <m:num>
                  <m:d>
                    <m:dPr>
                      <m:begChr m:val="|"/>
                      <m:endChr m:val="|"/>
                      <m:ctrlPr>
                        <w:rPr>
                          <w:rFonts w:ascii="Cambria Math" w:eastAsia="宋体" w:hAnsi="Cambria Math" w:cs="宋体"/>
                          <w:i/>
                        </w:rPr>
                      </m:ctrlPr>
                    </m:dPr>
                    <m:e>
                      <m:r>
                        <w:rPr>
                          <w:rFonts w:ascii="Cambria Math" w:eastAsia="宋体" w:hAnsi="Cambria Math" w:cs="宋体"/>
                        </w:rPr>
                        <m:t>pred</m:t>
                      </m:r>
                      <m:r>
                        <w:rPr>
                          <w:rFonts w:ascii="Cambria Math" w:eastAsia="宋体" w:hAnsi="Cambria Math" w:cs="宋体" w:hint="eastAsia"/>
                        </w:rPr>
                        <m:t>==gold</m:t>
                      </m:r>
                    </m:e>
                  </m:d>
                </m:num>
                <m:den>
                  <m:d>
                    <m:dPr>
                      <m:begChr m:val="|"/>
                      <m:endChr m:val="|"/>
                      <m:ctrlPr>
                        <w:rPr>
                          <w:rFonts w:ascii="Cambria Math" w:eastAsia="宋体" w:hAnsi="Cambria Math" w:cs="宋体"/>
                          <w:i/>
                        </w:rPr>
                      </m:ctrlPr>
                    </m:dPr>
                    <m:e>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pred</m:t>
                          </m:r>
                        </m:sub>
                      </m:sSub>
                    </m:e>
                  </m:d>
                </m:den>
              </m:f>
              <m:r>
                <w:rPr>
                  <w:rFonts w:ascii="Cambria Math" w:eastAsia="宋体" w:hAnsi="Cambria Math" w:cs="宋体"/>
                </w:rPr>
                <m:t>#</m:t>
              </m:r>
              <m:d>
                <m:dPr>
                  <m:ctrlPr>
                    <w:rPr>
                      <w:rFonts w:ascii="Cambria Math" w:eastAsia="宋体" w:hAnsi="Cambria Math" w:cs="宋体"/>
                      <w:i/>
                    </w:rPr>
                  </m:ctrlPr>
                </m:dPr>
                <m:e>
                  <m:r>
                    <w:rPr>
                      <w:rFonts w:ascii="Cambria Math" w:eastAsia="宋体" w:hAnsi="Cambria Math" w:cs="宋体"/>
                    </w:rPr>
                    <m:t>4.2</m:t>
                  </m:r>
                </m:e>
              </m:d>
            </m:e>
          </m:eqArr>
        </m:oMath>
      </m:oMathPara>
    </w:p>
    <w:p w14:paraId="5BAF2376" w14:textId="1E5F7EFC" w:rsidR="004C3B5E" w:rsidRPr="00DA76E9" w:rsidRDefault="00D508F2" w:rsidP="00982CDA">
      <w:pPr>
        <w:pStyle w:val="af"/>
        <w:spacing w:line="20pt" w:lineRule="exact"/>
        <w:ind w:firstLine="21pt"/>
        <w:jc w:val="both"/>
        <w:rPr>
          <w:rFonts w:eastAsia="宋体" w:cs="宋体"/>
        </w:rPr>
      </w:pPr>
      <w:r w:rsidRPr="00DA76E9">
        <w:rPr>
          <w:rFonts w:eastAsia="宋体" w:cs="宋体" w:hint="eastAsia"/>
        </w:rPr>
        <w:t>其中</w:t>
      </w:r>
      <w:r w:rsidRPr="00DA76E9">
        <w:rPr>
          <w:rFonts w:eastAsia="宋体" w:cs="宋体" w:hint="eastAsia"/>
        </w:rPr>
        <w:t xml:space="preserve"> </w:t>
      </w:r>
      <m:oMath>
        <m:d>
          <m:dPr>
            <m:begChr m:val="|"/>
            <m:endChr m:val="|"/>
            <m:ctrlPr>
              <w:rPr>
                <w:rFonts w:ascii="Cambria Math" w:eastAsia="宋体" w:hAnsi="Cambria Math" w:cs="宋体"/>
                <w:i/>
              </w:rPr>
            </m:ctrlPr>
          </m:dPr>
          <m:e>
            <m:r>
              <w:rPr>
                <w:rFonts w:ascii="Cambria Math" w:eastAsia="宋体" w:hAnsi="Cambria Math" w:cs="宋体"/>
              </w:rPr>
              <m:t>pred</m:t>
            </m:r>
            <m:r>
              <w:rPr>
                <w:rFonts w:ascii="Cambria Math" w:eastAsia="宋体" w:hAnsi="Cambria Math" w:cs="宋体" w:hint="eastAsia"/>
              </w:rPr>
              <m:t>==gold</m:t>
            </m:r>
          </m:e>
        </m:d>
      </m:oMath>
      <w:r w:rsidRPr="00DA76E9">
        <w:rPr>
          <w:rFonts w:eastAsia="宋体" w:cs="宋体" w:hint="eastAsia"/>
        </w:rPr>
        <w:t xml:space="preserve"> </w:t>
      </w:r>
      <w:r w:rsidRPr="00DA76E9">
        <w:rPr>
          <w:rFonts w:eastAsia="宋体" w:cs="宋体" w:hint="eastAsia"/>
        </w:rPr>
        <w:t>是完全匹配答案样本数量，</w:t>
      </w:r>
      <m:oMath>
        <m:d>
          <m:dPr>
            <m:begChr m:val="|"/>
            <m:endChr m:val="|"/>
            <m:ctrlPr>
              <w:rPr>
                <w:rFonts w:ascii="Cambria Math" w:eastAsia="宋体" w:hAnsi="Cambria Math" w:cs="宋体"/>
                <w:i/>
              </w:rPr>
            </m:ctrlPr>
          </m:dPr>
          <m:e>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pred</m:t>
                </m:r>
              </m:sub>
            </m:sSub>
          </m:e>
        </m:d>
      </m:oMath>
      <w:r w:rsidRPr="00DA76E9">
        <w:rPr>
          <w:rFonts w:eastAsia="宋体" w:cs="宋体" w:hint="eastAsia"/>
        </w:rPr>
        <w:t xml:space="preserve"> </w:t>
      </w:r>
      <w:r w:rsidRPr="00DA76E9">
        <w:rPr>
          <w:rFonts w:eastAsia="宋体" w:cs="宋体" w:hint="eastAsia"/>
        </w:rPr>
        <w:t>是预测样本总数量。</w:t>
      </w:r>
    </w:p>
    <w:p w14:paraId="63DCF385" w14:textId="737F9596" w:rsidR="004C3B5E" w:rsidRPr="00DA76E9" w:rsidRDefault="00A417DA" w:rsidP="00982CDA">
      <w:pPr>
        <w:pStyle w:val="3"/>
        <w:jc w:val="both"/>
        <w:rPr>
          <w:rFonts w:ascii="Times New Roman" w:hAnsi="Times New Roman"/>
        </w:rPr>
      </w:pPr>
      <w:bookmarkStart w:id="501" w:name="_Toc101693045"/>
      <w:bookmarkStart w:id="502" w:name="_Toc103718639"/>
      <w:r w:rsidRPr="00DA76E9">
        <w:rPr>
          <w:rFonts w:ascii="Times New Roman" w:hAnsi="Times New Roman"/>
        </w:rPr>
        <w:t>对比实验</w:t>
      </w:r>
      <w:bookmarkEnd w:id="501"/>
      <w:bookmarkEnd w:id="502"/>
    </w:p>
    <w:p w14:paraId="76FD6E5B" w14:textId="02928B21" w:rsidR="00A417DA" w:rsidRPr="00DA76E9" w:rsidRDefault="00DA76E9" w:rsidP="00982CDA">
      <w:pPr>
        <w:pStyle w:val="af"/>
        <w:spacing w:line="20pt" w:lineRule="exact"/>
        <w:ind w:firstLine="24.10pt"/>
        <w:jc w:val="both"/>
        <w:rPr>
          <w:rFonts w:eastAsia="宋体"/>
        </w:rPr>
      </w:pPr>
      <w:r w:rsidRPr="00DA76E9">
        <w:rPr>
          <w:rFonts w:eastAsia="宋体" w:hint="eastAsia"/>
          <w:spacing w:val="-2"/>
        </w:rPr>
        <w:t>为了体现</w:t>
      </w:r>
      <w:r w:rsidRPr="00DA76E9">
        <w:rPr>
          <w:rFonts w:eastAsia="宋体"/>
          <w:spacing w:val="-2"/>
        </w:rPr>
        <w:t> </w:t>
      </w:r>
      <w:r w:rsidRPr="00DA76E9">
        <w:t>R</w:t>
      </w:r>
      <w:r w:rsidR="00721CA9" w:rsidRPr="00DA76E9">
        <w:t>QA-BERT</w:t>
      </w:r>
      <w:r w:rsidR="00A417DA" w:rsidRPr="00DA76E9">
        <w:rPr>
          <w:spacing w:val="26"/>
        </w:rPr>
        <w:t xml:space="preserve"> </w:t>
      </w:r>
      <w:r w:rsidR="00A417DA" w:rsidRPr="00DA76E9">
        <w:rPr>
          <w:rFonts w:eastAsia="宋体" w:hint="eastAsia"/>
          <w:spacing w:val="4"/>
        </w:rPr>
        <w:t>模型更强的鲁棒性，</w:t>
      </w:r>
      <w:r w:rsidRPr="00DA76E9">
        <w:rPr>
          <w:rFonts w:eastAsia="宋体" w:hint="eastAsia"/>
          <w:spacing w:val="4"/>
        </w:rPr>
        <w:t>我们使用</w:t>
      </w:r>
      <w:r w:rsidRPr="00DA76E9">
        <w:rPr>
          <w:rFonts w:eastAsia="宋体"/>
          <w:spacing w:val="4"/>
        </w:rPr>
        <w:t> </w:t>
      </w:r>
      <w:proofErr w:type="spellStart"/>
      <w:r w:rsidRPr="00DA76E9">
        <w:t>B</w:t>
      </w:r>
      <w:r w:rsidR="00A417DA" w:rsidRPr="00DA76E9">
        <w:t>iDAF</w:t>
      </w:r>
      <w:proofErr w:type="spellEnd"/>
      <w:r w:rsidR="00A417DA" w:rsidRPr="00DA76E9">
        <w:rPr>
          <w:vertAlign w:val="superscript"/>
        </w:rPr>
        <w:t>[</w:t>
      </w:r>
      <w:hyperlink w:anchor="_bookmark81" w:history="1">
        <w:r w:rsidR="00A417DA" w:rsidRPr="00DA76E9">
          <w:rPr>
            <w:vertAlign w:val="superscript"/>
          </w:rPr>
          <w:t>31</w:t>
        </w:r>
      </w:hyperlink>
      <w:r w:rsidR="00A417DA" w:rsidRPr="00DA76E9">
        <w:rPr>
          <w:spacing w:val="18"/>
          <w:vertAlign w:val="superscript"/>
        </w:rPr>
        <w:t>]</w:t>
      </w:r>
      <w:r w:rsidR="00A417DA" w:rsidRPr="00DA76E9">
        <w:t xml:space="preserve"> </w:t>
      </w:r>
      <w:r w:rsidRPr="00DA76E9">
        <w:rPr>
          <w:rFonts w:eastAsia="宋体" w:hint="eastAsia"/>
        </w:rPr>
        <w:t>作为基线模型与</w:t>
      </w:r>
      <w:r w:rsidRPr="00DA76E9">
        <w:rPr>
          <w:rFonts w:eastAsia="宋体"/>
        </w:rPr>
        <w:t> </w:t>
      </w:r>
      <w:r w:rsidRPr="00DA76E9">
        <w:t>R</w:t>
      </w:r>
      <w:r w:rsidR="00A417DA" w:rsidRPr="00DA76E9">
        <w:t xml:space="preserve">QA- BERT </w:t>
      </w:r>
      <w:r w:rsidR="00A417DA" w:rsidRPr="00DA76E9">
        <w:rPr>
          <w:rFonts w:eastAsia="宋体" w:hint="eastAsia"/>
        </w:rPr>
        <w:t>模型的结果进行对比。</w:t>
      </w:r>
      <w:proofErr w:type="spellStart"/>
      <w:r w:rsidR="00A417DA" w:rsidRPr="00DA76E9">
        <w:t>BiDAF</w:t>
      </w:r>
      <w:proofErr w:type="spellEnd"/>
      <w:r w:rsidR="00A417DA" w:rsidRPr="00DA76E9">
        <w:t xml:space="preserve"> </w:t>
      </w:r>
      <w:r w:rsidR="00A417DA" w:rsidRPr="00DA76E9">
        <w:rPr>
          <w:rFonts w:eastAsia="宋体" w:hint="eastAsia"/>
        </w:rPr>
        <w:t>是一个同时计算字符层面，单词层面的上下文嵌入，</w:t>
      </w:r>
      <w:r w:rsidRPr="00DA76E9">
        <w:rPr>
          <w:rFonts w:eastAsia="宋体" w:hint="eastAsia"/>
        </w:rPr>
        <w:t>输入双向</w:t>
      </w:r>
      <w:r w:rsidRPr="00DA76E9">
        <w:rPr>
          <w:rFonts w:eastAsia="宋体"/>
        </w:rPr>
        <w:t> </w:t>
      </w:r>
      <w:r w:rsidRPr="00DA76E9">
        <w:t>L</w:t>
      </w:r>
      <w:r w:rsidR="00A417DA" w:rsidRPr="00DA76E9">
        <w:t xml:space="preserve">STM </w:t>
      </w:r>
      <w:r w:rsidR="00A417DA" w:rsidRPr="00DA76E9">
        <w:rPr>
          <w:rFonts w:eastAsia="宋体" w:hint="eastAsia"/>
        </w:rPr>
        <w:t>模型进行编码，来获得一个上下文</w:t>
      </w:r>
      <w:r w:rsidR="00A417DA" w:rsidRPr="00DA76E9">
        <w:t>-</w:t>
      </w:r>
      <w:r w:rsidR="00A417DA" w:rsidRPr="00DA76E9">
        <w:rPr>
          <w:rFonts w:eastAsia="宋体" w:hint="eastAsia"/>
        </w:rPr>
        <w:t>答案相互感知的问答系统模型</w:t>
      </w:r>
      <w:r w:rsidR="00EB610C" w:rsidRPr="00DA76E9">
        <w:rPr>
          <w:rFonts w:eastAsia="宋体" w:hint="eastAsia"/>
        </w:rPr>
        <w:t>。</w:t>
      </w:r>
    </w:p>
    <w:p w14:paraId="29E9138E" w14:textId="2CD5DB22" w:rsidR="004C3B5E" w:rsidRPr="00DA76E9" w:rsidRDefault="0008612C" w:rsidP="00982CDA">
      <w:pPr>
        <w:pStyle w:val="af"/>
        <w:spacing w:line="20pt" w:lineRule="exact"/>
        <w:jc w:val="both"/>
        <w:rPr>
          <w:rFonts w:eastAsia="楷体" w:cs="宋体"/>
        </w:rPr>
      </w:pPr>
      <w:r w:rsidRPr="00DA76E9">
        <w:rPr>
          <w:rFonts w:eastAsia="楷体" w:cs="宋体" w:hint="eastAsia"/>
        </w:rPr>
        <w:t>4</w:t>
      </w:r>
      <w:r w:rsidRPr="00DA76E9">
        <w:rPr>
          <w:rFonts w:eastAsia="楷体" w:cs="宋体"/>
        </w:rPr>
        <w:t xml:space="preserve">.1.4 </w:t>
      </w:r>
      <w:r w:rsidRPr="00DA76E9">
        <w:rPr>
          <w:rFonts w:eastAsia="楷体" w:cs="宋体" w:hint="eastAsia"/>
        </w:rPr>
        <w:t>实验设置</w:t>
      </w:r>
    </w:p>
    <w:p w14:paraId="5D1DE2D7" w14:textId="079BA484" w:rsidR="00B84D6A" w:rsidRPr="00DA76E9" w:rsidRDefault="0008612C" w:rsidP="00982CDA">
      <w:pPr>
        <w:pStyle w:val="af"/>
        <w:spacing w:line="20pt" w:lineRule="exact"/>
        <w:ind w:firstLine="21pt"/>
        <w:jc w:val="both"/>
        <w:rPr>
          <w:rFonts w:eastAsia="宋体"/>
          <w:spacing w:val="4"/>
        </w:rPr>
      </w:pPr>
      <w:r w:rsidRPr="00DA76E9">
        <w:rPr>
          <w:rFonts w:eastAsia="宋体" w:hint="eastAsia"/>
          <w:spacing w:val="4"/>
        </w:rPr>
        <w:t>实验使用三张</w:t>
      </w:r>
      <w:r w:rsidRPr="00DA76E9">
        <w:rPr>
          <w:rFonts w:eastAsia="宋体" w:hint="eastAsia"/>
          <w:spacing w:val="4"/>
        </w:rPr>
        <w:t xml:space="preserve"> 1</w:t>
      </w:r>
      <w:r w:rsidRPr="00DA76E9">
        <w:rPr>
          <w:rFonts w:eastAsia="宋体" w:hint="eastAsia"/>
        </w:rPr>
        <w:t>2G</w:t>
      </w:r>
      <w:r w:rsidRPr="00DA76E9">
        <w:rPr>
          <w:rFonts w:eastAsia="宋体" w:hint="eastAsia"/>
          <w:spacing w:val="4"/>
        </w:rPr>
        <w:t xml:space="preserve"> </w:t>
      </w:r>
      <w:r w:rsidR="00DA76E9" w:rsidRPr="00DA76E9">
        <w:rPr>
          <w:rFonts w:eastAsia="宋体" w:hint="eastAsia"/>
          <w:spacing w:val="4"/>
        </w:rPr>
        <w:t>显存的</w:t>
      </w:r>
      <w:r w:rsidR="00DA76E9" w:rsidRPr="00DA76E9">
        <w:rPr>
          <w:rFonts w:eastAsia="宋体"/>
          <w:spacing w:val="4"/>
        </w:rPr>
        <w:t> </w:t>
      </w:r>
      <w:r w:rsidR="00DA76E9" w:rsidRPr="00DA76E9">
        <w:rPr>
          <w:rFonts w:eastAsia="宋体" w:hint="eastAsia"/>
        </w:rPr>
        <w:t>T</w:t>
      </w:r>
      <w:r w:rsidRPr="00DA76E9">
        <w:rPr>
          <w:rFonts w:eastAsia="宋体" w:hint="eastAsia"/>
        </w:rPr>
        <w:t>esla P100</w:t>
      </w:r>
      <w:r w:rsidRPr="00DA76E9">
        <w:rPr>
          <w:rFonts w:eastAsia="宋体" w:hint="eastAsia"/>
          <w:spacing w:val="4"/>
        </w:rPr>
        <w:t xml:space="preserve"> </w:t>
      </w:r>
      <w:r w:rsidRPr="00DA76E9">
        <w:rPr>
          <w:rFonts w:eastAsia="宋体" w:hint="eastAsia"/>
          <w:spacing w:val="4"/>
        </w:rPr>
        <w:t>显卡对问答系统模型进行训练。</w:t>
      </w:r>
      <w:proofErr w:type="gramStart"/>
      <w:r w:rsidR="00DA76E9" w:rsidRPr="00DA76E9">
        <w:rPr>
          <w:rFonts w:eastAsia="宋体" w:hint="eastAsia"/>
          <w:spacing w:val="4"/>
        </w:rPr>
        <w:t>预训练</w:t>
      </w:r>
      <w:proofErr w:type="gramEnd"/>
      <w:r w:rsidR="00DA76E9" w:rsidRPr="00DA76E9">
        <w:rPr>
          <w:rFonts w:eastAsia="宋体"/>
          <w:spacing w:val="4"/>
        </w:rPr>
        <w:t> </w:t>
      </w:r>
      <w:proofErr w:type="spellStart"/>
      <w:r w:rsidR="00DA76E9" w:rsidRPr="00DA76E9">
        <w:rPr>
          <w:rFonts w:eastAsia="宋体" w:hint="eastAsia"/>
          <w:spacing w:val="4"/>
        </w:rPr>
        <w:t>D</w:t>
      </w:r>
      <w:r w:rsidRPr="00DA76E9">
        <w:rPr>
          <w:rFonts w:eastAsia="宋体" w:hint="eastAsia"/>
          <w:spacing w:val="4"/>
        </w:rPr>
        <w:t>istilBERT</w:t>
      </w:r>
      <w:proofErr w:type="spellEnd"/>
      <w:r w:rsidRPr="00DA76E9">
        <w:rPr>
          <w:rFonts w:eastAsia="宋体" w:hint="eastAsia"/>
          <w:spacing w:val="4"/>
        </w:rPr>
        <w:t xml:space="preserve"> </w:t>
      </w:r>
      <w:r w:rsidRPr="00DA76E9">
        <w:rPr>
          <w:rFonts w:eastAsia="宋体" w:hint="eastAsia"/>
          <w:spacing w:val="4"/>
        </w:rPr>
        <w:t>模型</w:t>
      </w:r>
      <w:r w:rsidRPr="00DA76E9">
        <w:rPr>
          <w:rFonts w:eastAsia="宋体" w:hint="eastAsia"/>
          <w:spacing w:val="4"/>
          <w:vertAlign w:val="superscript"/>
        </w:rPr>
        <w:t>[30]</w:t>
      </w:r>
      <w:r w:rsidRPr="00DA76E9">
        <w:rPr>
          <w:rFonts w:eastAsia="宋体" w:hint="eastAsia"/>
          <w:spacing w:val="4"/>
        </w:rPr>
        <w:t xml:space="preserve"> </w:t>
      </w:r>
      <w:r w:rsidRPr="00DA76E9">
        <w:rPr>
          <w:rFonts w:eastAsia="宋体" w:hint="eastAsia"/>
          <w:spacing w:val="4"/>
        </w:rPr>
        <w:t>使用</w:t>
      </w:r>
      <w:r w:rsidRPr="00DA76E9">
        <w:rPr>
          <w:rFonts w:eastAsia="宋体" w:hint="eastAsia"/>
          <w:spacing w:val="4"/>
        </w:rPr>
        <w:t xml:space="preserve"> 6 </w:t>
      </w:r>
      <w:r w:rsidR="00DA76E9" w:rsidRPr="00DA76E9">
        <w:rPr>
          <w:rFonts w:eastAsia="宋体" w:hint="eastAsia"/>
          <w:spacing w:val="4"/>
        </w:rPr>
        <w:t>层</w:t>
      </w:r>
      <w:r w:rsidR="00DA76E9" w:rsidRPr="00DA76E9">
        <w:rPr>
          <w:rFonts w:eastAsia="宋体"/>
          <w:spacing w:val="4"/>
        </w:rPr>
        <w:t> T</w:t>
      </w:r>
      <w:r w:rsidRPr="00DA76E9">
        <w:rPr>
          <w:rFonts w:eastAsia="宋体" w:hint="eastAsia"/>
          <w:spacing w:val="4"/>
        </w:rPr>
        <w:t xml:space="preserve">ransformer </w:t>
      </w:r>
      <w:proofErr w:type="gramStart"/>
      <w:r w:rsidRPr="00DA76E9">
        <w:rPr>
          <w:rFonts w:eastAsia="宋体" w:hint="eastAsia"/>
          <w:spacing w:val="4"/>
        </w:rPr>
        <w:t>层用于</w:t>
      </w:r>
      <w:proofErr w:type="gramEnd"/>
      <w:r w:rsidRPr="00DA76E9">
        <w:rPr>
          <w:rFonts w:eastAsia="宋体" w:hint="eastAsia"/>
          <w:spacing w:val="4"/>
        </w:rPr>
        <w:t>提取特征。领域分类器使用</w:t>
      </w:r>
      <w:r w:rsidRPr="00DA76E9">
        <w:rPr>
          <w:rFonts w:eastAsia="宋体" w:hint="eastAsia"/>
          <w:spacing w:val="4"/>
        </w:rPr>
        <w:t xml:space="preserve"> 3 </w:t>
      </w:r>
      <w:r w:rsidRPr="00DA76E9">
        <w:rPr>
          <w:rFonts w:eastAsia="宋体" w:hint="eastAsia"/>
          <w:spacing w:val="4"/>
        </w:rPr>
        <w:t>层全连接网络层，</w:t>
      </w:r>
      <w:r w:rsidRPr="00DA76E9">
        <w:rPr>
          <w:rFonts w:eastAsia="宋体" w:hint="eastAsia"/>
          <w:spacing w:val="4"/>
        </w:rPr>
        <w:t xml:space="preserve"> </w:t>
      </w:r>
      <w:r w:rsidRPr="00DA76E9">
        <w:rPr>
          <w:rFonts w:eastAsia="宋体" w:hint="eastAsia"/>
          <w:spacing w:val="4"/>
        </w:rPr>
        <w:t>并且每层全连接层有</w:t>
      </w:r>
      <w:r w:rsidRPr="00DA76E9">
        <w:rPr>
          <w:rFonts w:eastAsia="宋体" w:hint="eastAsia"/>
          <w:spacing w:val="4"/>
        </w:rPr>
        <w:t xml:space="preserve">p=0.1 </w:t>
      </w:r>
      <w:r w:rsidR="00DA76E9" w:rsidRPr="00DA76E9">
        <w:rPr>
          <w:rFonts w:eastAsia="宋体" w:hint="eastAsia"/>
          <w:spacing w:val="4"/>
        </w:rPr>
        <w:t>的概率被设置</w:t>
      </w:r>
      <w:r w:rsidR="00DA76E9" w:rsidRPr="00DA76E9">
        <w:rPr>
          <w:rFonts w:eastAsia="宋体"/>
          <w:spacing w:val="4"/>
        </w:rPr>
        <w:t> </w:t>
      </w:r>
      <w:r w:rsidR="00DA76E9" w:rsidRPr="00DA76E9">
        <w:rPr>
          <w:rFonts w:eastAsia="宋体" w:hint="eastAsia"/>
          <w:spacing w:val="4"/>
        </w:rPr>
        <w:t>D</w:t>
      </w:r>
      <w:r w:rsidRPr="00DA76E9">
        <w:rPr>
          <w:rFonts w:eastAsia="宋体" w:hint="eastAsia"/>
          <w:spacing w:val="4"/>
        </w:rPr>
        <w:t>ropout</w:t>
      </w:r>
      <w:r w:rsidRPr="00DA76E9">
        <w:rPr>
          <w:rFonts w:eastAsia="宋体" w:hint="eastAsia"/>
          <w:spacing w:val="4"/>
          <w:vertAlign w:val="superscript"/>
        </w:rPr>
        <w:t>[32]</w:t>
      </w:r>
      <w:r w:rsidRPr="00DA76E9">
        <w:rPr>
          <w:rFonts w:eastAsia="宋体" w:hint="eastAsia"/>
          <w:spacing w:val="4"/>
        </w:rPr>
        <w:t>。实验过程中，</w:t>
      </w:r>
      <w:r w:rsidR="00DA76E9" w:rsidRPr="00DA76E9">
        <w:rPr>
          <w:rFonts w:eastAsia="宋体" w:hint="eastAsia"/>
          <w:spacing w:val="4"/>
        </w:rPr>
        <w:t>使用</w:t>
      </w:r>
      <w:r w:rsidR="00DA76E9" w:rsidRPr="00DA76E9">
        <w:rPr>
          <w:rFonts w:eastAsia="宋体"/>
          <w:spacing w:val="4"/>
        </w:rPr>
        <w:t> </w:t>
      </w:r>
      <w:proofErr w:type="spellStart"/>
      <w:r w:rsidR="00DA76E9" w:rsidRPr="00DA76E9">
        <w:rPr>
          <w:rFonts w:eastAsia="宋体" w:hint="eastAsia"/>
          <w:spacing w:val="4"/>
        </w:rPr>
        <w:t>A</w:t>
      </w:r>
      <w:r w:rsidRPr="00DA76E9">
        <w:rPr>
          <w:rFonts w:eastAsia="宋体" w:hint="eastAsia"/>
          <w:spacing w:val="4"/>
        </w:rPr>
        <w:t>damW</w:t>
      </w:r>
      <w:proofErr w:type="spellEnd"/>
      <w:r w:rsidRPr="00DA76E9">
        <w:rPr>
          <w:rFonts w:eastAsia="宋体" w:hint="eastAsia"/>
          <w:spacing w:val="4"/>
          <w:vertAlign w:val="superscript"/>
        </w:rPr>
        <w:t>[33]</w:t>
      </w:r>
      <w:r w:rsidRPr="00DA76E9">
        <w:rPr>
          <w:rFonts w:eastAsia="宋体" w:hint="eastAsia"/>
          <w:spacing w:val="4"/>
        </w:rPr>
        <w:t xml:space="preserve"> </w:t>
      </w:r>
      <w:r w:rsidRPr="00DA76E9">
        <w:rPr>
          <w:rFonts w:eastAsia="宋体" w:hint="eastAsia"/>
          <w:spacing w:val="4"/>
        </w:rPr>
        <w:t>优化器对神经网络参数进行更新。训练过程中设置</w:t>
      </w:r>
      <w:proofErr w:type="gramStart"/>
      <w:r w:rsidRPr="00DA76E9">
        <w:rPr>
          <w:rFonts w:eastAsia="宋体" w:hint="eastAsia"/>
          <w:spacing w:val="4"/>
        </w:rPr>
        <w:t>批大小</w:t>
      </w:r>
      <w:proofErr w:type="gramEnd"/>
      <w:r w:rsidRPr="00DA76E9">
        <w:rPr>
          <w:rFonts w:eastAsia="宋体" w:hint="eastAsia"/>
          <w:spacing w:val="4"/>
        </w:rPr>
        <w:t>为</w:t>
      </w:r>
      <w:r w:rsidRPr="00DA76E9">
        <w:rPr>
          <w:rFonts w:eastAsia="宋体" w:hint="eastAsia"/>
          <w:spacing w:val="4"/>
        </w:rPr>
        <w:t xml:space="preserve"> 16</w:t>
      </w:r>
      <w:r w:rsidRPr="00DA76E9">
        <w:rPr>
          <w:rFonts w:eastAsia="宋体" w:hint="eastAsia"/>
          <w:spacing w:val="4"/>
        </w:rPr>
        <w:t>，学习率为</w:t>
      </w:r>
      <w:r w:rsidRPr="00DA76E9">
        <w:rPr>
          <w:rFonts w:eastAsia="宋体" w:hint="eastAsia"/>
          <w:spacing w:val="4"/>
        </w:rPr>
        <w:t xml:space="preserve"> 3e-5</w:t>
      </w:r>
      <w:r w:rsidRPr="00DA76E9">
        <w:rPr>
          <w:rFonts w:eastAsia="宋体" w:hint="eastAsia"/>
          <w:spacing w:val="4"/>
        </w:rPr>
        <w:t>。</w:t>
      </w:r>
      <w:r w:rsidR="00DA76E9" w:rsidRPr="00DA76E9">
        <w:rPr>
          <w:rFonts w:eastAsia="宋体" w:hint="eastAsia"/>
          <w:spacing w:val="4"/>
        </w:rPr>
        <w:t>对于</w:t>
      </w:r>
      <w:r w:rsidR="00DA76E9" w:rsidRPr="00DA76E9">
        <w:rPr>
          <w:rFonts w:eastAsia="宋体"/>
          <w:spacing w:val="4"/>
        </w:rPr>
        <w:t> </w:t>
      </w:r>
      <w:proofErr w:type="spellStart"/>
      <w:r w:rsidR="00DA76E9" w:rsidRPr="00DA76E9">
        <w:rPr>
          <w:rFonts w:eastAsia="宋体" w:hint="eastAsia"/>
          <w:spacing w:val="4"/>
        </w:rPr>
        <w:t>S</w:t>
      </w:r>
      <w:r w:rsidRPr="00DA76E9">
        <w:rPr>
          <w:rFonts w:eastAsia="宋体" w:hint="eastAsia"/>
          <w:spacing w:val="4"/>
        </w:rPr>
        <w:t>QuAD</w:t>
      </w:r>
      <w:proofErr w:type="spellEnd"/>
      <w:r w:rsidRPr="00DA76E9">
        <w:rPr>
          <w:rFonts w:eastAsia="宋体" w:hint="eastAsia"/>
          <w:spacing w:val="4"/>
          <w:vertAlign w:val="superscript"/>
        </w:rPr>
        <w:t>[19]</w:t>
      </w:r>
      <w:r w:rsidRPr="00DA76E9">
        <w:rPr>
          <w:rFonts w:eastAsia="宋体" w:hint="eastAsia"/>
          <w:spacing w:val="4"/>
        </w:rPr>
        <w:t xml:space="preserve"> </w:t>
      </w:r>
      <w:r w:rsidR="00DA76E9" w:rsidRPr="00DA76E9">
        <w:rPr>
          <w:rFonts w:eastAsia="宋体" w:hint="eastAsia"/>
          <w:spacing w:val="4"/>
        </w:rPr>
        <w:t>与</w:t>
      </w:r>
      <w:r w:rsidR="00DA76E9" w:rsidRPr="00DA76E9">
        <w:rPr>
          <w:rFonts w:eastAsia="宋体"/>
          <w:spacing w:val="4"/>
        </w:rPr>
        <w:t> </w:t>
      </w:r>
      <w:r w:rsidR="00DA76E9" w:rsidRPr="00DA76E9">
        <w:rPr>
          <w:rFonts w:eastAsia="宋体" w:hint="eastAsia"/>
          <w:spacing w:val="4"/>
        </w:rPr>
        <w:t>R</w:t>
      </w:r>
      <w:r w:rsidRPr="00DA76E9">
        <w:rPr>
          <w:rFonts w:eastAsia="宋体" w:hint="eastAsia"/>
          <w:spacing w:val="4"/>
        </w:rPr>
        <w:t>ACE</w:t>
      </w:r>
      <w:r w:rsidRPr="00DA76E9">
        <w:rPr>
          <w:rFonts w:eastAsia="宋体" w:hint="eastAsia"/>
          <w:spacing w:val="4"/>
          <w:vertAlign w:val="superscript"/>
        </w:rPr>
        <w:t>[20]</w:t>
      </w:r>
      <w:r w:rsidRPr="00DA76E9">
        <w:rPr>
          <w:rFonts w:eastAsia="宋体" w:hint="eastAsia"/>
          <w:spacing w:val="4"/>
        </w:rPr>
        <w:t xml:space="preserve"> </w:t>
      </w:r>
      <w:r w:rsidR="00DA76E9" w:rsidRPr="00DA76E9">
        <w:rPr>
          <w:rFonts w:eastAsia="宋体" w:hint="eastAsia"/>
          <w:spacing w:val="4"/>
        </w:rPr>
        <w:t>数据集中过长的文本需要在输入到</w:t>
      </w:r>
      <w:r w:rsidR="00DA76E9" w:rsidRPr="00DA76E9">
        <w:rPr>
          <w:rFonts w:eastAsia="宋体"/>
          <w:spacing w:val="4"/>
        </w:rPr>
        <w:t> </w:t>
      </w:r>
      <w:r w:rsidR="00DA76E9" w:rsidRPr="00DA76E9">
        <w:rPr>
          <w:rFonts w:eastAsia="宋体" w:hint="eastAsia"/>
          <w:spacing w:val="4"/>
        </w:rPr>
        <w:t>B</w:t>
      </w:r>
      <w:r w:rsidRPr="00DA76E9">
        <w:rPr>
          <w:rFonts w:eastAsia="宋体" w:hint="eastAsia"/>
          <w:spacing w:val="4"/>
        </w:rPr>
        <w:t xml:space="preserve">ERT </w:t>
      </w:r>
      <w:r w:rsidRPr="00DA76E9">
        <w:rPr>
          <w:rFonts w:eastAsia="宋体" w:hint="eastAsia"/>
          <w:spacing w:val="4"/>
        </w:rPr>
        <w:t>模型时进行截断，其中设置最大文本长度为</w:t>
      </w:r>
      <w:r w:rsidRPr="00DA76E9">
        <w:rPr>
          <w:rFonts w:eastAsia="宋体" w:hint="eastAsia"/>
          <w:spacing w:val="4"/>
        </w:rPr>
        <w:t xml:space="preserve"> 384</w:t>
      </w:r>
      <w:r w:rsidRPr="00DA76E9">
        <w:rPr>
          <w:rFonts w:eastAsia="宋体" w:hint="eastAsia"/>
          <w:spacing w:val="4"/>
        </w:rPr>
        <w:t>。</w:t>
      </w:r>
    </w:p>
    <w:p w14:paraId="1B1216A5" w14:textId="2B38D6F7" w:rsidR="0005125E" w:rsidRPr="00DA76E9" w:rsidRDefault="0005125E" w:rsidP="00B6798B">
      <w:pPr>
        <w:pStyle w:val="2"/>
        <w:rPr>
          <w:rFonts w:ascii="Times New Roman" w:hAnsi="Times New Roman"/>
        </w:rPr>
      </w:pPr>
      <w:bookmarkStart w:id="503" w:name="_Toc101693046"/>
      <w:bookmarkStart w:id="504" w:name="_Toc103718640"/>
      <w:r w:rsidRPr="00DA76E9">
        <w:rPr>
          <w:rFonts w:ascii="Times New Roman" w:hAnsi="Times New Roman" w:hint="eastAsia"/>
        </w:rPr>
        <w:t>实验结果</w:t>
      </w:r>
      <w:bookmarkEnd w:id="503"/>
      <w:bookmarkEnd w:id="504"/>
    </w:p>
    <w:p w14:paraId="23B5E94B" w14:textId="2042509C" w:rsidR="008F090C" w:rsidRPr="00DA76E9" w:rsidRDefault="00DA76E9" w:rsidP="00982CDA">
      <w:pPr>
        <w:pStyle w:val="af"/>
        <w:spacing w:line="20pt" w:lineRule="exact"/>
        <w:ind w:firstLine="24.10pt"/>
        <w:jc w:val="both"/>
        <w:rPr>
          <w:rFonts w:eastAsia="宋体"/>
        </w:rPr>
      </w:pPr>
      <w:r w:rsidRPr="00DA76E9">
        <w:rPr>
          <w:rFonts w:eastAsia="宋体" w:hint="eastAsia"/>
        </w:rPr>
        <w:t>实验对比了</w:t>
      </w:r>
      <w:r w:rsidRPr="00DA76E9">
        <w:rPr>
          <w:rFonts w:eastAsia="宋体"/>
        </w:rPr>
        <w:t> </w:t>
      </w:r>
      <w:r w:rsidRPr="00DA76E9">
        <w:t>R</w:t>
      </w:r>
      <w:r w:rsidR="008F090C" w:rsidRPr="00DA76E9">
        <w:t xml:space="preserve">QA-BERT </w:t>
      </w:r>
      <w:r w:rsidRPr="00DA76E9">
        <w:rPr>
          <w:rFonts w:eastAsia="宋体" w:hint="eastAsia"/>
        </w:rPr>
        <w:t>及其变种模型与基准问答系统模型</w:t>
      </w:r>
      <w:r w:rsidRPr="00DA76E9">
        <w:rPr>
          <w:rFonts w:eastAsia="宋体"/>
        </w:rPr>
        <w:t> </w:t>
      </w:r>
      <w:proofErr w:type="spellStart"/>
      <w:r w:rsidRPr="00DA76E9">
        <w:t>B</w:t>
      </w:r>
      <w:r w:rsidR="008F090C" w:rsidRPr="00DA76E9">
        <w:t>iDAF</w:t>
      </w:r>
      <w:proofErr w:type="spellEnd"/>
      <w:r w:rsidR="005F40F2">
        <w:rPr>
          <w:rFonts w:eastAsia="宋体"/>
        </w:rPr>
        <w:t> </w:t>
      </w:r>
      <w:r w:rsidR="008F090C" w:rsidRPr="00DA76E9">
        <w:rPr>
          <w:rFonts w:eastAsia="宋体" w:hint="eastAsia"/>
        </w:rPr>
        <w:t>的实验结果，</w:t>
      </w:r>
      <w:r w:rsidRPr="00DA76E9">
        <w:rPr>
          <w:rFonts w:eastAsia="宋体" w:hint="eastAsia"/>
        </w:rPr>
        <w:t>以实证的方式展示了</w:t>
      </w:r>
      <w:r w:rsidRPr="00DA76E9">
        <w:rPr>
          <w:rFonts w:eastAsia="宋体"/>
        </w:rPr>
        <w:t> </w:t>
      </w:r>
      <w:r w:rsidRPr="00DA76E9">
        <w:t>R</w:t>
      </w:r>
      <w:r w:rsidR="008F090C" w:rsidRPr="00DA76E9">
        <w:t xml:space="preserve">QA-BERT </w:t>
      </w:r>
      <w:r w:rsidR="008F090C" w:rsidRPr="00DA76E9">
        <w:rPr>
          <w:rFonts w:eastAsia="宋体" w:hint="eastAsia"/>
        </w:rPr>
        <w:t>模型在跨领域问答系统拥有更强的鲁棒性。</w:t>
      </w:r>
    </w:p>
    <w:p w14:paraId="14C3B605" w14:textId="0CC2A2CE" w:rsidR="008F090C" w:rsidRPr="00DA76E9" w:rsidRDefault="008F090C" w:rsidP="00982CDA">
      <w:pPr>
        <w:pStyle w:val="af"/>
        <w:spacing w:line="20pt" w:lineRule="exact"/>
        <w:ind w:firstLine="24.10pt"/>
        <w:jc w:val="both"/>
        <w:rPr>
          <w:rFonts w:eastAsia="宋体"/>
        </w:rPr>
      </w:pPr>
      <w:r w:rsidRPr="00DA76E9">
        <w:rPr>
          <w:rFonts w:eastAsia="宋体" w:hint="eastAsia"/>
        </w:rPr>
        <w:t>表</w:t>
      </w:r>
      <w:hyperlink w:anchor="_bookmark35" w:history="1">
        <w:r w:rsidRPr="00DA76E9">
          <w:t>4.2</w:t>
        </w:r>
      </w:hyperlink>
      <w:r w:rsidRPr="00DA76E9">
        <w:rPr>
          <w:rFonts w:eastAsia="宋体" w:hint="eastAsia"/>
        </w:rPr>
        <w:t>为各个模型在</w:t>
      </w:r>
      <w:r w:rsidR="00C61024">
        <w:rPr>
          <w:rFonts w:eastAsia="宋体"/>
        </w:rPr>
        <w:t> </w:t>
      </w:r>
      <w:proofErr w:type="spellStart"/>
      <w:r w:rsidRPr="00DA76E9">
        <w:t>SQuAD</w:t>
      </w:r>
      <w:proofErr w:type="spellEnd"/>
      <w:r w:rsidR="005F40F2">
        <w:rPr>
          <w:rFonts w:eastAsia="宋体"/>
        </w:rPr>
        <w:t> </w:t>
      </w:r>
      <w:proofErr w:type="gramStart"/>
      <w:r w:rsidRPr="00DA76E9">
        <w:rPr>
          <w:rFonts w:eastAsia="宋体" w:hint="eastAsia"/>
        </w:rPr>
        <w:t>源领域</w:t>
      </w:r>
      <w:proofErr w:type="gramEnd"/>
      <w:r w:rsidRPr="00DA76E9">
        <w:rPr>
          <w:rFonts w:eastAsia="宋体" w:hint="eastAsia"/>
        </w:rPr>
        <w:t>数据集上训练，在域内数据集</w:t>
      </w:r>
      <w:r w:rsidR="005F40F2">
        <w:rPr>
          <w:rFonts w:eastAsia="宋体"/>
        </w:rPr>
        <w:t> </w:t>
      </w:r>
      <w:proofErr w:type="spellStart"/>
      <w:r w:rsidRPr="00DA76E9">
        <w:t>SQuAD</w:t>
      </w:r>
      <w:proofErr w:type="spellEnd"/>
      <w:r w:rsidR="005F40F2">
        <w:rPr>
          <w:rFonts w:eastAsia="宋体"/>
        </w:rPr>
        <w:t> </w:t>
      </w:r>
      <w:r w:rsidRPr="00DA76E9">
        <w:rPr>
          <w:rFonts w:eastAsia="宋体" w:hint="eastAsia"/>
        </w:rPr>
        <w:t>和域外数据集</w:t>
      </w:r>
      <w:r w:rsidR="00DD7E67">
        <w:rPr>
          <w:rFonts w:eastAsia="宋体"/>
        </w:rPr>
        <w:t> </w:t>
      </w:r>
      <w:r w:rsidR="00DD7E67">
        <w:rPr>
          <w:rFonts w:eastAsia="宋体" w:hint="eastAsia"/>
        </w:rPr>
        <w:t>R</w:t>
      </w:r>
      <w:r w:rsidRPr="00DA76E9">
        <w:t xml:space="preserve">ACE-S </w:t>
      </w:r>
      <w:r w:rsidRPr="00DA76E9">
        <w:rPr>
          <w:rFonts w:eastAsia="宋体" w:hint="eastAsia"/>
        </w:rPr>
        <w:t>的验证集上的评估指标得分。</w:t>
      </w:r>
    </w:p>
    <w:p w14:paraId="332A9424" w14:textId="3049AFE4" w:rsidR="008F090C" w:rsidRPr="00DA76E9" w:rsidRDefault="008F090C" w:rsidP="00982CDA">
      <w:pPr>
        <w:pStyle w:val="af"/>
        <w:spacing w:line="20pt" w:lineRule="exact"/>
        <w:ind w:firstLine="24.10pt"/>
        <w:jc w:val="both"/>
        <w:rPr>
          <w:rFonts w:eastAsia="宋体"/>
        </w:rPr>
      </w:pPr>
      <w:r w:rsidRPr="00DA76E9">
        <w:rPr>
          <w:rFonts w:eastAsia="宋体" w:hint="eastAsia"/>
        </w:rPr>
        <w:t>表</w:t>
      </w:r>
      <w:hyperlink w:anchor="_bookmark36" w:history="1">
        <w:r w:rsidRPr="00DA76E9">
          <w:t>4.3</w:t>
        </w:r>
      </w:hyperlink>
      <w:r w:rsidRPr="00DA76E9">
        <w:rPr>
          <w:rFonts w:eastAsia="宋体" w:hint="eastAsia"/>
        </w:rPr>
        <w:t>为各个模型在</w:t>
      </w:r>
      <w:r w:rsidR="00C61024">
        <w:rPr>
          <w:rFonts w:eastAsia="宋体"/>
        </w:rPr>
        <w:t> </w:t>
      </w:r>
      <w:proofErr w:type="spellStart"/>
      <w:r w:rsidRPr="00DA76E9">
        <w:t>SQuAD</w:t>
      </w:r>
      <w:proofErr w:type="spellEnd"/>
      <w:r w:rsidR="00C61024">
        <w:rPr>
          <w:rFonts w:eastAsia="宋体"/>
        </w:rPr>
        <w:t> </w:t>
      </w:r>
      <w:proofErr w:type="gramStart"/>
      <w:r w:rsidRPr="00DA76E9">
        <w:rPr>
          <w:rFonts w:eastAsia="宋体" w:hint="eastAsia"/>
        </w:rPr>
        <w:t>源领域</w:t>
      </w:r>
      <w:proofErr w:type="gramEnd"/>
      <w:r w:rsidRPr="00DA76E9">
        <w:rPr>
          <w:rFonts w:eastAsia="宋体" w:hint="eastAsia"/>
        </w:rPr>
        <w:t>数据集上训练，并在域外数据集</w:t>
      </w:r>
      <w:r w:rsidR="00DD7E67">
        <w:rPr>
          <w:rFonts w:eastAsia="宋体"/>
        </w:rPr>
        <w:t> </w:t>
      </w:r>
      <w:r w:rsidR="00DD7E67">
        <w:rPr>
          <w:rFonts w:eastAsia="宋体" w:hint="eastAsia"/>
        </w:rPr>
        <w:t>R</w:t>
      </w:r>
      <w:r w:rsidRPr="00DA76E9">
        <w:t xml:space="preserve">ACE-S </w:t>
      </w:r>
      <w:r w:rsidRPr="00DA76E9">
        <w:rPr>
          <w:rFonts w:eastAsia="宋体" w:hint="eastAsia"/>
        </w:rPr>
        <w:t>上微调后，</w:t>
      </w:r>
      <w:r w:rsidRPr="00DA76E9">
        <w:rPr>
          <w:rFonts w:eastAsia="宋体" w:hint="eastAsia"/>
        </w:rPr>
        <w:t xml:space="preserve"> </w:t>
      </w:r>
      <w:r w:rsidRPr="00DA76E9">
        <w:rPr>
          <w:rFonts w:eastAsia="宋体" w:hint="eastAsia"/>
        </w:rPr>
        <w:t>在域外数据集</w:t>
      </w:r>
      <w:r w:rsidR="00DD7E67">
        <w:rPr>
          <w:rFonts w:eastAsia="宋体"/>
        </w:rPr>
        <w:t> </w:t>
      </w:r>
      <w:r w:rsidR="00DD7E67">
        <w:rPr>
          <w:rFonts w:eastAsia="宋体" w:hint="eastAsia"/>
        </w:rPr>
        <w:t>R</w:t>
      </w:r>
      <w:r w:rsidRPr="00DA76E9">
        <w:t xml:space="preserve">ACE-S </w:t>
      </w:r>
      <w:r w:rsidRPr="00DA76E9">
        <w:rPr>
          <w:rFonts w:eastAsia="宋体" w:hint="eastAsia"/>
        </w:rPr>
        <w:t>的验证集上的评估指标得分。</w:t>
      </w:r>
    </w:p>
    <w:p w14:paraId="3E7439CA" w14:textId="1073C449" w:rsidR="00982CDA" w:rsidRPr="00DA76E9" w:rsidRDefault="008F090C" w:rsidP="00982CDA">
      <w:pPr>
        <w:pStyle w:val="af"/>
        <w:spacing w:line="20pt" w:lineRule="exact"/>
        <w:ind w:firstLine="24.10pt"/>
        <w:jc w:val="both"/>
        <w:rPr>
          <w:rFonts w:eastAsia="宋体"/>
        </w:rPr>
      </w:pPr>
      <w:r w:rsidRPr="00DA76E9">
        <w:rPr>
          <w:rFonts w:eastAsia="宋体" w:hint="eastAsia"/>
        </w:rPr>
        <w:t>在表</w:t>
      </w:r>
      <w:hyperlink w:anchor="_bookmark35" w:history="1">
        <w:r w:rsidRPr="00DA76E9">
          <w:t>4.2</w:t>
        </w:r>
      </w:hyperlink>
      <w:r w:rsidRPr="00DA76E9">
        <w:rPr>
          <w:rFonts w:eastAsia="宋体" w:hint="eastAsia"/>
        </w:rPr>
        <w:t>中陈列出基准模型</w:t>
      </w:r>
      <w:r w:rsidR="00C61024">
        <w:rPr>
          <w:rFonts w:eastAsia="宋体"/>
        </w:rPr>
        <w:t> </w:t>
      </w:r>
      <w:proofErr w:type="spellStart"/>
      <w:r w:rsidRPr="00DA76E9">
        <w:t>BiDAF</w:t>
      </w:r>
      <w:proofErr w:type="spellEnd"/>
      <w:r w:rsidR="00C61024">
        <w:rPr>
          <w:rFonts w:eastAsia="宋体"/>
        </w:rPr>
        <w:t> </w:t>
      </w:r>
      <w:r w:rsidRPr="00DA76E9">
        <w:rPr>
          <w:rFonts w:eastAsia="宋体" w:hint="eastAsia"/>
        </w:rPr>
        <w:t>和</w:t>
      </w:r>
      <w:r w:rsidRPr="00DA76E9">
        <w:t>5</w:t>
      </w:r>
      <w:r w:rsidRPr="00DA76E9">
        <w:rPr>
          <w:rFonts w:eastAsia="宋体" w:hint="eastAsia"/>
        </w:rPr>
        <w:t>个</w:t>
      </w:r>
      <w:r w:rsidR="00DD7E67">
        <w:rPr>
          <w:rFonts w:eastAsia="宋体"/>
        </w:rPr>
        <w:t> </w:t>
      </w:r>
      <w:r w:rsidR="00DD7E67">
        <w:rPr>
          <w:rFonts w:eastAsia="宋体" w:hint="eastAsia"/>
        </w:rPr>
        <w:t>R</w:t>
      </w:r>
      <w:r w:rsidR="00721CA9" w:rsidRPr="00DA76E9">
        <w:t>QA-BERT</w:t>
      </w:r>
      <w:r w:rsidR="005F40F2">
        <w:rPr>
          <w:rFonts w:eastAsia="宋体"/>
        </w:rPr>
        <w:t> </w:t>
      </w:r>
      <w:r w:rsidRPr="00DA76E9">
        <w:rPr>
          <w:rFonts w:eastAsia="宋体" w:hint="eastAsia"/>
        </w:rPr>
        <w:t>及其变种模型的实验效果。更多关于</w:t>
      </w:r>
      <w:r w:rsidR="00DD7E67">
        <w:rPr>
          <w:rFonts w:eastAsia="宋体"/>
        </w:rPr>
        <w:t> </w:t>
      </w:r>
      <w:r w:rsidR="00DD7E67">
        <w:rPr>
          <w:rFonts w:eastAsia="宋体" w:hint="eastAsia"/>
        </w:rPr>
        <w:t>R</w:t>
      </w:r>
      <w:r w:rsidR="00721CA9" w:rsidRPr="00DA76E9">
        <w:t>QA-BERT</w:t>
      </w:r>
      <w:r w:rsidRPr="00DA76E9">
        <w:t xml:space="preserve"> </w:t>
      </w:r>
      <w:r w:rsidRPr="00DA76E9">
        <w:rPr>
          <w:rFonts w:eastAsia="宋体" w:hint="eastAsia"/>
        </w:rPr>
        <w:t>各个子模块对整个模型效果的具体分析，将会在第</w:t>
      </w:r>
      <w:r w:rsidR="00CF688F">
        <w:fldChar w:fldCharType="begin"/>
      </w:r>
      <w:r w:rsidR="00CF688F">
        <w:instrText xml:space="preserve"> HYPERLINK \l "_bookmark38" </w:instrText>
      </w:r>
      <w:r w:rsidR="00CF688F">
        <w:fldChar w:fldCharType="separate"/>
      </w:r>
      <w:r w:rsidRPr="00DA76E9">
        <w:t>4.3</w:t>
      </w:r>
      <w:r w:rsidR="00CF688F">
        <w:fldChar w:fldCharType="end"/>
      </w:r>
      <w:r w:rsidRPr="00DA76E9">
        <w:rPr>
          <w:rFonts w:eastAsia="宋体" w:hint="eastAsia"/>
        </w:rPr>
        <w:t>节的消融实验中详细描述。单一</w:t>
      </w:r>
      <w:r w:rsidR="00DD7E67">
        <w:rPr>
          <w:rFonts w:eastAsia="宋体"/>
        </w:rPr>
        <w:t> </w:t>
      </w:r>
      <w:r w:rsidR="00DD7E67">
        <w:rPr>
          <w:rFonts w:eastAsia="宋体" w:hint="eastAsia"/>
        </w:rPr>
        <w:t>R</w:t>
      </w:r>
      <w:r w:rsidR="00721CA9" w:rsidRPr="00DA76E9">
        <w:t>QA-BERT</w:t>
      </w:r>
      <w:r w:rsidRPr="00DA76E9">
        <w:t xml:space="preserve"> </w:t>
      </w:r>
      <w:r w:rsidRPr="00DA76E9">
        <w:rPr>
          <w:rFonts w:eastAsia="宋体" w:hint="eastAsia"/>
        </w:rPr>
        <w:t>模型能够在</w:t>
      </w:r>
      <w:r w:rsidR="00DD7E67">
        <w:rPr>
          <w:rFonts w:eastAsia="宋体"/>
        </w:rPr>
        <w:t> </w:t>
      </w:r>
      <w:r w:rsidR="00DD7E67">
        <w:rPr>
          <w:rFonts w:eastAsia="宋体" w:hint="eastAsia"/>
        </w:rPr>
        <w:t>R</w:t>
      </w:r>
      <w:r w:rsidRPr="00DA76E9">
        <w:t xml:space="preserve">ACE-S </w:t>
      </w:r>
      <w:r w:rsidRPr="00DA76E9">
        <w:rPr>
          <w:rFonts w:eastAsia="宋体" w:hint="eastAsia"/>
        </w:rPr>
        <w:t>上取得</w:t>
      </w:r>
      <w:r w:rsidRPr="00DA76E9">
        <w:rPr>
          <w:rFonts w:eastAsia="宋体" w:hint="eastAsia"/>
        </w:rPr>
        <w:t xml:space="preserve"> </w:t>
      </w:r>
      <w:r w:rsidRPr="00DA76E9">
        <w:t xml:space="preserve">14.06 </w:t>
      </w:r>
      <w:r w:rsidRPr="00DA76E9">
        <w:rPr>
          <w:rFonts w:eastAsia="宋体" w:hint="eastAsia"/>
        </w:rPr>
        <w:t>的完全</w:t>
      </w:r>
      <w:proofErr w:type="gramStart"/>
      <w:r w:rsidRPr="00DA76E9">
        <w:rPr>
          <w:rFonts w:eastAsia="宋体" w:hint="eastAsia"/>
        </w:rPr>
        <w:t>匹配值</w:t>
      </w:r>
      <w:proofErr w:type="gramEnd"/>
      <w:r w:rsidRPr="00DA76E9">
        <w:rPr>
          <w:rFonts w:eastAsia="宋体" w:hint="eastAsia"/>
        </w:rPr>
        <w:t>以及</w:t>
      </w:r>
      <w:r w:rsidRPr="00DA76E9">
        <w:t xml:space="preserve">29.07 </w:t>
      </w:r>
      <w:r w:rsidRPr="00DA76E9">
        <w:rPr>
          <w:rFonts w:eastAsia="宋体" w:hint="eastAsia"/>
        </w:rPr>
        <w:t>的</w:t>
      </w:r>
      <w:r w:rsidRPr="00DA76E9">
        <w:rPr>
          <w:rFonts w:eastAsia="宋体" w:hint="eastAsia"/>
        </w:rPr>
        <w:t xml:space="preserve"> </w:t>
      </w:r>
      <w:r w:rsidRPr="00DA76E9">
        <w:t xml:space="preserve">F1 </w:t>
      </w:r>
      <w:r w:rsidRPr="00DA76E9">
        <w:rPr>
          <w:rFonts w:eastAsia="宋体" w:hint="eastAsia"/>
        </w:rPr>
        <w:t>分数。除开在</w:t>
      </w:r>
      <w:proofErr w:type="gramStart"/>
      <w:r w:rsidRPr="00DA76E9">
        <w:rPr>
          <w:rFonts w:eastAsia="宋体" w:hint="eastAsia"/>
        </w:rPr>
        <w:t>源领域</w:t>
      </w:r>
      <w:proofErr w:type="gramEnd"/>
      <w:r w:rsidRPr="00DA76E9">
        <w:rPr>
          <w:rFonts w:eastAsia="宋体" w:hint="eastAsia"/>
        </w:rPr>
        <w:t xml:space="preserve"> </w:t>
      </w:r>
      <w:proofErr w:type="spellStart"/>
      <w:r w:rsidRPr="00DA76E9">
        <w:t>SQuAD</w:t>
      </w:r>
      <w:proofErr w:type="spellEnd"/>
      <w:r w:rsidRPr="00DA76E9">
        <w:t xml:space="preserve"> </w:t>
      </w:r>
      <w:r w:rsidRPr="00DA76E9">
        <w:rPr>
          <w:rFonts w:eastAsia="宋体" w:hint="eastAsia"/>
        </w:rPr>
        <w:t>验证集上的完全匹配值，所有变种模型均在</w:t>
      </w:r>
      <w:proofErr w:type="gramStart"/>
      <w:r w:rsidRPr="00DA76E9">
        <w:rPr>
          <w:rFonts w:eastAsia="宋体" w:hint="eastAsia"/>
        </w:rPr>
        <w:t>其他评价</w:t>
      </w:r>
      <w:proofErr w:type="gramEnd"/>
      <w:r w:rsidRPr="00DA76E9">
        <w:rPr>
          <w:rFonts w:eastAsia="宋体" w:hint="eastAsia"/>
        </w:rPr>
        <w:t>指标上均超过了</w:t>
      </w:r>
      <w:r w:rsidRPr="00DA76E9">
        <w:rPr>
          <w:rFonts w:eastAsia="宋体" w:hint="eastAsia"/>
        </w:rPr>
        <w:t xml:space="preserve"> </w:t>
      </w:r>
      <w:proofErr w:type="spellStart"/>
      <w:r w:rsidRPr="00DA76E9">
        <w:t>BiDAF</w:t>
      </w:r>
      <w:proofErr w:type="spellEnd"/>
      <w:r w:rsidRPr="00DA76E9">
        <w:t xml:space="preserve"> </w:t>
      </w:r>
      <w:r w:rsidRPr="00DA76E9">
        <w:rPr>
          <w:rFonts w:eastAsia="宋体" w:hint="eastAsia"/>
        </w:rPr>
        <w:t>模型。同时，从表</w:t>
      </w:r>
      <w:r w:rsidRPr="00DA76E9">
        <w:rPr>
          <w:rFonts w:eastAsia="宋体" w:hint="eastAsia"/>
        </w:rPr>
        <w:t xml:space="preserve"> </w:t>
      </w:r>
      <w:hyperlink w:anchor="_bookmark36" w:history="1">
        <w:r w:rsidRPr="00DA76E9">
          <w:t>4.3</w:t>
        </w:r>
      </w:hyperlink>
      <w:r w:rsidR="00411FC6" w:rsidRPr="00DA76E9">
        <w:t xml:space="preserve"> </w:t>
      </w:r>
      <w:r w:rsidRPr="00DA76E9">
        <w:rPr>
          <w:rFonts w:eastAsia="宋体" w:hint="eastAsia"/>
        </w:rPr>
        <w:t>中可以看出，在经过少量测试领域样本的微调情况下，</w:t>
      </w:r>
      <w:r w:rsidR="00721CA9" w:rsidRPr="00DA76E9">
        <w:t>RQA-BERT</w:t>
      </w:r>
      <w:r w:rsidRPr="00DA76E9">
        <w:t xml:space="preserve"> </w:t>
      </w:r>
      <w:r w:rsidRPr="00DA76E9">
        <w:rPr>
          <w:rFonts w:eastAsia="宋体" w:hint="eastAsia"/>
        </w:rPr>
        <w:t>及其变种模型在</w:t>
      </w:r>
      <w:r w:rsidRPr="00DA76E9">
        <w:rPr>
          <w:rFonts w:eastAsia="宋体" w:hint="eastAsia"/>
        </w:rPr>
        <w:t xml:space="preserve"> </w:t>
      </w:r>
      <w:r w:rsidRPr="00DA76E9">
        <w:t xml:space="preserve">F1 </w:t>
      </w:r>
      <w:r w:rsidRPr="00DA76E9">
        <w:rPr>
          <w:rFonts w:eastAsia="宋体" w:hint="eastAsia"/>
        </w:rPr>
        <w:t>分数以及完全</w:t>
      </w:r>
      <w:proofErr w:type="gramStart"/>
      <w:r w:rsidRPr="00DA76E9">
        <w:rPr>
          <w:rFonts w:eastAsia="宋体" w:hint="eastAsia"/>
        </w:rPr>
        <w:t>匹配值</w:t>
      </w:r>
      <w:proofErr w:type="gramEnd"/>
      <w:r w:rsidRPr="00DA76E9">
        <w:rPr>
          <w:rFonts w:eastAsia="宋体" w:hint="eastAsia"/>
        </w:rPr>
        <w:t>上显著超过了</w:t>
      </w:r>
      <w:r w:rsidRPr="00DA76E9">
        <w:rPr>
          <w:rFonts w:eastAsia="宋体" w:hint="eastAsia"/>
        </w:rPr>
        <w:t xml:space="preserve"> </w:t>
      </w:r>
      <w:proofErr w:type="spellStart"/>
      <w:r w:rsidRPr="00DA76E9">
        <w:t>BiDAF</w:t>
      </w:r>
      <w:proofErr w:type="spellEnd"/>
      <w:r w:rsidRPr="00DA76E9">
        <w:t xml:space="preserve"> </w:t>
      </w:r>
      <w:r w:rsidRPr="00DA76E9">
        <w:rPr>
          <w:rFonts w:eastAsia="宋体" w:hint="eastAsia"/>
        </w:rPr>
        <w:t>模型。在同时使用对抗训练、数据增强、长度惩罚的集合</w:t>
      </w:r>
      <w:r w:rsidR="00DD7E67">
        <w:rPr>
          <w:rFonts w:eastAsia="宋体"/>
        </w:rPr>
        <w:t> </w:t>
      </w:r>
      <w:r w:rsidR="00DD7E67">
        <w:rPr>
          <w:rFonts w:eastAsia="宋体" w:hint="eastAsia"/>
        </w:rPr>
        <w:t>R</w:t>
      </w:r>
      <w:r w:rsidR="00721CA9" w:rsidRPr="00DA76E9">
        <w:t>QA-BERT</w:t>
      </w:r>
      <w:r w:rsidRPr="00DA76E9">
        <w:t xml:space="preserve"> </w:t>
      </w:r>
      <w:r w:rsidRPr="00DA76E9">
        <w:rPr>
          <w:rFonts w:eastAsia="宋体" w:hint="eastAsia"/>
        </w:rPr>
        <w:t>模型中，取得了</w:t>
      </w:r>
      <w:r w:rsidRPr="00DA76E9">
        <w:rPr>
          <w:rFonts w:eastAsia="宋体" w:hint="eastAsia"/>
        </w:rPr>
        <w:t xml:space="preserve"> </w:t>
      </w:r>
      <w:r w:rsidRPr="00DA76E9">
        <w:t xml:space="preserve">22.05 </w:t>
      </w:r>
      <w:r w:rsidRPr="00DA76E9">
        <w:rPr>
          <w:rFonts w:eastAsia="宋体" w:hint="eastAsia"/>
        </w:rPr>
        <w:t>的完全</w:t>
      </w:r>
      <w:proofErr w:type="gramStart"/>
      <w:r w:rsidRPr="00DA76E9">
        <w:rPr>
          <w:rFonts w:eastAsia="宋体" w:hint="eastAsia"/>
        </w:rPr>
        <w:t>匹配值</w:t>
      </w:r>
      <w:proofErr w:type="gramEnd"/>
      <w:r w:rsidRPr="00DA76E9">
        <w:rPr>
          <w:rFonts w:eastAsia="宋体" w:hint="eastAsia"/>
        </w:rPr>
        <w:t>以及</w:t>
      </w:r>
      <w:r w:rsidRPr="00DA76E9">
        <w:rPr>
          <w:rFonts w:eastAsia="宋体" w:hint="eastAsia"/>
        </w:rPr>
        <w:t xml:space="preserve"> </w:t>
      </w:r>
      <w:r w:rsidRPr="00DA76E9">
        <w:t xml:space="preserve">32.31 </w:t>
      </w:r>
      <w:r w:rsidRPr="00DA76E9">
        <w:rPr>
          <w:rFonts w:eastAsia="宋体" w:hint="eastAsia"/>
        </w:rPr>
        <w:t>的</w:t>
      </w:r>
      <w:r w:rsidRPr="00DA76E9">
        <w:rPr>
          <w:rFonts w:eastAsia="宋体" w:hint="eastAsia"/>
        </w:rPr>
        <w:t xml:space="preserve"> </w:t>
      </w:r>
      <w:r w:rsidRPr="00DA76E9">
        <w:t xml:space="preserve">F1 </w:t>
      </w:r>
      <w:r w:rsidRPr="00DA76E9">
        <w:rPr>
          <w:rFonts w:eastAsia="宋体" w:hint="eastAsia"/>
        </w:rPr>
        <w:t>分数，在</w:t>
      </w:r>
      <w:r w:rsidRPr="00DA76E9">
        <w:rPr>
          <w:rFonts w:eastAsia="宋体" w:hint="eastAsia"/>
        </w:rPr>
        <w:t xml:space="preserve"> </w:t>
      </w:r>
      <w:proofErr w:type="spellStart"/>
      <w:r w:rsidRPr="00DA76E9">
        <w:t>BiDAF</w:t>
      </w:r>
      <w:proofErr w:type="spellEnd"/>
      <w:r w:rsidRPr="00DA76E9">
        <w:t xml:space="preserve"> </w:t>
      </w:r>
      <w:r w:rsidRPr="00DA76E9">
        <w:rPr>
          <w:rFonts w:eastAsia="宋体" w:hint="eastAsia"/>
        </w:rPr>
        <w:t>的基准上分别提升了</w:t>
      </w:r>
      <w:r w:rsidRPr="00DA76E9">
        <w:rPr>
          <w:rFonts w:eastAsia="宋体" w:hint="eastAsia"/>
        </w:rPr>
        <w:t xml:space="preserve"> </w:t>
      </w:r>
      <w:r w:rsidRPr="00DA76E9">
        <w:t xml:space="preserve">8.77 </w:t>
      </w:r>
      <w:r w:rsidRPr="00DA76E9">
        <w:rPr>
          <w:rFonts w:eastAsia="宋体" w:hint="eastAsia"/>
        </w:rPr>
        <w:t>与</w:t>
      </w:r>
      <w:r w:rsidRPr="00DA76E9">
        <w:rPr>
          <w:rFonts w:eastAsia="宋体" w:hint="eastAsia"/>
        </w:rPr>
        <w:t xml:space="preserve"> </w:t>
      </w:r>
      <w:r w:rsidRPr="00DA76E9">
        <w:t>7.57</w:t>
      </w:r>
      <w:r w:rsidRPr="00DA76E9">
        <w:rPr>
          <w:rFonts w:eastAsia="宋体" w:hint="eastAsia"/>
        </w:rPr>
        <w:t>。</w:t>
      </w:r>
      <w:r w:rsidR="00982CDA" w:rsidRPr="00DA76E9">
        <w:rPr>
          <w:rFonts w:eastAsia="宋体"/>
        </w:rPr>
        <w:br w:type="page"/>
      </w:r>
    </w:p>
    <w:p w14:paraId="6A9F1C71" w14:textId="77777777" w:rsidR="008D2AD1" w:rsidRPr="00DA76E9" w:rsidRDefault="008D2AD1" w:rsidP="00982CDA">
      <w:pPr>
        <w:pStyle w:val="af"/>
        <w:spacing w:line="20pt" w:lineRule="exact"/>
        <w:ind w:firstLine="24.10pt"/>
        <w:jc w:val="both"/>
        <w:rPr>
          <w:rFonts w:eastAsia="宋体"/>
        </w:rPr>
      </w:pPr>
    </w:p>
    <w:p w14:paraId="23B2F42E" w14:textId="2D0C1643" w:rsidR="00F06598" w:rsidRPr="00DA76E9" w:rsidRDefault="00F06598" w:rsidP="001D481B">
      <w:pPr>
        <w:pStyle w:val="afc"/>
        <w:tabs>
          <w:tab w:val="clear" w:pos="200.30pt"/>
          <w:tab w:val="start" w:pos="158.25pt"/>
        </w:tabs>
        <w:ind w:start="0pt"/>
      </w:pPr>
      <w:r w:rsidRPr="00DA76E9">
        <w:rPr>
          <w:rFonts w:hint="eastAsia"/>
        </w:rPr>
        <w:t>表</w:t>
      </w:r>
      <w:r w:rsidRPr="00DA76E9">
        <w:rPr>
          <w:rFonts w:hint="eastAsia"/>
          <w:spacing w:val="-50"/>
        </w:rPr>
        <w:t xml:space="preserve"> </w:t>
      </w:r>
      <w:r w:rsidRPr="00DA76E9">
        <w:t>4.2</w:t>
      </w:r>
      <w:r w:rsidR="001D481B" w:rsidRPr="00DA76E9">
        <w:t xml:space="preserve"> </w:t>
      </w:r>
      <w:r w:rsidRPr="00DA76E9">
        <w:rPr>
          <w:rFonts w:hint="eastAsia"/>
        </w:rPr>
        <w:t>各项模型在</w:t>
      </w:r>
      <w:r w:rsidRPr="00DA76E9">
        <w:rPr>
          <w:rFonts w:hint="eastAsia"/>
          <w:spacing w:val="-6"/>
        </w:rPr>
        <w:t xml:space="preserve"> </w:t>
      </w:r>
      <w:proofErr w:type="spellStart"/>
      <w:r w:rsidRPr="00DA76E9">
        <w:t>SQuAD</w:t>
      </w:r>
      <w:proofErr w:type="spellEnd"/>
      <w:r w:rsidRPr="00DA76E9">
        <w:rPr>
          <w:spacing w:val="39"/>
        </w:rPr>
        <w:t xml:space="preserve"> </w:t>
      </w:r>
      <w:r w:rsidRPr="00DA76E9">
        <w:rPr>
          <w:rFonts w:hint="eastAsia"/>
        </w:rPr>
        <w:t>和</w:t>
      </w:r>
      <w:r w:rsidRPr="00DA76E9">
        <w:rPr>
          <w:rFonts w:hint="eastAsia"/>
          <w:spacing w:val="-5"/>
        </w:rPr>
        <w:t xml:space="preserve"> </w:t>
      </w:r>
      <w:r w:rsidRPr="00DA76E9">
        <w:t>RACE-S</w:t>
      </w:r>
      <w:r w:rsidRPr="00DA76E9">
        <w:rPr>
          <w:spacing w:val="39"/>
        </w:rPr>
        <w:t xml:space="preserve"> </w:t>
      </w:r>
      <w:r w:rsidRPr="00DA76E9">
        <w:rPr>
          <w:rFonts w:hint="eastAsia"/>
        </w:rPr>
        <w:t>数据集上的验证结果。</w:t>
      </w:r>
      <w:r w:rsidRPr="00DA76E9">
        <w:t>adv</w:t>
      </w:r>
      <w:r w:rsidRPr="00DA76E9">
        <w:rPr>
          <w:spacing w:val="39"/>
        </w:rPr>
        <w:t xml:space="preserve"> </w:t>
      </w:r>
      <w:r w:rsidRPr="00DA76E9">
        <w:rPr>
          <w:rFonts w:hint="eastAsia"/>
        </w:rPr>
        <w:t>表示加入对抗训练</w:t>
      </w:r>
      <w:r w:rsidRPr="00DA76E9">
        <w:rPr>
          <w:rFonts w:cs="Courier New"/>
        </w:rPr>
        <w:t>;</w:t>
      </w:r>
      <w:r w:rsidR="0023702E" w:rsidRPr="00DA76E9">
        <w:rPr>
          <w:rFonts w:cs="Cambria"/>
        </w:rPr>
        <w:t xml:space="preserve">  </w:t>
      </w:r>
      <w:r w:rsidRPr="00DA76E9">
        <w:t>DA(</w:t>
      </w:r>
      <w:proofErr w:type="spellStart"/>
      <w:r w:rsidRPr="00DA76E9">
        <w:t>SQuAD</w:t>
      </w:r>
      <w:proofErr w:type="spellEnd"/>
      <w:r w:rsidRPr="00DA76E9">
        <w:t>)</w:t>
      </w:r>
      <w:r w:rsidRPr="00DA76E9">
        <w:rPr>
          <w:spacing w:val="40"/>
        </w:rPr>
        <w:t xml:space="preserve"> </w:t>
      </w:r>
      <w:r w:rsidRPr="00DA76E9">
        <w:rPr>
          <w:rFonts w:hint="eastAsia"/>
        </w:rPr>
        <w:t>表示使用数据增强后</w:t>
      </w:r>
      <w:r w:rsidRPr="00DA76E9">
        <w:rPr>
          <w:rFonts w:hint="eastAsia"/>
          <w:spacing w:val="-40"/>
        </w:rPr>
        <w:t xml:space="preserve"> </w:t>
      </w:r>
      <w:proofErr w:type="spellStart"/>
      <w:r w:rsidRPr="00DA76E9">
        <w:t>SQuAD</w:t>
      </w:r>
      <w:proofErr w:type="spellEnd"/>
      <w:r w:rsidRPr="00DA76E9">
        <w:rPr>
          <w:spacing w:val="5"/>
        </w:rPr>
        <w:t xml:space="preserve"> </w:t>
      </w:r>
      <w:r w:rsidRPr="00DA76E9">
        <w:rPr>
          <w:rFonts w:hint="eastAsia"/>
        </w:rPr>
        <w:t>作为训练集</w:t>
      </w:r>
      <w:r w:rsidRPr="00DA76E9">
        <w:rPr>
          <w:rFonts w:cs="Courier New"/>
        </w:rPr>
        <w:t>;</w:t>
      </w:r>
      <w:r w:rsidR="0023702E" w:rsidRPr="00DA76E9">
        <w:rPr>
          <w:rFonts w:cs="Cambria"/>
        </w:rPr>
        <w:t xml:space="preserve"> </w:t>
      </w:r>
      <w:r w:rsidRPr="00DA76E9">
        <w:t>LP</w:t>
      </w:r>
      <w:r w:rsidRPr="00DA76E9">
        <w:rPr>
          <w:spacing w:val="4"/>
        </w:rPr>
        <w:t xml:space="preserve"> </w:t>
      </w:r>
      <w:r w:rsidRPr="00DA76E9">
        <w:rPr>
          <w:rFonts w:hint="eastAsia"/>
        </w:rPr>
        <w:t>表示增加长度惩罚项</w:t>
      </w:r>
    </w:p>
    <w:p w14:paraId="54C42254" w14:textId="77777777" w:rsidR="0023702E" w:rsidRPr="00DA76E9" w:rsidRDefault="0023702E" w:rsidP="001D481B">
      <w:pPr>
        <w:pStyle w:val="afc"/>
        <w:rPr>
          <w:sz w:val="9"/>
        </w:rPr>
      </w:pPr>
    </w:p>
    <w:tbl>
      <w:tblPr>
        <w:tblStyle w:val="TableNormal"/>
        <w:tblW w:w="358.10pt" w:type="dxa"/>
        <w:jc w:val="center"/>
        <w:tblLayout w:type="fixed"/>
        <w:tblLook w:firstRow="1" w:lastRow="1" w:firstColumn="1" w:lastColumn="1" w:noHBand="0" w:noVBand="0"/>
      </w:tblPr>
      <w:tblGrid>
        <w:gridCol w:w="3602"/>
        <w:gridCol w:w="1780"/>
        <w:gridCol w:w="1780"/>
      </w:tblGrid>
      <w:tr w:rsidR="00F06598" w:rsidRPr="00DA76E9" w14:paraId="59FFECAF" w14:textId="77777777" w:rsidTr="008A75AA">
        <w:trPr>
          <w:trHeight w:val="571"/>
          <w:jc w:val="center"/>
        </w:trPr>
        <w:tc>
          <w:tcPr>
            <w:tcW w:w="180.10pt" w:type="dxa"/>
            <w:tcBorders>
              <w:top w:val="single" w:sz="8" w:space="0" w:color="000000"/>
              <w:bottom w:val="single" w:sz="6" w:space="0" w:color="000000"/>
            </w:tcBorders>
            <w:vAlign w:val="center"/>
          </w:tcPr>
          <w:p w14:paraId="234E5B49" w14:textId="0FC37F49" w:rsidR="00F06598" w:rsidRPr="00DA76E9" w:rsidRDefault="00F06598" w:rsidP="00FC583C">
            <w:pPr>
              <w:pStyle w:val="TableParagraph"/>
              <w:spacing w:before="6.35pt"/>
              <w:ind w:startChars="100" w:start="10.50pt"/>
              <w:rPr>
                <w:rFonts w:ascii="Times New Roman" w:hAnsi="Times New Roman"/>
                <w:sz w:val="21"/>
                <w:szCs w:val="21"/>
              </w:rPr>
            </w:pPr>
            <w:bookmarkStart w:id="505" w:name="_bookmark35"/>
            <w:bookmarkEnd w:id="505"/>
            <w:r w:rsidRPr="00DA76E9">
              <w:rPr>
                <w:rFonts w:ascii="Times New Roman" w:hAnsi="Times New Roman"/>
                <w:sz w:val="21"/>
                <w:szCs w:val="21"/>
              </w:rPr>
              <w:t>F1</w:t>
            </w:r>
            <w:r w:rsidR="008078D3" w:rsidRPr="00DA76E9">
              <w:rPr>
                <w:rFonts w:ascii="Times New Roman" w:hAnsi="Times New Roman"/>
                <w:sz w:val="21"/>
                <w:szCs w:val="21"/>
              </w:rPr>
              <w:t xml:space="preserve"> </w:t>
            </w:r>
            <w:r w:rsidRPr="00DA76E9">
              <w:rPr>
                <w:rFonts w:ascii="Times New Roman" w:hAnsi="Times New Roman"/>
                <w:sz w:val="21"/>
                <w:szCs w:val="21"/>
              </w:rPr>
              <w:t>/</w:t>
            </w:r>
            <w:r w:rsidR="008078D3" w:rsidRPr="00DA76E9">
              <w:rPr>
                <w:rFonts w:ascii="Times New Roman" w:hAnsi="Times New Roman"/>
                <w:sz w:val="21"/>
                <w:szCs w:val="21"/>
              </w:rPr>
              <w:t xml:space="preserve"> </w:t>
            </w:r>
            <w:r w:rsidRPr="00DA76E9">
              <w:rPr>
                <w:rFonts w:ascii="Times New Roman" w:hAnsi="Times New Roman"/>
                <w:sz w:val="21"/>
                <w:szCs w:val="21"/>
              </w:rPr>
              <w:t>EM</w:t>
            </w:r>
          </w:p>
        </w:tc>
        <w:tc>
          <w:tcPr>
            <w:tcW w:w="89pt" w:type="dxa"/>
            <w:tcBorders>
              <w:top w:val="single" w:sz="8" w:space="0" w:color="000000"/>
              <w:bottom w:val="single" w:sz="6" w:space="0" w:color="000000"/>
            </w:tcBorders>
            <w:vAlign w:val="center"/>
          </w:tcPr>
          <w:p w14:paraId="1010B971" w14:textId="77777777" w:rsidR="00F06598" w:rsidRPr="00DA76E9" w:rsidRDefault="00F06598" w:rsidP="00FC583C">
            <w:pPr>
              <w:pStyle w:val="TableParagraph"/>
              <w:spacing w:before="6.35pt"/>
              <w:ind w:start="0pt"/>
              <w:jc w:val="center"/>
              <w:rPr>
                <w:rFonts w:ascii="Times New Roman" w:hAnsi="Times New Roman"/>
                <w:sz w:val="21"/>
                <w:szCs w:val="21"/>
              </w:rPr>
            </w:pPr>
            <w:proofErr w:type="spellStart"/>
            <w:r w:rsidRPr="00DA76E9">
              <w:rPr>
                <w:rFonts w:ascii="Times New Roman" w:hAnsi="Times New Roman"/>
                <w:sz w:val="21"/>
                <w:szCs w:val="21"/>
              </w:rPr>
              <w:t>SQuAD</w:t>
            </w:r>
            <w:proofErr w:type="spellEnd"/>
          </w:p>
        </w:tc>
        <w:tc>
          <w:tcPr>
            <w:tcW w:w="89pt" w:type="dxa"/>
            <w:tcBorders>
              <w:top w:val="single" w:sz="8" w:space="0" w:color="000000"/>
              <w:bottom w:val="single" w:sz="6" w:space="0" w:color="000000"/>
            </w:tcBorders>
            <w:vAlign w:val="center"/>
          </w:tcPr>
          <w:p w14:paraId="6CA6E72F" w14:textId="77777777" w:rsidR="00F06598" w:rsidRPr="00DA76E9" w:rsidRDefault="00F06598" w:rsidP="00FC583C">
            <w:pPr>
              <w:pStyle w:val="TableParagraph"/>
              <w:spacing w:before="6.35pt"/>
              <w:ind w:start="0pt"/>
              <w:jc w:val="center"/>
              <w:rPr>
                <w:rFonts w:ascii="Times New Roman" w:hAnsi="Times New Roman"/>
                <w:sz w:val="21"/>
                <w:szCs w:val="21"/>
              </w:rPr>
            </w:pPr>
            <w:r w:rsidRPr="00DA76E9">
              <w:rPr>
                <w:rFonts w:ascii="Times New Roman" w:hAnsi="Times New Roman"/>
                <w:sz w:val="21"/>
                <w:szCs w:val="21"/>
              </w:rPr>
              <w:t>RACE-S</w:t>
            </w:r>
          </w:p>
        </w:tc>
      </w:tr>
      <w:tr w:rsidR="00F06598" w:rsidRPr="00DA76E9" w14:paraId="5DA390B5" w14:textId="77777777" w:rsidTr="008A75AA">
        <w:trPr>
          <w:trHeight w:val="616"/>
          <w:jc w:val="center"/>
        </w:trPr>
        <w:tc>
          <w:tcPr>
            <w:tcW w:w="180.10pt" w:type="dxa"/>
            <w:tcBorders>
              <w:top w:val="single" w:sz="6" w:space="0" w:color="000000"/>
            </w:tcBorders>
            <w:vAlign w:val="center"/>
          </w:tcPr>
          <w:p w14:paraId="4A27E418" w14:textId="77777777" w:rsidR="00F06598" w:rsidRPr="00DA76E9" w:rsidRDefault="00F06598" w:rsidP="00FC583C">
            <w:pPr>
              <w:pStyle w:val="TableParagraph"/>
              <w:spacing w:before="6.30pt"/>
              <w:ind w:startChars="100" w:start="10.50pt"/>
              <w:rPr>
                <w:rFonts w:ascii="Times New Roman" w:hAnsi="Times New Roman"/>
                <w:b/>
                <w:sz w:val="21"/>
                <w:szCs w:val="21"/>
              </w:rPr>
            </w:pPr>
            <w:r w:rsidRPr="00DA76E9">
              <w:rPr>
                <w:rFonts w:ascii="Times New Roman" w:hAnsi="Times New Roman"/>
                <w:b/>
                <w:sz w:val="21"/>
                <w:szCs w:val="21"/>
              </w:rPr>
              <w:t>Train</w:t>
            </w:r>
            <w:r w:rsidRPr="00DA76E9">
              <w:rPr>
                <w:rFonts w:ascii="Times New Roman" w:hAnsi="Times New Roman"/>
                <w:b/>
                <w:spacing w:val="-8"/>
                <w:sz w:val="21"/>
                <w:szCs w:val="21"/>
              </w:rPr>
              <w:t xml:space="preserve"> </w:t>
            </w:r>
            <w:r w:rsidRPr="00DA76E9">
              <w:rPr>
                <w:rFonts w:ascii="Times New Roman" w:hAnsi="Times New Roman"/>
                <w:b/>
                <w:sz w:val="21"/>
                <w:szCs w:val="21"/>
              </w:rPr>
              <w:t>on</w:t>
            </w:r>
            <w:r w:rsidRPr="00DA76E9">
              <w:rPr>
                <w:rFonts w:ascii="Times New Roman" w:hAnsi="Times New Roman"/>
                <w:b/>
                <w:spacing w:val="-7"/>
                <w:sz w:val="21"/>
                <w:szCs w:val="21"/>
              </w:rPr>
              <w:t xml:space="preserve"> </w:t>
            </w:r>
            <w:proofErr w:type="spellStart"/>
            <w:r w:rsidRPr="00DA76E9">
              <w:rPr>
                <w:rFonts w:ascii="Times New Roman" w:hAnsi="Times New Roman"/>
                <w:b/>
                <w:sz w:val="21"/>
                <w:szCs w:val="21"/>
              </w:rPr>
              <w:t>SQuAD</w:t>
            </w:r>
            <w:proofErr w:type="spellEnd"/>
          </w:p>
        </w:tc>
        <w:tc>
          <w:tcPr>
            <w:tcW w:w="89pt" w:type="dxa"/>
            <w:tcBorders>
              <w:top w:val="single" w:sz="6" w:space="0" w:color="000000"/>
            </w:tcBorders>
            <w:vAlign w:val="center"/>
          </w:tcPr>
          <w:p w14:paraId="7766437C" w14:textId="77777777" w:rsidR="00F06598" w:rsidRPr="00DA76E9" w:rsidRDefault="00F06598" w:rsidP="00FC583C">
            <w:pPr>
              <w:pStyle w:val="TableParagraph"/>
              <w:spacing w:before="0pt"/>
              <w:ind w:start="0pt"/>
              <w:jc w:val="center"/>
              <w:rPr>
                <w:rFonts w:ascii="Times New Roman" w:hAnsi="Times New Roman"/>
                <w:sz w:val="21"/>
                <w:szCs w:val="21"/>
              </w:rPr>
            </w:pPr>
          </w:p>
        </w:tc>
        <w:tc>
          <w:tcPr>
            <w:tcW w:w="89pt" w:type="dxa"/>
            <w:tcBorders>
              <w:top w:val="single" w:sz="6" w:space="0" w:color="000000"/>
            </w:tcBorders>
            <w:vAlign w:val="center"/>
          </w:tcPr>
          <w:p w14:paraId="2937D2ED" w14:textId="77777777" w:rsidR="00F06598" w:rsidRPr="00DA76E9" w:rsidRDefault="00F06598" w:rsidP="00FC583C">
            <w:pPr>
              <w:pStyle w:val="TableParagraph"/>
              <w:spacing w:before="0pt"/>
              <w:ind w:start="0pt"/>
              <w:jc w:val="center"/>
              <w:rPr>
                <w:rFonts w:ascii="Times New Roman" w:hAnsi="Times New Roman"/>
                <w:sz w:val="21"/>
                <w:szCs w:val="21"/>
              </w:rPr>
            </w:pPr>
          </w:p>
        </w:tc>
      </w:tr>
      <w:tr w:rsidR="00F06598" w:rsidRPr="00DA76E9" w14:paraId="5ABD2D3F" w14:textId="77777777" w:rsidTr="008A75AA">
        <w:trPr>
          <w:trHeight w:val="565"/>
          <w:jc w:val="center"/>
        </w:trPr>
        <w:tc>
          <w:tcPr>
            <w:tcW w:w="180.10pt" w:type="dxa"/>
            <w:vAlign w:val="center"/>
          </w:tcPr>
          <w:p w14:paraId="66F35BF3" w14:textId="77777777" w:rsidR="00F06598" w:rsidRPr="00DA76E9" w:rsidRDefault="00F06598" w:rsidP="00FC583C">
            <w:pPr>
              <w:pStyle w:val="TableParagraph"/>
              <w:ind w:startChars="100" w:start="10.50pt"/>
              <w:rPr>
                <w:rFonts w:ascii="Times New Roman" w:hAnsi="Times New Roman"/>
                <w:sz w:val="21"/>
                <w:szCs w:val="21"/>
              </w:rPr>
            </w:pPr>
            <w:proofErr w:type="spellStart"/>
            <w:r w:rsidRPr="00DA76E9">
              <w:rPr>
                <w:rFonts w:ascii="Times New Roman" w:hAnsi="Times New Roman"/>
                <w:sz w:val="21"/>
                <w:szCs w:val="21"/>
              </w:rPr>
              <w:t>BiDAF</w:t>
            </w:r>
            <w:proofErr w:type="spellEnd"/>
          </w:p>
        </w:tc>
        <w:tc>
          <w:tcPr>
            <w:tcW w:w="89pt" w:type="dxa"/>
            <w:vAlign w:val="center"/>
          </w:tcPr>
          <w:p w14:paraId="211B5E35" w14:textId="608A6311" w:rsidR="00F06598" w:rsidRPr="00DA76E9" w:rsidRDefault="00F06598" w:rsidP="00FC583C">
            <w:pPr>
              <w:pStyle w:val="TableParagraph"/>
              <w:ind w:start="0pt"/>
              <w:jc w:val="center"/>
              <w:rPr>
                <w:rFonts w:ascii="Times New Roman" w:hAnsi="Times New Roman"/>
                <w:b/>
                <w:sz w:val="21"/>
                <w:szCs w:val="21"/>
              </w:rPr>
            </w:pPr>
            <w:r w:rsidRPr="00DA76E9">
              <w:rPr>
                <w:rFonts w:ascii="Times New Roman" w:hAnsi="Times New Roman"/>
                <w:sz w:val="21"/>
                <w:szCs w:val="21"/>
              </w:rPr>
              <w:t>75.17/</w:t>
            </w:r>
            <w:r w:rsidRPr="00DA76E9">
              <w:rPr>
                <w:rFonts w:ascii="Times New Roman" w:hAnsi="Times New Roman"/>
                <w:b/>
                <w:sz w:val="21"/>
                <w:szCs w:val="21"/>
              </w:rPr>
              <w:t>64.54</w:t>
            </w:r>
          </w:p>
        </w:tc>
        <w:tc>
          <w:tcPr>
            <w:tcW w:w="89pt" w:type="dxa"/>
            <w:vAlign w:val="center"/>
          </w:tcPr>
          <w:p w14:paraId="31F9E46E" w14:textId="77777777" w:rsidR="00F06598" w:rsidRPr="00DA76E9" w:rsidRDefault="00F06598" w:rsidP="00FC583C">
            <w:pPr>
              <w:pStyle w:val="TableParagraph"/>
              <w:ind w:start="0pt"/>
              <w:jc w:val="center"/>
              <w:rPr>
                <w:rFonts w:ascii="Times New Roman" w:hAnsi="Times New Roman"/>
                <w:sz w:val="21"/>
                <w:szCs w:val="21"/>
              </w:rPr>
            </w:pPr>
            <w:r w:rsidRPr="00DA76E9">
              <w:rPr>
                <w:rFonts w:ascii="Times New Roman" w:hAnsi="Times New Roman"/>
                <w:sz w:val="21"/>
                <w:szCs w:val="21"/>
              </w:rPr>
              <w:t>21.21/10.94</w:t>
            </w:r>
          </w:p>
        </w:tc>
      </w:tr>
      <w:tr w:rsidR="00F06598" w:rsidRPr="00DA76E9" w14:paraId="599B9D09" w14:textId="77777777" w:rsidTr="008A75AA">
        <w:trPr>
          <w:trHeight w:val="565"/>
          <w:jc w:val="center"/>
        </w:trPr>
        <w:tc>
          <w:tcPr>
            <w:tcW w:w="180.10pt" w:type="dxa"/>
            <w:vAlign w:val="center"/>
          </w:tcPr>
          <w:p w14:paraId="267DA933" w14:textId="59D5D463" w:rsidR="00F06598" w:rsidRPr="00DA76E9" w:rsidRDefault="00721CA9" w:rsidP="00FC583C">
            <w:pPr>
              <w:pStyle w:val="TableParagraph"/>
              <w:ind w:startChars="100" w:start="10.50pt"/>
              <w:rPr>
                <w:rFonts w:ascii="Times New Roman" w:hAnsi="Times New Roman"/>
                <w:sz w:val="21"/>
                <w:szCs w:val="21"/>
              </w:rPr>
            </w:pPr>
            <w:r w:rsidRPr="00DA76E9">
              <w:rPr>
                <w:rFonts w:ascii="Times New Roman" w:hAnsi="Times New Roman"/>
                <w:sz w:val="21"/>
                <w:szCs w:val="21"/>
              </w:rPr>
              <w:t>RQA-BERT</w:t>
            </w:r>
          </w:p>
        </w:tc>
        <w:tc>
          <w:tcPr>
            <w:tcW w:w="89pt" w:type="dxa"/>
            <w:vAlign w:val="center"/>
          </w:tcPr>
          <w:p w14:paraId="3DD0BECD" w14:textId="12B855A9" w:rsidR="00F06598" w:rsidRPr="00DA76E9" w:rsidRDefault="00F06598" w:rsidP="00FC583C">
            <w:pPr>
              <w:pStyle w:val="TableParagraph"/>
              <w:ind w:start="0pt"/>
              <w:jc w:val="center"/>
              <w:rPr>
                <w:rFonts w:ascii="Times New Roman" w:hAnsi="Times New Roman"/>
                <w:sz w:val="21"/>
                <w:szCs w:val="21"/>
              </w:rPr>
            </w:pPr>
            <w:r w:rsidRPr="00DA76E9">
              <w:rPr>
                <w:rFonts w:ascii="Times New Roman" w:hAnsi="Times New Roman"/>
                <w:sz w:val="21"/>
                <w:szCs w:val="21"/>
              </w:rPr>
              <w:t>76.44/61.35</w:t>
            </w:r>
          </w:p>
        </w:tc>
        <w:tc>
          <w:tcPr>
            <w:tcW w:w="89pt" w:type="dxa"/>
            <w:vAlign w:val="center"/>
          </w:tcPr>
          <w:p w14:paraId="0C349DEF" w14:textId="2CA5A169" w:rsidR="00F06598" w:rsidRPr="00DA76E9" w:rsidRDefault="00F06598" w:rsidP="00FC583C">
            <w:pPr>
              <w:pStyle w:val="TableParagraph"/>
              <w:ind w:start="0pt"/>
              <w:jc w:val="center"/>
              <w:rPr>
                <w:rFonts w:ascii="Times New Roman" w:hAnsi="Times New Roman"/>
                <w:sz w:val="21"/>
                <w:szCs w:val="21"/>
              </w:rPr>
            </w:pPr>
            <w:r w:rsidRPr="00DA76E9">
              <w:rPr>
                <w:rFonts w:ascii="Times New Roman" w:hAnsi="Times New Roman"/>
                <w:sz w:val="21"/>
                <w:szCs w:val="21"/>
              </w:rPr>
              <w:t>29.07/14.06</w:t>
            </w:r>
          </w:p>
        </w:tc>
      </w:tr>
      <w:tr w:rsidR="00F06598" w:rsidRPr="00DA76E9" w14:paraId="563D5133" w14:textId="77777777" w:rsidTr="008A75AA">
        <w:trPr>
          <w:trHeight w:val="565"/>
          <w:jc w:val="center"/>
        </w:trPr>
        <w:tc>
          <w:tcPr>
            <w:tcW w:w="180.10pt" w:type="dxa"/>
            <w:vAlign w:val="center"/>
          </w:tcPr>
          <w:p w14:paraId="41E4397C" w14:textId="23C0EA52" w:rsidR="00F06598" w:rsidRPr="00DA76E9" w:rsidRDefault="00721CA9" w:rsidP="00FC583C">
            <w:pPr>
              <w:pStyle w:val="TableParagraph"/>
              <w:ind w:startChars="100" w:start="10.50pt"/>
              <w:rPr>
                <w:rFonts w:ascii="Times New Roman" w:hAnsi="Times New Roman"/>
                <w:sz w:val="21"/>
                <w:szCs w:val="21"/>
              </w:rPr>
            </w:pPr>
            <w:r w:rsidRPr="00DA76E9">
              <w:rPr>
                <w:rFonts w:ascii="Times New Roman" w:hAnsi="Times New Roman"/>
                <w:sz w:val="21"/>
                <w:szCs w:val="21"/>
              </w:rPr>
              <w:t>RQA-BERT</w:t>
            </w:r>
            <w:r w:rsidR="00F06598" w:rsidRPr="00DA76E9">
              <w:rPr>
                <w:rFonts w:ascii="Times New Roman" w:hAnsi="Times New Roman"/>
                <w:spacing w:val="-7"/>
                <w:sz w:val="21"/>
                <w:szCs w:val="21"/>
              </w:rPr>
              <w:t xml:space="preserve"> </w:t>
            </w:r>
            <w:r w:rsidR="00F06598" w:rsidRPr="00DA76E9">
              <w:rPr>
                <w:rFonts w:ascii="Times New Roman" w:hAnsi="Times New Roman"/>
                <w:sz w:val="21"/>
                <w:szCs w:val="21"/>
              </w:rPr>
              <w:t>+</w:t>
            </w:r>
            <w:r w:rsidR="00F06598" w:rsidRPr="00DA76E9">
              <w:rPr>
                <w:rFonts w:ascii="Times New Roman" w:hAnsi="Times New Roman"/>
                <w:spacing w:val="-6"/>
                <w:sz w:val="21"/>
                <w:szCs w:val="21"/>
              </w:rPr>
              <w:t xml:space="preserve"> </w:t>
            </w:r>
            <w:r w:rsidR="00F06598" w:rsidRPr="00DA76E9">
              <w:rPr>
                <w:rFonts w:ascii="Times New Roman" w:hAnsi="Times New Roman"/>
                <w:sz w:val="21"/>
                <w:szCs w:val="21"/>
              </w:rPr>
              <w:t>adv</w:t>
            </w:r>
          </w:p>
        </w:tc>
        <w:tc>
          <w:tcPr>
            <w:tcW w:w="89pt" w:type="dxa"/>
            <w:vAlign w:val="center"/>
          </w:tcPr>
          <w:p w14:paraId="6B7E345E" w14:textId="71F1F36C" w:rsidR="00F06598" w:rsidRPr="00DA76E9" w:rsidRDefault="00F06598" w:rsidP="00FC583C">
            <w:pPr>
              <w:pStyle w:val="TableParagraph"/>
              <w:ind w:start="0pt"/>
              <w:jc w:val="center"/>
              <w:rPr>
                <w:rFonts w:ascii="Times New Roman" w:hAnsi="Times New Roman"/>
                <w:sz w:val="21"/>
                <w:szCs w:val="21"/>
              </w:rPr>
            </w:pPr>
            <w:r w:rsidRPr="00DA76E9">
              <w:rPr>
                <w:rFonts w:ascii="Times New Roman" w:hAnsi="Times New Roman"/>
                <w:sz w:val="21"/>
                <w:szCs w:val="21"/>
              </w:rPr>
              <w:t>75.25/59.64</w:t>
            </w:r>
          </w:p>
        </w:tc>
        <w:tc>
          <w:tcPr>
            <w:tcW w:w="89pt" w:type="dxa"/>
            <w:vAlign w:val="center"/>
          </w:tcPr>
          <w:p w14:paraId="63ABF0AF" w14:textId="2A7CE08A" w:rsidR="00F06598" w:rsidRPr="00DA76E9" w:rsidRDefault="00F06598" w:rsidP="00FC583C">
            <w:pPr>
              <w:pStyle w:val="TableParagraph"/>
              <w:ind w:start="0pt"/>
              <w:jc w:val="center"/>
              <w:rPr>
                <w:rFonts w:ascii="Times New Roman" w:hAnsi="Times New Roman"/>
                <w:b/>
                <w:sz w:val="21"/>
                <w:szCs w:val="21"/>
              </w:rPr>
            </w:pPr>
            <w:r w:rsidRPr="00DA76E9">
              <w:rPr>
                <w:rFonts w:ascii="Times New Roman" w:hAnsi="Times New Roman"/>
                <w:sz w:val="21"/>
                <w:szCs w:val="21"/>
              </w:rPr>
              <w:t>29.72/</w:t>
            </w:r>
            <w:r w:rsidRPr="00DA76E9">
              <w:rPr>
                <w:rFonts w:ascii="Times New Roman" w:hAnsi="Times New Roman"/>
                <w:b/>
                <w:sz w:val="21"/>
                <w:szCs w:val="21"/>
              </w:rPr>
              <w:t>15.63</w:t>
            </w:r>
          </w:p>
        </w:tc>
      </w:tr>
      <w:tr w:rsidR="00F06598" w:rsidRPr="00DA76E9" w14:paraId="0452CA23" w14:textId="77777777" w:rsidTr="008A75AA">
        <w:trPr>
          <w:trHeight w:val="565"/>
          <w:jc w:val="center"/>
        </w:trPr>
        <w:tc>
          <w:tcPr>
            <w:tcW w:w="180.10pt" w:type="dxa"/>
            <w:vAlign w:val="center"/>
          </w:tcPr>
          <w:p w14:paraId="0960F363" w14:textId="3E20A34E" w:rsidR="00F06598" w:rsidRPr="00DA76E9" w:rsidRDefault="00721CA9" w:rsidP="00FC583C">
            <w:pPr>
              <w:pStyle w:val="TableParagraph"/>
              <w:ind w:startChars="100" w:start="10.50pt"/>
              <w:rPr>
                <w:rFonts w:ascii="Times New Roman" w:hAnsi="Times New Roman"/>
                <w:sz w:val="21"/>
                <w:szCs w:val="21"/>
              </w:rPr>
            </w:pPr>
            <w:r w:rsidRPr="00DA76E9">
              <w:rPr>
                <w:rFonts w:ascii="Times New Roman" w:hAnsi="Times New Roman"/>
                <w:sz w:val="21"/>
                <w:szCs w:val="21"/>
              </w:rPr>
              <w:t>RQA-BERT</w:t>
            </w:r>
            <w:r w:rsidR="00F06598" w:rsidRPr="00DA76E9">
              <w:rPr>
                <w:rFonts w:ascii="Times New Roman" w:hAnsi="Times New Roman"/>
                <w:spacing w:val="-10"/>
                <w:sz w:val="21"/>
                <w:szCs w:val="21"/>
              </w:rPr>
              <w:t xml:space="preserve"> </w:t>
            </w:r>
            <w:r w:rsidR="00F06598" w:rsidRPr="00DA76E9">
              <w:rPr>
                <w:rFonts w:ascii="Times New Roman" w:hAnsi="Times New Roman"/>
                <w:sz w:val="21"/>
                <w:szCs w:val="21"/>
              </w:rPr>
              <w:t>+</w:t>
            </w:r>
            <w:r w:rsidR="00F06598" w:rsidRPr="00DA76E9">
              <w:rPr>
                <w:rFonts w:ascii="Times New Roman" w:hAnsi="Times New Roman"/>
                <w:spacing w:val="-9"/>
                <w:sz w:val="21"/>
                <w:szCs w:val="21"/>
              </w:rPr>
              <w:t xml:space="preserve"> </w:t>
            </w:r>
            <w:r w:rsidR="00F06598" w:rsidRPr="00DA76E9">
              <w:rPr>
                <w:rFonts w:ascii="Times New Roman" w:hAnsi="Times New Roman"/>
                <w:sz w:val="21"/>
                <w:szCs w:val="21"/>
              </w:rPr>
              <w:t>DA(</w:t>
            </w:r>
            <w:proofErr w:type="spellStart"/>
            <w:r w:rsidR="00F06598" w:rsidRPr="00DA76E9">
              <w:rPr>
                <w:rFonts w:ascii="Times New Roman" w:hAnsi="Times New Roman"/>
                <w:sz w:val="21"/>
                <w:szCs w:val="21"/>
              </w:rPr>
              <w:t>SQuAD</w:t>
            </w:r>
            <w:proofErr w:type="spellEnd"/>
            <w:r w:rsidR="00F06598" w:rsidRPr="00DA76E9">
              <w:rPr>
                <w:rFonts w:ascii="Times New Roman" w:hAnsi="Times New Roman"/>
                <w:sz w:val="21"/>
                <w:szCs w:val="21"/>
              </w:rPr>
              <w:t>)</w:t>
            </w:r>
          </w:p>
        </w:tc>
        <w:tc>
          <w:tcPr>
            <w:tcW w:w="89pt" w:type="dxa"/>
            <w:vAlign w:val="center"/>
          </w:tcPr>
          <w:p w14:paraId="6765D8FB" w14:textId="3E6A1AB2" w:rsidR="00F06598" w:rsidRPr="00DA76E9" w:rsidRDefault="00F06598" w:rsidP="00FC583C">
            <w:pPr>
              <w:pStyle w:val="TableParagraph"/>
              <w:ind w:start="0pt"/>
              <w:jc w:val="center"/>
              <w:rPr>
                <w:rFonts w:ascii="Times New Roman" w:hAnsi="Times New Roman"/>
                <w:sz w:val="21"/>
                <w:szCs w:val="21"/>
              </w:rPr>
            </w:pPr>
            <w:r w:rsidRPr="00DA76E9">
              <w:rPr>
                <w:rFonts w:ascii="Times New Roman" w:hAnsi="Times New Roman"/>
                <w:b/>
                <w:sz w:val="21"/>
                <w:szCs w:val="21"/>
              </w:rPr>
              <w:t>76.70</w:t>
            </w:r>
            <w:r w:rsidRPr="00DA76E9">
              <w:rPr>
                <w:rFonts w:ascii="Times New Roman" w:hAnsi="Times New Roman"/>
                <w:sz w:val="21"/>
                <w:szCs w:val="21"/>
              </w:rPr>
              <w:t>/62.05</w:t>
            </w:r>
          </w:p>
        </w:tc>
        <w:tc>
          <w:tcPr>
            <w:tcW w:w="89pt" w:type="dxa"/>
            <w:vAlign w:val="center"/>
          </w:tcPr>
          <w:p w14:paraId="494201FB" w14:textId="77777777" w:rsidR="00F06598" w:rsidRPr="00DA76E9" w:rsidRDefault="00F06598" w:rsidP="00FC583C">
            <w:pPr>
              <w:pStyle w:val="TableParagraph"/>
              <w:ind w:start="0pt"/>
              <w:jc w:val="center"/>
              <w:rPr>
                <w:rFonts w:ascii="Times New Roman" w:hAnsi="Times New Roman"/>
                <w:sz w:val="21"/>
                <w:szCs w:val="21"/>
              </w:rPr>
            </w:pPr>
            <w:r w:rsidRPr="00DA76E9">
              <w:rPr>
                <w:rFonts w:ascii="Times New Roman" w:hAnsi="Times New Roman"/>
                <w:sz w:val="21"/>
                <w:szCs w:val="21"/>
              </w:rPr>
              <w:t>26.92/13.28</w:t>
            </w:r>
          </w:p>
        </w:tc>
      </w:tr>
      <w:tr w:rsidR="00F06598" w:rsidRPr="00DA76E9" w14:paraId="2415A4C3" w14:textId="77777777" w:rsidTr="008A75AA">
        <w:trPr>
          <w:trHeight w:val="565"/>
          <w:jc w:val="center"/>
        </w:trPr>
        <w:tc>
          <w:tcPr>
            <w:tcW w:w="180.10pt" w:type="dxa"/>
            <w:vAlign w:val="center"/>
          </w:tcPr>
          <w:p w14:paraId="77214CEB" w14:textId="15FD5B2D" w:rsidR="00F06598" w:rsidRPr="00DA76E9" w:rsidRDefault="00721CA9" w:rsidP="00FC583C">
            <w:pPr>
              <w:pStyle w:val="TableParagraph"/>
              <w:ind w:startChars="100" w:start="10.50pt"/>
              <w:rPr>
                <w:rFonts w:ascii="Times New Roman" w:hAnsi="Times New Roman"/>
                <w:sz w:val="21"/>
                <w:szCs w:val="21"/>
              </w:rPr>
            </w:pPr>
            <w:r w:rsidRPr="00DA76E9">
              <w:rPr>
                <w:rFonts w:ascii="Times New Roman" w:hAnsi="Times New Roman"/>
                <w:sz w:val="21"/>
                <w:szCs w:val="21"/>
              </w:rPr>
              <w:t>RQA-BERT</w:t>
            </w:r>
            <w:r w:rsidR="00F06598" w:rsidRPr="00DA76E9">
              <w:rPr>
                <w:rFonts w:ascii="Times New Roman" w:hAnsi="Times New Roman"/>
                <w:spacing w:val="-7"/>
                <w:sz w:val="21"/>
                <w:szCs w:val="21"/>
              </w:rPr>
              <w:t xml:space="preserve"> </w:t>
            </w:r>
            <w:r w:rsidR="00F06598" w:rsidRPr="00DA76E9">
              <w:rPr>
                <w:rFonts w:ascii="Times New Roman" w:hAnsi="Times New Roman"/>
                <w:sz w:val="21"/>
                <w:szCs w:val="21"/>
              </w:rPr>
              <w:t>+</w:t>
            </w:r>
            <w:r w:rsidR="00F06598" w:rsidRPr="00DA76E9">
              <w:rPr>
                <w:rFonts w:ascii="Times New Roman" w:hAnsi="Times New Roman"/>
                <w:spacing w:val="-6"/>
                <w:sz w:val="21"/>
                <w:szCs w:val="21"/>
              </w:rPr>
              <w:t xml:space="preserve"> </w:t>
            </w:r>
            <w:r w:rsidR="00F06598" w:rsidRPr="00DA76E9">
              <w:rPr>
                <w:rFonts w:ascii="Times New Roman" w:hAnsi="Times New Roman"/>
                <w:sz w:val="21"/>
                <w:szCs w:val="21"/>
              </w:rPr>
              <w:t>LP</w:t>
            </w:r>
          </w:p>
        </w:tc>
        <w:tc>
          <w:tcPr>
            <w:tcW w:w="89pt" w:type="dxa"/>
            <w:vAlign w:val="center"/>
          </w:tcPr>
          <w:p w14:paraId="5390DA04" w14:textId="0A754CE0" w:rsidR="00F06598" w:rsidRPr="00DA76E9" w:rsidRDefault="00F06598" w:rsidP="00FC583C">
            <w:pPr>
              <w:pStyle w:val="TableParagraph"/>
              <w:ind w:start="0pt"/>
              <w:jc w:val="center"/>
              <w:rPr>
                <w:rFonts w:ascii="Times New Roman" w:hAnsi="Times New Roman"/>
                <w:sz w:val="21"/>
                <w:szCs w:val="21"/>
              </w:rPr>
            </w:pPr>
            <w:r w:rsidRPr="00DA76E9">
              <w:rPr>
                <w:rFonts w:ascii="Times New Roman" w:hAnsi="Times New Roman"/>
                <w:sz w:val="21"/>
                <w:szCs w:val="21"/>
              </w:rPr>
              <w:t>76.59/61.59</w:t>
            </w:r>
          </w:p>
        </w:tc>
        <w:tc>
          <w:tcPr>
            <w:tcW w:w="89pt" w:type="dxa"/>
            <w:vAlign w:val="center"/>
          </w:tcPr>
          <w:p w14:paraId="7708B506" w14:textId="74AEAC9F" w:rsidR="00F06598" w:rsidRPr="00DA76E9" w:rsidRDefault="00F06598" w:rsidP="00FC583C">
            <w:pPr>
              <w:pStyle w:val="TableParagraph"/>
              <w:ind w:start="0pt"/>
              <w:jc w:val="center"/>
              <w:rPr>
                <w:rFonts w:ascii="Times New Roman" w:hAnsi="Times New Roman"/>
                <w:sz w:val="21"/>
                <w:szCs w:val="21"/>
              </w:rPr>
            </w:pPr>
            <w:r w:rsidRPr="00DA76E9">
              <w:rPr>
                <w:rFonts w:ascii="Times New Roman" w:hAnsi="Times New Roman"/>
                <w:sz w:val="21"/>
                <w:szCs w:val="21"/>
              </w:rPr>
              <w:t>28.03/13.28</w:t>
            </w:r>
          </w:p>
        </w:tc>
      </w:tr>
      <w:tr w:rsidR="00F06598" w:rsidRPr="00DA76E9" w14:paraId="31A2B189" w14:textId="77777777" w:rsidTr="008A75AA">
        <w:trPr>
          <w:trHeight w:val="623"/>
          <w:jc w:val="center"/>
        </w:trPr>
        <w:tc>
          <w:tcPr>
            <w:tcW w:w="180.10pt" w:type="dxa"/>
            <w:tcBorders>
              <w:bottom w:val="single" w:sz="8" w:space="0" w:color="000000"/>
            </w:tcBorders>
            <w:vAlign w:val="center"/>
          </w:tcPr>
          <w:p w14:paraId="6D5E90CC" w14:textId="0A0F6577" w:rsidR="00F06598" w:rsidRPr="00DA76E9" w:rsidRDefault="00721CA9" w:rsidP="00FC583C">
            <w:pPr>
              <w:pStyle w:val="TableParagraph"/>
              <w:ind w:startChars="100" w:start="10.50pt"/>
              <w:rPr>
                <w:rFonts w:ascii="Times New Roman" w:hAnsi="Times New Roman"/>
                <w:sz w:val="21"/>
                <w:szCs w:val="21"/>
              </w:rPr>
            </w:pPr>
            <w:r w:rsidRPr="00DA76E9">
              <w:rPr>
                <w:rFonts w:ascii="Times New Roman" w:hAnsi="Times New Roman"/>
                <w:sz w:val="21"/>
                <w:szCs w:val="21"/>
              </w:rPr>
              <w:t>RQA-BERT</w:t>
            </w:r>
            <w:r w:rsidR="00F06598" w:rsidRPr="00DA76E9">
              <w:rPr>
                <w:rFonts w:ascii="Times New Roman" w:hAnsi="Times New Roman"/>
                <w:spacing w:val="-5"/>
                <w:sz w:val="21"/>
                <w:szCs w:val="21"/>
              </w:rPr>
              <w:t xml:space="preserve"> </w:t>
            </w:r>
            <w:r w:rsidR="00F06598" w:rsidRPr="00DA76E9">
              <w:rPr>
                <w:rFonts w:ascii="Times New Roman" w:hAnsi="Times New Roman"/>
                <w:sz w:val="21"/>
                <w:szCs w:val="21"/>
              </w:rPr>
              <w:t>+</w:t>
            </w:r>
            <w:r w:rsidR="00F06598" w:rsidRPr="00DA76E9">
              <w:rPr>
                <w:rFonts w:ascii="Times New Roman" w:hAnsi="Times New Roman"/>
                <w:spacing w:val="-4"/>
                <w:sz w:val="21"/>
                <w:szCs w:val="21"/>
              </w:rPr>
              <w:t xml:space="preserve"> </w:t>
            </w:r>
            <w:r w:rsidR="00F06598" w:rsidRPr="00DA76E9">
              <w:rPr>
                <w:rFonts w:ascii="Times New Roman" w:hAnsi="Times New Roman"/>
                <w:sz w:val="21"/>
                <w:szCs w:val="21"/>
              </w:rPr>
              <w:t>adv</w:t>
            </w:r>
            <w:r w:rsidR="00F06598" w:rsidRPr="00DA76E9">
              <w:rPr>
                <w:rFonts w:ascii="Times New Roman" w:hAnsi="Times New Roman"/>
                <w:spacing w:val="-4"/>
                <w:sz w:val="21"/>
                <w:szCs w:val="21"/>
              </w:rPr>
              <w:t xml:space="preserve"> </w:t>
            </w:r>
            <w:r w:rsidR="00F06598" w:rsidRPr="00DA76E9">
              <w:rPr>
                <w:rFonts w:ascii="Times New Roman" w:hAnsi="Times New Roman"/>
                <w:sz w:val="21"/>
                <w:szCs w:val="21"/>
              </w:rPr>
              <w:t>+</w:t>
            </w:r>
            <w:r w:rsidR="00F06598" w:rsidRPr="00DA76E9">
              <w:rPr>
                <w:rFonts w:ascii="Times New Roman" w:hAnsi="Times New Roman"/>
                <w:spacing w:val="-3"/>
                <w:sz w:val="21"/>
                <w:szCs w:val="21"/>
              </w:rPr>
              <w:t xml:space="preserve"> </w:t>
            </w:r>
            <w:r w:rsidR="00F06598" w:rsidRPr="00DA76E9">
              <w:rPr>
                <w:rFonts w:ascii="Times New Roman" w:hAnsi="Times New Roman"/>
                <w:sz w:val="21"/>
                <w:szCs w:val="21"/>
              </w:rPr>
              <w:t>LP</w:t>
            </w:r>
          </w:p>
        </w:tc>
        <w:tc>
          <w:tcPr>
            <w:tcW w:w="89pt" w:type="dxa"/>
            <w:tcBorders>
              <w:bottom w:val="single" w:sz="8" w:space="0" w:color="000000"/>
            </w:tcBorders>
            <w:vAlign w:val="center"/>
          </w:tcPr>
          <w:p w14:paraId="5FE5D8A5" w14:textId="7CDC9E8C" w:rsidR="00F06598" w:rsidRPr="00DA76E9" w:rsidRDefault="00F06598" w:rsidP="00FC583C">
            <w:pPr>
              <w:pStyle w:val="TableParagraph"/>
              <w:ind w:start="0pt"/>
              <w:jc w:val="center"/>
              <w:rPr>
                <w:rFonts w:ascii="Times New Roman" w:hAnsi="Times New Roman"/>
                <w:sz w:val="21"/>
                <w:szCs w:val="21"/>
              </w:rPr>
            </w:pPr>
            <w:r w:rsidRPr="00DA76E9">
              <w:rPr>
                <w:rFonts w:ascii="Times New Roman" w:hAnsi="Times New Roman"/>
                <w:sz w:val="21"/>
                <w:szCs w:val="21"/>
              </w:rPr>
              <w:t>75.97/61.49</w:t>
            </w:r>
          </w:p>
        </w:tc>
        <w:tc>
          <w:tcPr>
            <w:tcW w:w="89pt" w:type="dxa"/>
            <w:tcBorders>
              <w:bottom w:val="single" w:sz="8" w:space="0" w:color="000000"/>
            </w:tcBorders>
            <w:vAlign w:val="center"/>
          </w:tcPr>
          <w:p w14:paraId="0FB51992" w14:textId="1F4A7567" w:rsidR="00F06598" w:rsidRPr="00DA76E9" w:rsidRDefault="00F06598" w:rsidP="00FC583C">
            <w:pPr>
              <w:pStyle w:val="TableParagraph"/>
              <w:ind w:start="0pt"/>
              <w:jc w:val="center"/>
              <w:rPr>
                <w:rFonts w:ascii="Times New Roman" w:hAnsi="Times New Roman"/>
                <w:sz w:val="21"/>
                <w:szCs w:val="21"/>
              </w:rPr>
            </w:pPr>
            <w:r w:rsidRPr="00DA76E9">
              <w:rPr>
                <w:rFonts w:ascii="Times New Roman" w:hAnsi="Times New Roman"/>
                <w:b/>
                <w:sz w:val="21"/>
                <w:szCs w:val="21"/>
              </w:rPr>
              <w:t>30.33</w:t>
            </w:r>
            <w:r w:rsidRPr="00DA76E9">
              <w:rPr>
                <w:rFonts w:ascii="Times New Roman" w:hAnsi="Times New Roman"/>
                <w:sz w:val="21"/>
                <w:szCs w:val="21"/>
              </w:rPr>
              <w:t>/13.28</w:t>
            </w:r>
          </w:p>
        </w:tc>
      </w:tr>
    </w:tbl>
    <w:p w14:paraId="786D71DA" w14:textId="3DA431C4" w:rsidR="00F06598" w:rsidRPr="00DA76E9" w:rsidRDefault="00F06598" w:rsidP="00FC583C">
      <w:pPr>
        <w:tabs>
          <w:tab w:val="start" w:pos="42.85pt"/>
        </w:tabs>
        <w:spacing w:line="13.90pt" w:lineRule="auto"/>
        <w:jc w:val="center"/>
      </w:pPr>
    </w:p>
    <w:p w14:paraId="498190C9" w14:textId="30CA12CD" w:rsidR="00F06598" w:rsidRPr="00DA76E9" w:rsidRDefault="00F06598" w:rsidP="00EA2B52">
      <w:pPr>
        <w:pStyle w:val="afc"/>
        <w:ind w:start="0pt"/>
      </w:pPr>
      <w:r w:rsidRPr="00DA76E9">
        <w:rPr>
          <w:rFonts w:hint="eastAsia"/>
        </w:rPr>
        <w:t>表</w:t>
      </w:r>
      <w:r w:rsidRPr="00DA76E9">
        <w:rPr>
          <w:rFonts w:hint="eastAsia"/>
        </w:rPr>
        <w:t xml:space="preserve"> </w:t>
      </w:r>
      <w:r w:rsidRPr="00DA76E9">
        <w:t>4.3</w:t>
      </w:r>
      <w:r w:rsidR="0023702E" w:rsidRPr="00DA76E9">
        <w:t xml:space="preserve"> </w:t>
      </w:r>
      <w:r w:rsidRPr="00DA76E9">
        <w:rPr>
          <w:rFonts w:hint="eastAsia"/>
        </w:rPr>
        <w:t>各项模型在</w:t>
      </w:r>
      <w:r w:rsidRPr="00DA76E9">
        <w:rPr>
          <w:rFonts w:hint="eastAsia"/>
        </w:rPr>
        <w:t xml:space="preserve"> </w:t>
      </w:r>
      <w:r w:rsidRPr="00DA76E9">
        <w:t xml:space="preserve">RACE-S </w:t>
      </w:r>
      <w:r w:rsidRPr="00DA76E9">
        <w:rPr>
          <w:rFonts w:hint="eastAsia"/>
        </w:rPr>
        <w:t>数据集上的验证结果。</w:t>
      </w:r>
      <w:r w:rsidRPr="00DA76E9">
        <w:t xml:space="preserve">† </w:t>
      </w:r>
      <w:r w:rsidRPr="00DA76E9">
        <w:rPr>
          <w:rFonts w:hint="eastAsia"/>
        </w:rPr>
        <w:t>表示模型在</w:t>
      </w:r>
      <w:r w:rsidRPr="00DA76E9">
        <w:rPr>
          <w:rFonts w:hint="eastAsia"/>
        </w:rPr>
        <w:t xml:space="preserve"> </w:t>
      </w:r>
      <w:r w:rsidRPr="00DA76E9">
        <w:t xml:space="preserve">RACE-S </w:t>
      </w:r>
      <w:r w:rsidRPr="00DA76E9">
        <w:rPr>
          <w:rFonts w:hint="eastAsia"/>
        </w:rPr>
        <w:t>上经过微调</w:t>
      </w:r>
      <w:r w:rsidRPr="00DA76E9">
        <w:t xml:space="preserve">; </w:t>
      </w:r>
      <w:r w:rsidR="002E6290" w:rsidRPr="00DA76E9">
        <w:t xml:space="preserve"> </w:t>
      </w:r>
      <w:r w:rsidRPr="00DA76E9">
        <w:t xml:space="preserve">adv </w:t>
      </w:r>
      <w:r w:rsidRPr="00DA76E9">
        <w:rPr>
          <w:rFonts w:hint="eastAsia"/>
        </w:rPr>
        <w:t>表示加入对抗训练</w:t>
      </w:r>
      <w:r w:rsidRPr="00DA76E9">
        <w:t>;</w:t>
      </w:r>
      <w:r w:rsidR="0023702E" w:rsidRPr="00DA76E9">
        <w:t xml:space="preserve">  </w:t>
      </w:r>
      <w:r w:rsidRPr="00DA76E9">
        <w:t>DA</w:t>
      </w:r>
      <w:ins w:id="506" w:author="L Duan" w:date="2022-05-04T17:14:00Z">
        <w:r w:rsidR="00E0039F">
          <w:t xml:space="preserve"> </w:t>
        </w:r>
      </w:ins>
      <w:r w:rsidRPr="00DA76E9">
        <w:t>(</w:t>
      </w:r>
      <w:proofErr w:type="spellStart"/>
      <w:r w:rsidRPr="00DA76E9">
        <w:t>SQuAD</w:t>
      </w:r>
      <w:proofErr w:type="spellEnd"/>
      <w:r w:rsidRPr="00DA76E9">
        <w:t xml:space="preserve">) </w:t>
      </w:r>
      <w:r w:rsidRPr="00DA76E9">
        <w:rPr>
          <w:rFonts w:hint="eastAsia"/>
        </w:rPr>
        <w:t>表示使用数据增强后</w:t>
      </w:r>
      <w:r w:rsidRPr="00DA76E9">
        <w:rPr>
          <w:rFonts w:hint="eastAsia"/>
        </w:rPr>
        <w:t xml:space="preserve"> </w:t>
      </w:r>
      <w:proofErr w:type="spellStart"/>
      <w:r w:rsidRPr="00DA76E9">
        <w:t>SQuAD</w:t>
      </w:r>
      <w:proofErr w:type="spellEnd"/>
      <w:r w:rsidRPr="00DA76E9">
        <w:t xml:space="preserve"> </w:t>
      </w:r>
      <w:r w:rsidRPr="00DA76E9">
        <w:rPr>
          <w:rFonts w:hint="eastAsia"/>
        </w:rPr>
        <w:t>作为训练集</w:t>
      </w:r>
      <w:r w:rsidRPr="00DA76E9">
        <w:t>;</w:t>
      </w:r>
      <w:r w:rsidR="0023702E" w:rsidRPr="00DA76E9">
        <w:t xml:space="preserve">  </w:t>
      </w:r>
      <w:r w:rsidRPr="00DA76E9">
        <w:t xml:space="preserve">LP </w:t>
      </w:r>
      <w:r w:rsidRPr="00DA76E9">
        <w:rPr>
          <w:rFonts w:hint="eastAsia"/>
        </w:rPr>
        <w:t>表示增加长度惩罚项</w:t>
      </w:r>
    </w:p>
    <w:p w14:paraId="7232E260" w14:textId="77777777" w:rsidR="00EA2B52" w:rsidRPr="00DA76E9" w:rsidRDefault="00EA2B52" w:rsidP="00EA2B52">
      <w:pPr>
        <w:pStyle w:val="afc"/>
        <w:ind w:start="0pt"/>
      </w:pPr>
    </w:p>
    <w:tbl>
      <w:tblPr>
        <w:tblStyle w:val="TableNormal"/>
        <w:tblW w:w="369.20pt" w:type="dxa"/>
        <w:jc w:val="center"/>
        <w:tblLayout w:type="fixed"/>
        <w:tblLook w:firstRow="1" w:lastRow="1" w:firstColumn="1" w:lastColumn="1" w:noHBand="0" w:noVBand="0"/>
      </w:tblPr>
      <w:tblGrid>
        <w:gridCol w:w="5559"/>
        <w:gridCol w:w="1825"/>
      </w:tblGrid>
      <w:tr w:rsidR="009D5050" w:rsidRPr="00DA76E9" w14:paraId="544D7B44" w14:textId="77777777" w:rsidTr="008A75AA">
        <w:trPr>
          <w:trHeight w:val="555"/>
          <w:jc w:val="center"/>
        </w:trPr>
        <w:tc>
          <w:tcPr>
            <w:tcW w:w="277.95pt" w:type="dxa"/>
            <w:tcBorders>
              <w:top w:val="single" w:sz="8" w:space="0" w:color="000000"/>
              <w:bottom w:val="single" w:sz="6" w:space="0" w:color="000000"/>
            </w:tcBorders>
            <w:vAlign w:val="center"/>
          </w:tcPr>
          <w:p w14:paraId="7F99EF20" w14:textId="60A2A089" w:rsidR="009D5050" w:rsidRPr="00DA76E9" w:rsidRDefault="009D5050" w:rsidP="008359B6">
            <w:pPr>
              <w:pStyle w:val="TableParagraph"/>
              <w:spacing w:before="6.35pt"/>
              <w:ind w:startChars="100" w:start="10.50pt"/>
              <w:rPr>
                <w:rFonts w:ascii="Times New Roman" w:hAnsi="Times New Roman"/>
                <w:sz w:val="21"/>
                <w:szCs w:val="21"/>
              </w:rPr>
            </w:pPr>
            <w:r w:rsidRPr="00DA76E9">
              <w:rPr>
                <w:rFonts w:ascii="Times New Roman" w:hAnsi="Times New Roman" w:cs="Times New Roman"/>
                <w:sz w:val="21"/>
                <w:szCs w:val="21"/>
              </w:rPr>
              <w:t>F1 / EM</w:t>
            </w:r>
          </w:p>
        </w:tc>
        <w:tc>
          <w:tcPr>
            <w:tcW w:w="91.25pt" w:type="dxa"/>
            <w:tcBorders>
              <w:top w:val="single" w:sz="8" w:space="0" w:color="000000"/>
              <w:bottom w:val="single" w:sz="6" w:space="0" w:color="000000"/>
            </w:tcBorders>
            <w:vAlign w:val="center"/>
          </w:tcPr>
          <w:p w14:paraId="3CEC678E" w14:textId="3E06667A" w:rsidR="009D5050" w:rsidRPr="00DA76E9" w:rsidRDefault="009D5050" w:rsidP="008359B6">
            <w:pPr>
              <w:pStyle w:val="TableParagraph"/>
              <w:spacing w:before="6.35pt"/>
              <w:ind w:start="0pt"/>
              <w:jc w:val="center"/>
              <w:rPr>
                <w:rFonts w:ascii="Times New Roman" w:hAnsi="Times New Roman"/>
                <w:sz w:val="21"/>
                <w:szCs w:val="21"/>
              </w:rPr>
            </w:pPr>
            <w:r w:rsidRPr="00DA76E9">
              <w:rPr>
                <w:rFonts w:ascii="Times New Roman" w:hAnsi="Times New Roman" w:cs="Times New Roman"/>
                <w:sz w:val="21"/>
                <w:szCs w:val="21"/>
              </w:rPr>
              <w:t>RACE-S</w:t>
            </w:r>
          </w:p>
        </w:tc>
      </w:tr>
      <w:tr w:rsidR="009D5050" w:rsidRPr="00DA76E9" w14:paraId="35632730" w14:textId="77777777" w:rsidTr="008A75AA">
        <w:trPr>
          <w:trHeight w:val="597"/>
          <w:jc w:val="center"/>
        </w:trPr>
        <w:tc>
          <w:tcPr>
            <w:tcW w:w="277.95pt" w:type="dxa"/>
            <w:tcBorders>
              <w:top w:val="single" w:sz="6" w:space="0" w:color="000000"/>
            </w:tcBorders>
            <w:vAlign w:val="center"/>
          </w:tcPr>
          <w:p w14:paraId="3B7EC0E3" w14:textId="1B01A3B9" w:rsidR="009D5050" w:rsidRPr="00DA76E9" w:rsidRDefault="009D5050" w:rsidP="008359B6">
            <w:pPr>
              <w:pStyle w:val="TableParagraph"/>
              <w:spacing w:before="6.30pt"/>
              <w:ind w:startChars="100" w:start="10.50pt"/>
              <w:rPr>
                <w:rFonts w:ascii="Times New Roman" w:hAnsi="Times New Roman"/>
                <w:b/>
                <w:sz w:val="21"/>
                <w:szCs w:val="21"/>
              </w:rPr>
            </w:pPr>
            <w:r w:rsidRPr="00DA76E9">
              <w:rPr>
                <w:rFonts w:ascii="Times New Roman" w:hAnsi="Times New Roman" w:cs="Times New Roman"/>
                <w:b/>
                <w:sz w:val="21"/>
                <w:szCs w:val="21"/>
              </w:rPr>
              <w:t>Train</w:t>
            </w:r>
            <w:r w:rsidRPr="00DA76E9">
              <w:rPr>
                <w:rFonts w:ascii="Times New Roman" w:hAnsi="Times New Roman" w:cs="Times New Roman"/>
                <w:b/>
                <w:spacing w:val="-5"/>
                <w:sz w:val="21"/>
                <w:szCs w:val="21"/>
              </w:rPr>
              <w:t xml:space="preserve"> </w:t>
            </w:r>
            <w:r w:rsidRPr="00DA76E9">
              <w:rPr>
                <w:rFonts w:ascii="Times New Roman" w:hAnsi="Times New Roman" w:cs="Times New Roman"/>
                <w:b/>
                <w:sz w:val="21"/>
                <w:szCs w:val="21"/>
              </w:rPr>
              <w:t>on</w:t>
            </w:r>
            <w:r w:rsidRPr="00DA76E9">
              <w:rPr>
                <w:rFonts w:ascii="Times New Roman" w:hAnsi="Times New Roman" w:cs="Times New Roman"/>
                <w:b/>
                <w:spacing w:val="-4"/>
                <w:sz w:val="21"/>
                <w:szCs w:val="21"/>
              </w:rPr>
              <w:t xml:space="preserve"> </w:t>
            </w:r>
            <w:proofErr w:type="spellStart"/>
            <w:r w:rsidRPr="00DA76E9">
              <w:rPr>
                <w:rFonts w:ascii="Times New Roman" w:hAnsi="Times New Roman" w:cs="Times New Roman"/>
                <w:b/>
                <w:sz w:val="21"/>
                <w:szCs w:val="21"/>
              </w:rPr>
              <w:t>SQuAD</w:t>
            </w:r>
            <w:proofErr w:type="spellEnd"/>
            <w:r w:rsidRPr="00DA76E9">
              <w:rPr>
                <w:rFonts w:ascii="Times New Roman" w:hAnsi="Times New Roman" w:cs="Times New Roman"/>
                <w:b/>
                <w:spacing w:val="-5"/>
                <w:sz w:val="21"/>
                <w:szCs w:val="21"/>
              </w:rPr>
              <w:t xml:space="preserve"> </w:t>
            </w:r>
            <w:r w:rsidRPr="00DA76E9">
              <w:rPr>
                <w:rFonts w:ascii="Times New Roman" w:hAnsi="Times New Roman" w:cs="Times New Roman"/>
                <w:b/>
                <w:sz w:val="21"/>
                <w:szCs w:val="21"/>
              </w:rPr>
              <w:t>&amp;</w:t>
            </w:r>
            <w:r w:rsidRPr="00DA76E9">
              <w:rPr>
                <w:rFonts w:ascii="Times New Roman" w:hAnsi="Times New Roman" w:cs="Times New Roman"/>
                <w:b/>
                <w:spacing w:val="-4"/>
                <w:sz w:val="21"/>
                <w:szCs w:val="21"/>
              </w:rPr>
              <w:t xml:space="preserve"> </w:t>
            </w:r>
            <w:r w:rsidRPr="00DA76E9">
              <w:rPr>
                <w:rFonts w:ascii="Times New Roman" w:hAnsi="Times New Roman" w:cs="Times New Roman"/>
                <w:b/>
                <w:sz w:val="21"/>
                <w:szCs w:val="21"/>
              </w:rPr>
              <w:t>Finetune</w:t>
            </w:r>
            <w:r w:rsidRPr="00DA76E9">
              <w:rPr>
                <w:rFonts w:ascii="Times New Roman" w:hAnsi="Times New Roman" w:cs="Times New Roman"/>
                <w:b/>
                <w:spacing w:val="-4"/>
                <w:sz w:val="21"/>
                <w:szCs w:val="21"/>
              </w:rPr>
              <w:t xml:space="preserve"> </w:t>
            </w:r>
            <w:r w:rsidRPr="00DA76E9">
              <w:rPr>
                <w:rFonts w:ascii="Times New Roman" w:hAnsi="Times New Roman" w:cs="Times New Roman"/>
                <w:b/>
                <w:sz w:val="21"/>
                <w:szCs w:val="21"/>
              </w:rPr>
              <w:t>on</w:t>
            </w:r>
            <w:r w:rsidRPr="00DA76E9">
              <w:rPr>
                <w:rFonts w:ascii="Times New Roman" w:hAnsi="Times New Roman" w:cs="Times New Roman"/>
                <w:b/>
                <w:spacing w:val="-3"/>
                <w:sz w:val="21"/>
                <w:szCs w:val="21"/>
              </w:rPr>
              <w:t xml:space="preserve"> </w:t>
            </w:r>
            <w:r w:rsidRPr="00DA76E9">
              <w:rPr>
                <w:rFonts w:ascii="Times New Roman" w:hAnsi="Times New Roman" w:cs="Times New Roman"/>
                <w:b/>
                <w:sz w:val="21"/>
                <w:szCs w:val="21"/>
              </w:rPr>
              <w:t>RACE­S</w:t>
            </w:r>
          </w:p>
        </w:tc>
        <w:tc>
          <w:tcPr>
            <w:tcW w:w="91.25pt" w:type="dxa"/>
            <w:tcBorders>
              <w:top w:val="single" w:sz="6" w:space="0" w:color="000000"/>
            </w:tcBorders>
            <w:vAlign w:val="center"/>
          </w:tcPr>
          <w:p w14:paraId="77F9634B" w14:textId="77777777" w:rsidR="009D5050" w:rsidRPr="00DA76E9" w:rsidRDefault="009D5050" w:rsidP="008359B6">
            <w:pPr>
              <w:pStyle w:val="TableParagraph"/>
              <w:spacing w:before="0pt"/>
              <w:ind w:start="0pt"/>
              <w:jc w:val="center"/>
              <w:rPr>
                <w:rFonts w:ascii="Times New Roman" w:hAnsi="Times New Roman"/>
                <w:sz w:val="21"/>
                <w:szCs w:val="21"/>
              </w:rPr>
            </w:pPr>
          </w:p>
        </w:tc>
      </w:tr>
      <w:tr w:rsidR="009D5050" w:rsidRPr="00DA76E9" w14:paraId="21B01DAE" w14:textId="77777777" w:rsidTr="008A75AA">
        <w:trPr>
          <w:trHeight w:val="511"/>
          <w:jc w:val="center"/>
        </w:trPr>
        <w:tc>
          <w:tcPr>
            <w:tcW w:w="277.95pt" w:type="dxa"/>
            <w:vAlign w:val="center"/>
          </w:tcPr>
          <w:p w14:paraId="37E3287E" w14:textId="031618DE" w:rsidR="009D5050" w:rsidRPr="00DA76E9" w:rsidRDefault="009D5050" w:rsidP="008359B6">
            <w:pPr>
              <w:pStyle w:val="TableParagraph"/>
              <w:ind w:startChars="100" w:start="10.50pt"/>
              <w:rPr>
                <w:rFonts w:ascii="Times New Roman" w:hAnsi="Times New Roman"/>
                <w:sz w:val="21"/>
                <w:szCs w:val="21"/>
              </w:rPr>
            </w:pPr>
            <w:proofErr w:type="spellStart"/>
            <w:r w:rsidRPr="00DA76E9">
              <w:rPr>
                <w:rFonts w:ascii="Times New Roman" w:hAnsi="Times New Roman" w:cs="Times New Roman"/>
                <w:sz w:val="21"/>
                <w:szCs w:val="21"/>
              </w:rPr>
              <w:t>BiDAF</w:t>
            </w:r>
            <w:proofErr w:type="spellEnd"/>
          </w:p>
        </w:tc>
        <w:tc>
          <w:tcPr>
            <w:tcW w:w="91.25pt" w:type="dxa"/>
            <w:vAlign w:val="center"/>
          </w:tcPr>
          <w:p w14:paraId="15A979BE" w14:textId="6F6C66E7" w:rsidR="009D5050" w:rsidRPr="00DA76E9" w:rsidRDefault="009D5050" w:rsidP="008359B6">
            <w:pPr>
              <w:pStyle w:val="TableParagraph"/>
              <w:ind w:start="0pt"/>
              <w:jc w:val="center"/>
              <w:rPr>
                <w:rFonts w:ascii="Times New Roman" w:hAnsi="Times New Roman"/>
                <w:sz w:val="21"/>
                <w:szCs w:val="21"/>
              </w:rPr>
            </w:pPr>
            <w:r w:rsidRPr="00DA76E9">
              <w:rPr>
                <w:rFonts w:ascii="Times New Roman" w:hAnsi="Times New Roman" w:cs="Times New Roman"/>
                <w:sz w:val="21"/>
                <w:szCs w:val="21"/>
              </w:rPr>
              <w:t>24.74/13.28</w:t>
            </w:r>
          </w:p>
        </w:tc>
      </w:tr>
      <w:tr w:rsidR="009D5050" w:rsidRPr="00DA76E9" w14:paraId="1C95001F" w14:textId="77777777" w:rsidTr="008A75AA">
        <w:trPr>
          <w:trHeight w:val="511"/>
          <w:jc w:val="center"/>
        </w:trPr>
        <w:tc>
          <w:tcPr>
            <w:tcW w:w="277.95pt" w:type="dxa"/>
            <w:vAlign w:val="center"/>
          </w:tcPr>
          <w:p w14:paraId="7C6F63C4" w14:textId="054DE63E" w:rsidR="009D5050" w:rsidRPr="00DA76E9" w:rsidRDefault="009D5050" w:rsidP="008359B6">
            <w:pPr>
              <w:pStyle w:val="TableParagraph"/>
              <w:ind w:startChars="100" w:start="10.50pt"/>
              <w:rPr>
                <w:rFonts w:ascii="Times New Roman" w:hAnsi="Times New Roman"/>
                <w:sz w:val="21"/>
                <w:szCs w:val="21"/>
              </w:rPr>
            </w:pPr>
            <w:r w:rsidRPr="00DA76E9">
              <w:rPr>
                <w:rFonts w:ascii="Times New Roman" w:hAnsi="Times New Roman"/>
                <w:bCs/>
                <w:sz w:val="21"/>
                <w:szCs w:val="21"/>
              </w:rPr>
              <w:t>RQA-BERT†</w:t>
            </w:r>
          </w:p>
        </w:tc>
        <w:tc>
          <w:tcPr>
            <w:tcW w:w="91.25pt" w:type="dxa"/>
            <w:vAlign w:val="center"/>
          </w:tcPr>
          <w:p w14:paraId="0D15E8EA" w14:textId="1CA1CC52" w:rsidR="009D5050" w:rsidRPr="00DA76E9" w:rsidRDefault="009D5050" w:rsidP="008359B6">
            <w:pPr>
              <w:pStyle w:val="TableParagraph"/>
              <w:ind w:start="0pt"/>
              <w:jc w:val="center"/>
              <w:rPr>
                <w:rFonts w:ascii="Times New Roman" w:hAnsi="Times New Roman"/>
                <w:sz w:val="21"/>
                <w:szCs w:val="21"/>
              </w:rPr>
            </w:pPr>
            <w:r w:rsidRPr="00DA76E9">
              <w:rPr>
                <w:rFonts w:ascii="Times New Roman" w:hAnsi="Times New Roman"/>
                <w:bCs/>
                <w:sz w:val="21"/>
                <w:szCs w:val="21"/>
              </w:rPr>
              <w:t>29.25/16.41</w:t>
            </w:r>
          </w:p>
        </w:tc>
      </w:tr>
      <w:tr w:rsidR="009D5050" w:rsidRPr="00DA76E9" w14:paraId="15DE9420" w14:textId="77777777" w:rsidTr="008A75AA">
        <w:trPr>
          <w:trHeight w:val="511"/>
          <w:jc w:val="center"/>
        </w:trPr>
        <w:tc>
          <w:tcPr>
            <w:tcW w:w="277.95pt" w:type="dxa"/>
            <w:vAlign w:val="center"/>
          </w:tcPr>
          <w:p w14:paraId="1B32780F" w14:textId="6ABD17C0" w:rsidR="009D5050" w:rsidRPr="00DA76E9" w:rsidRDefault="00B84D6A" w:rsidP="008359B6">
            <w:pPr>
              <w:pStyle w:val="TableParagraph"/>
              <w:ind w:startChars="100" w:start="10.50pt"/>
              <w:rPr>
                <w:rFonts w:ascii="Times New Roman" w:hAnsi="Times New Roman"/>
                <w:sz w:val="21"/>
                <w:szCs w:val="21"/>
              </w:rPr>
            </w:pPr>
            <w:r w:rsidRPr="00DA76E9">
              <w:rPr>
                <w:rFonts w:ascii="Times New Roman" w:hAnsi="Times New Roman"/>
                <w:bCs/>
                <w:sz w:val="21"/>
                <w:szCs w:val="21"/>
              </w:rPr>
              <w:t>RQA-BERT</w:t>
            </w:r>
            <w:r w:rsidR="009D5050" w:rsidRPr="00DA76E9">
              <w:rPr>
                <w:rFonts w:ascii="Times New Roman" w:hAnsi="Times New Roman"/>
                <w:bCs/>
                <w:sz w:val="21"/>
                <w:szCs w:val="21"/>
              </w:rPr>
              <w:t>† + adv</w:t>
            </w:r>
          </w:p>
        </w:tc>
        <w:tc>
          <w:tcPr>
            <w:tcW w:w="91.25pt" w:type="dxa"/>
            <w:vAlign w:val="center"/>
          </w:tcPr>
          <w:p w14:paraId="50DBA891" w14:textId="274C2F09" w:rsidR="009D5050" w:rsidRPr="00DA76E9" w:rsidRDefault="009D5050" w:rsidP="008359B6">
            <w:pPr>
              <w:pStyle w:val="TableParagraph"/>
              <w:ind w:start="0pt"/>
              <w:jc w:val="center"/>
              <w:rPr>
                <w:rFonts w:ascii="Times New Roman" w:hAnsi="Times New Roman"/>
                <w:b/>
                <w:sz w:val="21"/>
                <w:szCs w:val="21"/>
              </w:rPr>
            </w:pPr>
            <w:r w:rsidRPr="00DA76E9">
              <w:rPr>
                <w:rFonts w:ascii="Times New Roman" w:hAnsi="Times New Roman"/>
                <w:bCs/>
                <w:sz w:val="21"/>
                <w:szCs w:val="21"/>
              </w:rPr>
              <w:t>30.05/17.97</w:t>
            </w:r>
          </w:p>
        </w:tc>
      </w:tr>
      <w:tr w:rsidR="009D5050" w:rsidRPr="00DA76E9" w14:paraId="582CF923" w14:textId="77777777" w:rsidTr="008A75AA">
        <w:trPr>
          <w:trHeight w:val="511"/>
          <w:jc w:val="center"/>
        </w:trPr>
        <w:tc>
          <w:tcPr>
            <w:tcW w:w="277.95pt" w:type="dxa"/>
            <w:vAlign w:val="center"/>
          </w:tcPr>
          <w:p w14:paraId="16E5541D" w14:textId="7E8D1875" w:rsidR="009D5050" w:rsidRPr="00DA76E9" w:rsidRDefault="009D5050" w:rsidP="008359B6">
            <w:pPr>
              <w:pStyle w:val="TableParagraph"/>
              <w:ind w:startChars="100" w:start="10.50pt"/>
              <w:rPr>
                <w:rFonts w:ascii="Times New Roman" w:hAnsi="Times New Roman"/>
                <w:sz w:val="21"/>
                <w:szCs w:val="21"/>
              </w:rPr>
            </w:pPr>
            <w:r w:rsidRPr="00DA76E9">
              <w:rPr>
                <w:rFonts w:ascii="Times New Roman" w:hAnsi="Times New Roman"/>
                <w:bCs/>
                <w:sz w:val="21"/>
                <w:szCs w:val="21"/>
              </w:rPr>
              <w:t>RQA-BERT† + DA(</w:t>
            </w:r>
            <w:proofErr w:type="spellStart"/>
            <w:r w:rsidRPr="00DA76E9">
              <w:rPr>
                <w:rFonts w:ascii="Times New Roman" w:hAnsi="Times New Roman"/>
                <w:bCs/>
                <w:sz w:val="21"/>
                <w:szCs w:val="21"/>
              </w:rPr>
              <w:t>SQuAD</w:t>
            </w:r>
            <w:proofErr w:type="spellEnd"/>
            <w:r w:rsidRPr="00DA76E9">
              <w:rPr>
                <w:rFonts w:ascii="Times New Roman" w:hAnsi="Times New Roman"/>
                <w:bCs/>
                <w:sz w:val="21"/>
                <w:szCs w:val="21"/>
              </w:rPr>
              <w:t>)</w:t>
            </w:r>
          </w:p>
        </w:tc>
        <w:tc>
          <w:tcPr>
            <w:tcW w:w="91.25pt" w:type="dxa"/>
            <w:vAlign w:val="center"/>
          </w:tcPr>
          <w:p w14:paraId="6D365377" w14:textId="693AD8E9" w:rsidR="009D5050" w:rsidRPr="00DA76E9" w:rsidRDefault="009D5050" w:rsidP="008359B6">
            <w:pPr>
              <w:pStyle w:val="TableParagraph"/>
              <w:ind w:start="0pt"/>
              <w:jc w:val="center"/>
              <w:rPr>
                <w:rFonts w:ascii="Times New Roman" w:hAnsi="Times New Roman"/>
                <w:sz w:val="21"/>
                <w:szCs w:val="21"/>
              </w:rPr>
            </w:pPr>
            <w:r w:rsidRPr="00DA76E9">
              <w:rPr>
                <w:rFonts w:ascii="Times New Roman" w:hAnsi="Times New Roman"/>
                <w:bCs/>
                <w:sz w:val="21"/>
                <w:szCs w:val="21"/>
              </w:rPr>
              <w:t>27.11/14.06</w:t>
            </w:r>
          </w:p>
        </w:tc>
      </w:tr>
      <w:tr w:rsidR="009D5050" w:rsidRPr="00DA76E9" w14:paraId="43A65A49" w14:textId="77777777" w:rsidTr="008A75AA">
        <w:trPr>
          <w:trHeight w:val="511"/>
          <w:jc w:val="center"/>
        </w:trPr>
        <w:tc>
          <w:tcPr>
            <w:tcW w:w="277.95pt" w:type="dxa"/>
            <w:vAlign w:val="center"/>
          </w:tcPr>
          <w:p w14:paraId="505E85C3" w14:textId="6F1158ED" w:rsidR="009D5050" w:rsidRPr="00DA76E9" w:rsidRDefault="009D5050" w:rsidP="008359B6">
            <w:pPr>
              <w:pStyle w:val="TableParagraph"/>
              <w:ind w:startChars="100" w:start="10.50pt"/>
              <w:rPr>
                <w:rFonts w:ascii="Times New Roman" w:hAnsi="Times New Roman"/>
                <w:sz w:val="21"/>
                <w:szCs w:val="21"/>
              </w:rPr>
            </w:pPr>
            <w:r w:rsidRPr="00DA76E9">
              <w:rPr>
                <w:rFonts w:ascii="Times New Roman" w:hAnsi="Times New Roman"/>
                <w:bCs/>
                <w:sz w:val="21"/>
                <w:szCs w:val="21"/>
              </w:rPr>
              <w:t>RQA-BERT† + DA(RACE-S)</w:t>
            </w:r>
          </w:p>
        </w:tc>
        <w:tc>
          <w:tcPr>
            <w:tcW w:w="91.25pt" w:type="dxa"/>
            <w:vAlign w:val="center"/>
          </w:tcPr>
          <w:p w14:paraId="54EA82BC" w14:textId="673D273D" w:rsidR="009D5050" w:rsidRPr="00DA76E9" w:rsidRDefault="009D5050" w:rsidP="008359B6">
            <w:pPr>
              <w:pStyle w:val="TableParagraph"/>
              <w:ind w:start="0pt"/>
              <w:jc w:val="center"/>
              <w:rPr>
                <w:rFonts w:ascii="Times New Roman" w:hAnsi="Times New Roman"/>
                <w:sz w:val="21"/>
                <w:szCs w:val="21"/>
              </w:rPr>
            </w:pPr>
            <w:r w:rsidRPr="00DA76E9">
              <w:rPr>
                <w:rFonts w:ascii="Times New Roman" w:hAnsi="Times New Roman"/>
                <w:bCs/>
                <w:sz w:val="21"/>
                <w:szCs w:val="21"/>
              </w:rPr>
              <w:t>32.29/17.97</w:t>
            </w:r>
          </w:p>
        </w:tc>
      </w:tr>
      <w:tr w:rsidR="009D5050" w:rsidRPr="00DA76E9" w14:paraId="26025C0E" w14:textId="77777777" w:rsidTr="008A75AA">
        <w:trPr>
          <w:trHeight w:val="564"/>
          <w:jc w:val="center"/>
        </w:trPr>
        <w:tc>
          <w:tcPr>
            <w:tcW w:w="277.95pt" w:type="dxa"/>
            <w:vAlign w:val="center"/>
          </w:tcPr>
          <w:p w14:paraId="5FE28340" w14:textId="399E9566" w:rsidR="009D5050" w:rsidRPr="00DA76E9" w:rsidRDefault="00B84D6A" w:rsidP="008359B6">
            <w:pPr>
              <w:pStyle w:val="TableParagraph"/>
              <w:ind w:startChars="100" w:start="10.50pt"/>
              <w:rPr>
                <w:rFonts w:ascii="Times New Roman" w:hAnsi="Times New Roman"/>
                <w:sz w:val="21"/>
                <w:szCs w:val="21"/>
              </w:rPr>
            </w:pPr>
            <w:r w:rsidRPr="00DA76E9">
              <w:rPr>
                <w:rFonts w:ascii="Times New Roman" w:hAnsi="Times New Roman"/>
                <w:bCs/>
                <w:sz w:val="21"/>
                <w:szCs w:val="21"/>
              </w:rPr>
              <w:t>RQA-BERT</w:t>
            </w:r>
            <w:r w:rsidR="009D5050" w:rsidRPr="00DA76E9">
              <w:rPr>
                <w:rFonts w:ascii="Times New Roman" w:hAnsi="Times New Roman"/>
                <w:bCs/>
                <w:sz w:val="21"/>
                <w:szCs w:val="21"/>
              </w:rPr>
              <w:t>† + LP</w:t>
            </w:r>
          </w:p>
        </w:tc>
        <w:tc>
          <w:tcPr>
            <w:tcW w:w="91.25pt" w:type="dxa"/>
            <w:vAlign w:val="center"/>
          </w:tcPr>
          <w:p w14:paraId="0A6A2B0E" w14:textId="3B67096E" w:rsidR="009D5050" w:rsidRPr="00DA76E9" w:rsidRDefault="009D5050" w:rsidP="008359B6">
            <w:pPr>
              <w:pStyle w:val="TableParagraph"/>
              <w:ind w:start="0pt"/>
              <w:jc w:val="center"/>
              <w:rPr>
                <w:rFonts w:ascii="Times New Roman" w:hAnsi="Times New Roman"/>
                <w:sz w:val="21"/>
                <w:szCs w:val="21"/>
              </w:rPr>
            </w:pPr>
            <w:r w:rsidRPr="00DA76E9">
              <w:rPr>
                <w:rFonts w:ascii="Times New Roman" w:hAnsi="Times New Roman"/>
                <w:bCs/>
                <w:sz w:val="21"/>
                <w:szCs w:val="21"/>
              </w:rPr>
              <w:t>28.75/15.62</w:t>
            </w:r>
          </w:p>
        </w:tc>
      </w:tr>
      <w:tr w:rsidR="009D5050" w:rsidRPr="00DA76E9" w14:paraId="4C987889" w14:textId="77777777" w:rsidTr="008A75AA">
        <w:trPr>
          <w:trHeight w:val="564"/>
          <w:jc w:val="center"/>
        </w:trPr>
        <w:tc>
          <w:tcPr>
            <w:tcW w:w="277.95pt" w:type="dxa"/>
            <w:vAlign w:val="center"/>
          </w:tcPr>
          <w:p w14:paraId="64205623" w14:textId="5884D78D" w:rsidR="009D5050" w:rsidRPr="00DA76E9" w:rsidRDefault="009D5050" w:rsidP="008359B6">
            <w:pPr>
              <w:pStyle w:val="TableParagraph"/>
              <w:ind w:startChars="100" w:start="10.50pt"/>
              <w:rPr>
                <w:rFonts w:ascii="Times New Roman" w:hAnsi="Times New Roman"/>
                <w:bCs/>
                <w:sz w:val="21"/>
                <w:szCs w:val="21"/>
              </w:rPr>
            </w:pPr>
            <w:r w:rsidRPr="00DA76E9">
              <w:rPr>
                <w:rFonts w:ascii="Times New Roman" w:hAnsi="Times New Roman"/>
                <w:bCs/>
                <w:sz w:val="21"/>
                <w:szCs w:val="21"/>
              </w:rPr>
              <w:t>RQA-BERT† + LP</w:t>
            </w:r>
          </w:p>
        </w:tc>
        <w:tc>
          <w:tcPr>
            <w:tcW w:w="91.25pt" w:type="dxa"/>
            <w:tcBorders>
              <w:bottom w:val="single" w:sz="4" w:space="0" w:color="FFFFFF" w:themeColor="background1"/>
            </w:tcBorders>
            <w:vAlign w:val="center"/>
          </w:tcPr>
          <w:p w14:paraId="47957AE5" w14:textId="7517BBB0" w:rsidR="009D5050" w:rsidRPr="00DA76E9" w:rsidRDefault="009D5050" w:rsidP="008359B6">
            <w:pPr>
              <w:pStyle w:val="TableParagraph"/>
              <w:ind w:start="0pt"/>
              <w:jc w:val="center"/>
              <w:rPr>
                <w:rFonts w:ascii="Times New Roman" w:hAnsi="Times New Roman"/>
                <w:bCs/>
                <w:sz w:val="21"/>
                <w:szCs w:val="21"/>
              </w:rPr>
            </w:pPr>
            <w:r w:rsidRPr="00DA76E9">
              <w:rPr>
                <w:rFonts w:ascii="Times New Roman" w:hAnsi="Times New Roman"/>
                <w:bCs/>
                <w:sz w:val="21"/>
                <w:szCs w:val="21"/>
              </w:rPr>
              <w:t>28.75/15.62</w:t>
            </w:r>
          </w:p>
        </w:tc>
      </w:tr>
      <w:tr w:rsidR="009D5050" w:rsidRPr="00DA76E9" w14:paraId="75EC534D" w14:textId="77777777" w:rsidTr="008A75AA">
        <w:trPr>
          <w:trHeight w:val="564"/>
          <w:jc w:val="center"/>
        </w:trPr>
        <w:tc>
          <w:tcPr>
            <w:tcW w:w="277.95pt" w:type="dxa"/>
            <w:vAlign w:val="center"/>
          </w:tcPr>
          <w:p w14:paraId="192C2029" w14:textId="1AA4A025" w:rsidR="009D5050" w:rsidRPr="00DA76E9" w:rsidRDefault="00B84D6A" w:rsidP="008359B6">
            <w:pPr>
              <w:pStyle w:val="TableParagraph"/>
              <w:ind w:startChars="100" w:start="10.50pt"/>
              <w:rPr>
                <w:rFonts w:ascii="Times New Roman" w:hAnsi="Times New Roman"/>
                <w:bCs/>
                <w:sz w:val="21"/>
                <w:szCs w:val="21"/>
              </w:rPr>
            </w:pPr>
            <w:r w:rsidRPr="00DA76E9">
              <w:rPr>
                <w:rFonts w:ascii="Times New Roman" w:hAnsi="Times New Roman"/>
                <w:bCs/>
                <w:sz w:val="21"/>
                <w:szCs w:val="21"/>
              </w:rPr>
              <w:t>RQA-BERT</w:t>
            </w:r>
            <w:r w:rsidR="009D5050" w:rsidRPr="00DA76E9">
              <w:rPr>
                <w:rFonts w:ascii="Times New Roman" w:hAnsi="Times New Roman"/>
                <w:bCs/>
                <w:sz w:val="21"/>
                <w:szCs w:val="21"/>
              </w:rPr>
              <w:t>† + adv + LP</w:t>
            </w:r>
          </w:p>
        </w:tc>
        <w:tc>
          <w:tcPr>
            <w:tcW w:w="91.25pt" w:type="dxa"/>
            <w:tcBorders>
              <w:top w:val="single" w:sz="4" w:space="0" w:color="FFFFFF" w:themeColor="background1"/>
              <w:bottom w:val="single" w:sz="4" w:space="0" w:color="FFFFFF" w:themeColor="background1"/>
            </w:tcBorders>
            <w:vAlign w:val="center"/>
          </w:tcPr>
          <w:p w14:paraId="4CDA834F" w14:textId="104E8B23" w:rsidR="009D5050" w:rsidRPr="00DA76E9" w:rsidRDefault="009D5050" w:rsidP="008359B6">
            <w:pPr>
              <w:pStyle w:val="TableParagraph"/>
              <w:ind w:start="0pt"/>
              <w:jc w:val="center"/>
              <w:rPr>
                <w:rFonts w:ascii="Times New Roman" w:hAnsi="Times New Roman"/>
                <w:bCs/>
                <w:sz w:val="21"/>
                <w:szCs w:val="21"/>
              </w:rPr>
            </w:pPr>
            <w:r w:rsidRPr="00DA76E9">
              <w:rPr>
                <w:rFonts w:ascii="Times New Roman" w:hAnsi="Times New Roman"/>
                <w:b/>
                <w:sz w:val="21"/>
                <w:szCs w:val="21"/>
              </w:rPr>
              <w:t>34.08</w:t>
            </w:r>
            <w:r w:rsidRPr="00DA76E9">
              <w:rPr>
                <w:rFonts w:ascii="Times New Roman" w:hAnsi="Times New Roman"/>
                <w:bCs/>
                <w:sz w:val="21"/>
                <w:szCs w:val="21"/>
              </w:rPr>
              <w:t>/17.19</w:t>
            </w:r>
          </w:p>
        </w:tc>
      </w:tr>
      <w:tr w:rsidR="009D5050" w:rsidRPr="00DA76E9" w14:paraId="2068F190" w14:textId="77777777" w:rsidTr="008A75AA">
        <w:trPr>
          <w:trHeight w:val="564"/>
          <w:jc w:val="center"/>
        </w:trPr>
        <w:tc>
          <w:tcPr>
            <w:tcW w:w="277.95pt" w:type="dxa"/>
            <w:tcBorders>
              <w:bottom w:val="single" w:sz="8" w:space="0" w:color="000000"/>
            </w:tcBorders>
            <w:vAlign w:val="center"/>
          </w:tcPr>
          <w:p w14:paraId="2172E047" w14:textId="7ED94829" w:rsidR="009D5050" w:rsidRPr="00DA76E9" w:rsidRDefault="009D5050" w:rsidP="008359B6">
            <w:pPr>
              <w:pStyle w:val="TableParagraph"/>
              <w:ind w:startChars="100" w:start="10.50pt"/>
              <w:rPr>
                <w:rFonts w:ascii="Times New Roman" w:hAnsi="Times New Roman"/>
                <w:bCs/>
                <w:sz w:val="21"/>
                <w:szCs w:val="21"/>
              </w:rPr>
            </w:pPr>
            <w:r w:rsidRPr="00DA76E9">
              <w:rPr>
                <w:rFonts w:ascii="Times New Roman" w:hAnsi="Times New Roman"/>
                <w:bCs/>
                <w:sz w:val="21"/>
                <w:szCs w:val="21"/>
              </w:rPr>
              <w:t>RQA-BERT† + adv + LP + DA(RACE-S)</w:t>
            </w:r>
          </w:p>
        </w:tc>
        <w:tc>
          <w:tcPr>
            <w:tcW w:w="91.25pt" w:type="dxa"/>
            <w:tcBorders>
              <w:top w:val="single" w:sz="4" w:space="0" w:color="FFFFFF" w:themeColor="background1"/>
              <w:bottom w:val="single" w:sz="8" w:space="0" w:color="000000"/>
            </w:tcBorders>
            <w:vAlign w:val="center"/>
          </w:tcPr>
          <w:p w14:paraId="4F12D457" w14:textId="4A41469F" w:rsidR="009D5050" w:rsidRPr="00DA76E9" w:rsidRDefault="009D5050" w:rsidP="008359B6">
            <w:pPr>
              <w:pStyle w:val="TableParagraph"/>
              <w:ind w:start="0pt"/>
              <w:jc w:val="center"/>
              <w:rPr>
                <w:rFonts w:ascii="Times New Roman" w:hAnsi="Times New Roman"/>
                <w:bCs/>
                <w:sz w:val="21"/>
                <w:szCs w:val="21"/>
              </w:rPr>
            </w:pPr>
            <w:r w:rsidRPr="00DA76E9">
              <w:rPr>
                <w:rFonts w:ascii="Times New Roman" w:hAnsi="Times New Roman"/>
                <w:bCs/>
                <w:sz w:val="21"/>
                <w:szCs w:val="21"/>
              </w:rPr>
              <w:t>32.31/</w:t>
            </w:r>
            <w:r w:rsidRPr="00DA76E9">
              <w:rPr>
                <w:rFonts w:ascii="Times New Roman" w:hAnsi="Times New Roman"/>
                <w:b/>
                <w:sz w:val="21"/>
                <w:szCs w:val="21"/>
              </w:rPr>
              <w:t>22.05</w:t>
            </w:r>
          </w:p>
        </w:tc>
      </w:tr>
    </w:tbl>
    <w:p w14:paraId="67052832" w14:textId="4BE3EA7E" w:rsidR="008D2AD1" w:rsidRPr="00DA76E9" w:rsidRDefault="008D2AD1" w:rsidP="00F06598">
      <w:pPr>
        <w:pStyle w:val="af"/>
        <w:rPr>
          <w:rFonts w:eastAsiaTheme="minorEastAsia"/>
          <w:sz w:val="20"/>
        </w:rPr>
      </w:pPr>
    </w:p>
    <w:p w14:paraId="62B6F78E" w14:textId="57E3FF19" w:rsidR="00F06598" w:rsidRPr="00DA76E9" w:rsidRDefault="00F3016A" w:rsidP="000316BF">
      <w:pPr>
        <w:pStyle w:val="3"/>
        <w:rPr>
          <w:rFonts w:ascii="Times New Roman" w:hAnsi="Times New Roman"/>
        </w:rPr>
      </w:pPr>
      <w:bookmarkStart w:id="507" w:name="_Toc101693047"/>
      <w:bookmarkStart w:id="508" w:name="_Toc103718641"/>
      <w:proofErr w:type="gramStart"/>
      <w:r w:rsidRPr="00DA76E9">
        <w:rPr>
          <w:rFonts w:ascii="Times New Roman" w:hAnsi="Times New Roman" w:hint="eastAsia"/>
        </w:rPr>
        <w:t>预训练</w:t>
      </w:r>
      <w:proofErr w:type="gramEnd"/>
      <w:r w:rsidRPr="00DA76E9">
        <w:rPr>
          <w:rFonts w:ascii="Times New Roman" w:hAnsi="Times New Roman" w:hint="eastAsia"/>
        </w:rPr>
        <w:t>语言模型对实验结果影响</w:t>
      </w:r>
      <w:bookmarkEnd w:id="507"/>
      <w:bookmarkEnd w:id="508"/>
    </w:p>
    <w:p w14:paraId="14EA6642" w14:textId="0954D59A" w:rsidR="0005125E" w:rsidRPr="00DA76E9" w:rsidRDefault="008078D3" w:rsidP="008A75AA">
      <w:pPr>
        <w:pStyle w:val="af"/>
        <w:spacing w:line="20pt" w:lineRule="exact"/>
        <w:ind w:firstLine="24.10pt"/>
        <w:jc w:val="both"/>
        <w:rPr>
          <w:rFonts w:eastAsia="宋体"/>
        </w:rPr>
      </w:pPr>
      <w:r w:rsidRPr="00DA76E9">
        <w:rPr>
          <w:rFonts w:eastAsia="宋体" w:hint="eastAsia"/>
          <w:spacing w:val="-21"/>
        </w:rPr>
        <w:t>在表</w:t>
      </w:r>
      <w:r w:rsidRPr="00DA76E9">
        <w:rPr>
          <w:rFonts w:eastAsia="宋体" w:hint="eastAsia"/>
          <w:spacing w:val="-21"/>
        </w:rPr>
        <w:t xml:space="preserve"> </w:t>
      </w:r>
      <w:hyperlink w:anchor="_bookmark35" w:history="1">
        <w:r w:rsidRPr="00DA76E9">
          <w:rPr>
            <w:spacing w:val="-1"/>
          </w:rPr>
          <w:t>4.2</w:t>
        </w:r>
      </w:hyperlink>
      <w:r w:rsidRPr="00DA76E9">
        <w:rPr>
          <w:rFonts w:eastAsia="宋体" w:hint="eastAsia"/>
          <w:spacing w:val="-21"/>
        </w:rPr>
        <w:t>、表</w:t>
      </w:r>
      <w:r w:rsidRPr="00DA76E9">
        <w:rPr>
          <w:rFonts w:eastAsia="宋体" w:hint="eastAsia"/>
          <w:spacing w:val="-21"/>
        </w:rPr>
        <w:t xml:space="preserve"> </w:t>
      </w:r>
      <w:hyperlink w:anchor="_bookmark36" w:history="1">
        <w:r w:rsidRPr="00DA76E9">
          <w:rPr>
            <w:spacing w:val="-1"/>
          </w:rPr>
          <w:t>4.3</w:t>
        </w:r>
      </w:hyperlink>
      <w:r w:rsidRPr="00DA76E9">
        <w:rPr>
          <w:rFonts w:eastAsia="宋体" w:hint="eastAsia"/>
          <w:spacing w:val="-1"/>
        </w:rPr>
        <w:t>中，以实验结果的方式证实</w:t>
      </w:r>
      <w:proofErr w:type="gramStart"/>
      <w:r w:rsidRPr="00DA76E9">
        <w:rPr>
          <w:rFonts w:eastAsia="宋体" w:hint="eastAsia"/>
          <w:spacing w:val="-1"/>
        </w:rPr>
        <w:t>预训练</w:t>
      </w:r>
      <w:proofErr w:type="gramEnd"/>
      <w:r w:rsidRPr="00DA76E9">
        <w:rPr>
          <w:rFonts w:eastAsia="宋体" w:hint="eastAsia"/>
          <w:spacing w:val="-1"/>
        </w:rPr>
        <w:t>语言模型能够</w:t>
      </w:r>
      <w:r w:rsidR="0040006F" w:rsidRPr="00DA76E9">
        <w:rPr>
          <w:rFonts w:eastAsia="宋体" w:hint="eastAsia"/>
          <w:spacing w:val="-3"/>
        </w:rPr>
        <w:t>提供</w:t>
      </w:r>
      <w:r w:rsidRPr="00DA76E9">
        <w:rPr>
          <w:rFonts w:eastAsia="宋体" w:hint="eastAsia"/>
          <w:spacing w:val="-1"/>
        </w:rPr>
        <w:t>问答系统</w:t>
      </w:r>
      <w:r w:rsidRPr="00DA76E9">
        <w:rPr>
          <w:rFonts w:eastAsia="宋体" w:hint="eastAsia"/>
          <w:spacing w:val="-3"/>
        </w:rPr>
        <w:t>更强的鲁棒性。值得注意的是，即使单一</w:t>
      </w:r>
      <w:r w:rsidR="00DD7E67">
        <w:rPr>
          <w:rFonts w:eastAsia="宋体"/>
          <w:spacing w:val="-3"/>
        </w:rPr>
        <w:t> </w:t>
      </w:r>
      <w:r w:rsidR="00DD7E67">
        <w:rPr>
          <w:rFonts w:eastAsia="宋体" w:hint="eastAsia"/>
          <w:spacing w:val="-3"/>
        </w:rPr>
        <w:t>R</w:t>
      </w:r>
      <w:r w:rsidR="00721CA9" w:rsidRPr="00DA76E9">
        <w:t>QA-BERT</w:t>
      </w:r>
      <w:r w:rsidRPr="00DA76E9">
        <w:rPr>
          <w:spacing w:val="7"/>
        </w:rPr>
        <w:t xml:space="preserve"> </w:t>
      </w:r>
      <w:r w:rsidRPr="00DA76E9">
        <w:rPr>
          <w:rFonts w:eastAsia="宋体" w:hint="eastAsia"/>
        </w:rPr>
        <w:t>模型在目标领域的两个评价指标</w:t>
      </w:r>
      <w:r w:rsidRPr="00DA76E9">
        <w:rPr>
          <w:rFonts w:eastAsia="宋体" w:hint="eastAsia"/>
          <w:spacing w:val="-3"/>
        </w:rPr>
        <w:t>上均超过了</w:t>
      </w:r>
      <w:r w:rsidRPr="00DA76E9">
        <w:rPr>
          <w:rFonts w:eastAsia="宋体" w:hint="eastAsia"/>
          <w:spacing w:val="-3"/>
        </w:rPr>
        <w:t xml:space="preserve"> </w:t>
      </w:r>
      <w:proofErr w:type="spellStart"/>
      <w:r w:rsidRPr="00DA76E9">
        <w:t>BiDAF</w:t>
      </w:r>
      <w:proofErr w:type="spellEnd"/>
      <w:r w:rsidR="005F40F2">
        <w:rPr>
          <w:rFonts w:eastAsia="宋体"/>
        </w:rPr>
        <w:t> </w:t>
      </w:r>
      <w:r w:rsidRPr="00DA76E9">
        <w:rPr>
          <w:rFonts w:eastAsia="宋体" w:hint="eastAsia"/>
        </w:rPr>
        <w:t>模型，但是在</w:t>
      </w:r>
      <w:proofErr w:type="gramStart"/>
      <w:r w:rsidRPr="00DA76E9">
        <w:rPr>
          <w:rFonts w:eastAsia="宋体" w:hint="eastAsia"/>
        </w:rPr>
        <w:t>源训练</w:t>
      </w:r>
      <w:proofErr w:type="gramEnd"/>
      <w:r w:rsidRPr="00DA76E9">
        <w:rPr>
          <w:rFonts w:eastAsia="宋体" w:hint="eastAsia"/>
        </w:rPr>
        <w:t>数据集上的完全</w:t>
      </w:r>
      <w:proofErr w:type="gramStart"/>
      <w:r w:rsidRPr="00DA76E9">
        <w:rPr>
          <w:rFonts w:eastAsia="宋体" w:hint="eastAsia"/>
        </w:rPr>
        <w:t>匹配值</w:t>
      </w:r>
      <w:proofErr w:type="gramEnd"/>
      <w:r w:rsidRPr="00DA76E9">
        <w:rPr>
          <w:rFonts w:eastAsia="宋体" w:hint="eastAsia"/>
        </w:rPr>
        <w:t>上却有稍微的下降</w:t>
      </w:r>
      <w:r w:rsidRPr="00DA76E9">
        <w:rPr>
          <w:rFonts w:eastAsia="宋体" w:hint="eastAsia"/>
        </w:rPr>
        <w:t xml:space="preserve"> </w:t>
      </w:r>
      <w:r w:rsidRPr="00DA76E9">
        <w:t>(64.54</w:t>
      </w:r>
      <w:r w:rsidRPr="00DA76E9">
        <w:rPr>
          <w:spacing w:val="-57"/>
        </w:rPr>
        <w:t xml:space="preserve"> </w:t>
      </w:r>
      <w:r w:rsidRPr="00DA76E9">
        <w:rPr>
          <w:rFonts w:eastAsia="宋体" w:hint="eastAsia"/>
          <w:spacing w:val="-12"/>
        </w:rPr>
        <w:t>降低到</w:t>
      </w:r>
      <w:r w:rsidRPr="00DA76E9">
        <w:rPr>
          <w:rFonts w:eastAsia="宋体" w:hint="eastAsia"/>
          <w:spacing w:val="-12"/>
        </w:rPr>
        <w:t xml:space="preserve"> </w:t>
      </w:r>
      <w:r w:rsidRPr="00DA76E9">
        <w:t>61.35)</w:t>
      </w:r>
      <w:r w:rsidRPr="00DA76E9">
        <w:rPr>
          <w:rFonts w:eastAsia="宋体" w:hint="eastAsia"/>
          <w:spacing w:val="-3"/>
        </w:rPr>
        <w:t>。为了解释此反常现象，我们分析了</w:t>
      </w:r>
      <w:proofErr w:type="gramStart"/>
      <w:r w:rsidRPr="00DA76E9">
        <w:rPr>
          <w:rFonts w:eastAsia="宋体" w:hint="eastAsia"/>
          <w:spacing w:val="-3"/>
        </w:rPr>
        <w:t>预训练</w:t>
      </w:r>
      <w:proofErr w:type="gramEnd"/>
      <w:r w:rsidR="00DD7E67">
        <w:rPr>
          <w:rFonts w:eastAsia="宋体"/>
          <w:spacing w:val="-3"/>
        </w:rPr>
        <w:t> </w:t>
      </w:r>
      <w:r w:rsidR="00DD7E67">
        <w:rPr>
          <w:rFonts w:eastAsia="宋体" w:hint="eastAsia"/>
          <w:spacing w:val="-3"/>
        </w:rPr>
        <w:t>R</w:t>
      </w:r>
      <w:r w:rsidR="009D5050" w:rsidRPr="00DA76E9">
        <w:t>QA-BERT</w:t>
      </w:r>
      <w:r w:rsidR="005F40F2">
        <w:rPr>
          <w:rFonts w:eastAsia="宋体"/>
        </w:rPr>
        <w:t> </w:t>
      </w:r>
      <w:r w:rsidRPr="00DA76E9">
        <w:rPr>
          <w:rFonts w:eastAsia="宋体" w:hint="eastAsia"/>
        </w:rPr>
        <w:t>模型与传统问答系统</w:t>
      </w:r>
      <w:r w:rsidR="00A56728" w:rsidRPr="00DA76E9">
        <w:rPr>
          <w:rFonts w:eastAsia="宋体" w:hint="eastAsia"/>
        </w:rPr>
        <w:t xml:space="preserve"> </w:t>
      </w:r>
      <w:proofErr w:type="spellStart"/>
      <w:r w:rsidRPr="00DA76E9">
        <w:t>BiDAF</w:t>
      </w:r>
      <w:proofErr w:type="spellEnd"/>
      <w:r w:rsidR="005F40F2">
        <w:rPr>
          <w:rFonts w:eastAsia="宋体"/>
        </w:rPr>
        <w:t> </w:t>
      </w:r>
      <w:r w:rsidRPr="00DA76E9">
        <w:rPr>
          <w:rFonts w:eastAsia="宋体" w:hint="eastAsia"/>
        </w:rPr>
        <w:t>模型架构的差异，最终得到了以下结论：由于能够对问题</w:t>
      </w:r>
      <w:r w:rsidRPr="00DA76E9">
        <w:t>–</w:t>
      </w:r>
      <w:r w:rsidRPr="00DA76E9">
        <w:rPr>
          <w:rFonts w:eastAsia="宋体" w:hint="eastAsia"/>
        </w:rPr>
        <w:t>上下文之间进行双向注</w:t>
      </w:r>
      <w:r w:rsidRPr="00DA76E9">
        <w:rPr>
          <w:rFonts w:eastAsia="宋体" w:hint="eastAsia"/>
          <w:spacing w:val="-2"/>
        </w:rPr>
        <w:t>意力流感知，</w:t>
      </w:r>
      <w:proofErr w:type="spellStart"/>
      <w:r w:rsidRPr="00DA76E9">
        <w:rPr>
          <w:spacing w:val="-2"/>
        </w:rPr>
        <w:t>BiDAF</w:t>
      </w:r>
      <w:proofErr w:type="spellEnd"/>
      <w:r w:rsidR="005F40F2">
        <w:rPr>
          <w:rFonts w:eastAsia="宋体"/>
        </w:rPr>
        <w:t> </w:t>
      </w:r>
      <w:r w:rsidRPr="00DA76E9">
        <w:rPr>
          <w:rFonts w:eastAsia="宋体" w:hint="eastAsia"/>
          <w:spacing w:val="-2"/>
        </w:rPr>
        <w:t>模型能够对同一数据领域的答案边界更为敏感，因此能够取得更高的</w:t>
      </w:r>
      <w:r w:rsidRPr="00DA76E9">
        <w:rPr>
          <w:rFonts w:eastAsia="宋体" w:hint="eastAsia"/>
          <w:spacing w:val="6"/>
        </w:rPr>
        <w:t>完全匹配值。而</w:t>
      </w:r>
      <w:r w:rsidR="00B217CB" w:rsidRPr="00DA76E9">
        <w:rPr>
          <w:rFonts w:eastAsia="宋体" w:hint="eastAsia"/>
          <w:spacing w:val="6"/>
        </w:rPr>
        <w:t xml:space="preserve"> </w:t>
      </w:r>
      <w:r w:rsidRPr="00DA76E9">
        <w:t>BERT</w:t>
      </w:r>
      <w:r w:rsidRPr="00DA76E9">
        <w:rPr>
          <w:spacing w:val="-15"/>
        </w:rPr>
        <w:t xml:space="preserve"> </w:t>
      </w:r>
      <w:r w:rsidRPr="00DA76E9">
        <w:rPr>
          <w:rFonts w:eastAsia="宋体" w:hint="eastAsia"/>
        </w:rPr>
        <w:t>模型由于进行了大规模的文本预训练，使得模型能够更容易的获得</w:t>
      </w:r>
      <w:r w:rsidRPr="00DA76E9">
        <w:rPr>
          <w:rFonts w:eastAsia="宋体" w:hint="eastAsia"/>
          <w:spacing w:val="-5"/>
        </w:rPr>
        <w:t>文本中的深层次语义信息，让</w:t>
      </w:r>
      <w:r w:rsidRPr="00DA76E9">
        <w:rPr>
          <w:rFonts w:eastAsia="宋体" w:hint="eastAsia"/>
          <w:spacing w:val="-5"/>
        </w:rPr>
        <w:t xml:space="preserve"> </w:t>
      </w:r>
      <w:r w:rsidRPr="00DA76E9">
        <w:t>BERT</w:t>
      </w:r>
      <w:r w:rsidRPr="00DA76E9">
        <w:rPr>
          <w:spacing w:val="-4"/>
        </w:rPr>
        <w:t xml:space="preserve"> </w:t>
      </w:r>
      <w:r w:rsidRPr="00DA76E9">
        <w:rPr>
          <w:rFonts w:eastAsia="宋体" w:hint="eastAsia"/>
        </w:rPr>
        <w:t>模型具备更强大的鲁棒性</w:t>
      </w:r>
      <w:r w:rsidRPr="00DA76E9">
        <w:t>(</w:t>
      </w:r>
      <w:r w:rsidRPr="00DA76E9">
        <w:rPr>
          <w:rFonts w:eastAsia="宋体" w:hint="eastAsia"/>
          <w:spacing w:val="-8"/>
        </w:rPr>
        <w:t>体现在域内数据的</w:t>
      </w:r>
      <w:r w:rsidRPr="00DA76E9">
        <w:rPr>
          <w:rFonts w:eastAsia="宋体" w:hint="eastAsia"/>
          <w:spacing w:val="-8"/>
        </w:rPr>
        <w:t xml:space="preserve"> </w:t>
      </w:r>
      <w:r w:rsidRPr="00DA76E9">
        <w:t>F1</w:t>
      </w:r>
      <w:r w:rsidRPr="00DA76E9">
        <w:rPr>
          <w:spacing w:val="-4"/>
        </w:rPr>
        <w:t xml:space="preserve"> </w:t>
      </w:r>
      <w:r w:rsidRPr="00DA76E9">
        <w:rPr>
          <w:rFonts w:eastAsia="宋体" w:hint="eastAsia"/>
        </w:rPr>
        <w:t>指标</w:t>
      </w:r>
      <w:r w:rsidRPr="00DA76E9">
        <w:rPr>
          <w:rFonts w:eastAsia="宋体" w:hint="eastAsia"/>
          <w:spacing w:val="-1"/>
        </w:rPr>
        <w:t>上</w:t>
      </w:r>
      <w:r w:rsidRPr="00DA76E9">
        <w:t xml:space="preserve">) </w:t>
      </w:r>
      <w:r w:rsidRPr="00DA76E9">
        <w:rPr>
          <w:rFonts w:eastAsia="宋体" w:hint="eastAsia"/>
          <w:spacing w:val="-10"/>
        </w:rPr>
        <w:t>和泛化能力</w:t>
      </w:r>
      <w:r w:rsidRPr="00DA76E9">
        <w:rPr>
          <w:rFonts w:eastAsia="宋体" w:hint="eastAsia"/>
          <w:spacing w:val="-10"/>
        </w:rPr>
        <w:t xml:space="preserve"> </w:t>
      </w:r>
      <w:r w:rsidRPr="00DA76E9">
        <w:t>(</w:t>
      </w:r>
      <w:r w:rsidRPr="00DA76E9">
        <w:rPr>
          <w:rFonts w:eastAsia="宋体" w:hint="eastAsia"/>
          <w:spacing w:val="-7"/>
        </w:rPr>
        <w:t>体现在域外数据的</w:t>
      </w:r>
      <w:r w:rsidRPr="00DA76E9">
        <w:rPr>
          <w:rFonts w:eastAsia="宋体" w:hint="eastAsia"/>
          <w:spacing w:val="-7"/>
        </w:rPr>
        <w:t xml:space="preserve"> </w:t>
      </w:r>
      <w:r w:rsidRPr="00DA76E9">
        <w:t xml:space="preserve">F1 </w:t>
      </w:r>
      <w:r w:rsidRPr="00DA76E9">
        <w:rPr>
          <w:rFonts w:eastAsia="宋体" w:hint="eastAsia"/>
          <w:spacing w:val="-30"/>
        </w:rPr>
        <w:t>和</w:t>
      </w:r>
      <w:r w:rsidRPr="00DA76E9">
        <w:rPr>
          <w:rFonts w:eastAsia="宋体" w:hint="eastAsia"/>
          <w:spacing w:val="-30"/>
        </w:rPr>
        <w:t xml:space="preserve"> </w:t>
      </w:r>
      <w:r w:rsidRPr="00DA76E9">
        <w:t>EM</w:t>
      </w:r>
      <w:r w:rsidRPr="00DA76E9">
        <w:rPr>
          <w:spacing w:val="-1"/>
        </w:rPr>
        <w:t xml:space="preserve"> </w:t>
      </w:r>
      <w:r w:rsidRPr="00DA76E9">
        <w:rPr>
          <w:rFonts w:eastAsia="宋体" w:hint="eastAsia"/>
        </w:rPr>
        <w:t>指标上</w:t>
      </w:r>
      <w:r w:rsidRPr="00DA76E9">
        <w:t>)</w:t>
      </w:r>
      <w:r w:rsidRPr="00DA76E9">
        <w:rPr>
          <w:rFonts w:eastAsia="宋体" w:hint="eastAsia"/>
        </w:rPr>
        <w:t>。</w:t>
      </w:r>
      <w:bookmarkStart w:id="509" w:name="_bookmark36"/>
      <w:bookmarkEnd w:id="509"/>
    </w:p>
    <w:p w14:paraId="26917BC0" w14:textId="53AB20AF" w:rsidR="0086016E" w:rsidRPr="00DA76E9" w:rsidRDefault="00DB0A98" w:rsidP="00B6798B">
      <w:pPr>
        <w:pStyle w:val="2"/>
        <w:rPr>
          <w:rFonts w:ascii="Times New Roman" w:hAnsi="Times New Roman"/>
        </w:rPr>
      </w:pPr>
      <w:bookmarkStart w:id="510" w:name="_Toc101693048"/>
      <w:bookmarkStart w:id="511" w:name="_Toc103718642"/>
      <w:r w:rsidRPr="00DA76E9">
        <w:rPr>
          <w:rFonts w:ascii="Times New Roman" w:hAnsi="Times New Roman" w:hint="eastAsia"/>
        </w:rPr>
        <w:t>消融实验</w:t>
      </w:r>
      <w:bookmarkEnd w:id="510"/>
      <w:bookmarkEnd w:id="511"/>
    </w:p>
    <w:p w14:paraId="6CF8AD02" w14:textId="28E4C3E7" w:rsidR="0005125E" w:rsidRPr="00DA76E9" w:rsidRDefault="00DB0A98" w:rsidP="00A440BF">
      <w:pPr>
        <w:pStyle w:val="af"/>
        <w:spacing w:line="20pt" w:lineRule="exact"/>
        <w:ind w:firstLine="24.10pt"/>
        <w:jc w:val="both"/>
        <w:rPr>
          <w:rFonts w:eastAsia="宋体"/>
          <w:spacing w:val="4"/>
        </w:rPr>
      </w:pPr>
      <w:r w:rsidRPr="00DA76E9">
        <w:rPr>
          <w:rFonts w:eastAsia="宋体" w:hint="eastAsia"/>
          <w:spacing w:val="-1"/>
        </w:rPr>
        <w:t>为了进一步验证第</w:t>
      </w:r>
      <w:r w:rsidR="00CF688F">
        <w:fldChar w:fldCharType="begin"/>
      </w:r>
      <w:r w:rsidR="00CF688F">
        <w:instrText xml:space="preserve"> HYPERLINK \l "_bookmark22" </w:instrText>
      </w:r>
      <w:r w:rsidR="00CF688F">
        <w:fldChar w:fldCharType="separate"/>
      </w:r>
      <w:r w:rsidRPr="00DA76E9">
        <w:rPr>
          <w:spacing w:val="-1"/>
        </w:rPr>
        <w:t>3.2</w:t>
      </w:r>
      <w:r w:rsidR="00CF688F">
        <w:rPr>
          <w:spacing w:val="-1"/>
        </w:rPr>
        <w:fldChar w:fldCharType="end"/>
      </w:r>
      <w:r w:rsidRPr="00DA76E9">
        <w:rPr>
          <w:rFonts w:eastAsia="宋体" w:hint="eastAsia"/>
          <w:spacing w:val="-6"/>
        </w:rPr>
        <w:t>节中介绍的各个子模块在集合</w:t>
      </w:r>
      <w:r w:rsidR="00DD7E67">
        <w:rPr>
          <w:rFonts w:eastAsia="宋体"/>
          <w:spacing w:val="-6"/>
        </w:rPr>
        <w:t> </w:t>
      </w:r>
      <w:r w:rsidR="00DD7E67">
        <w:rPr>
          <w:rFonts w:eastAsia="宋体" w:hint="eastAsia"/>
          <w:spacing w:val="-6"/>
        </w:rPr>
        <w:t>R</w:t>
      </w:r>
      <w:r w:rsidR="009D5050" w:rsidRPr="00DA76E9">
        <w:rPr>
          <w:spacing w:val="-1"/>
        </w:rPr>
        <w:t>QA-BERT</w:t>
      </w:r>
      <w:r w:rsidR="005F40F2">
        <w:rPr>
          <w:rFonts w:eastAsia="宋体"/>
        </w:rPr>
        <w:t> </w:t>
      </w:r>
      <w:r w:rsidRPr="00DA76E9">
        <w:rPr>
          <w:rFonts w:eastAsia="宋体" w:hint="eastAsia"/>
          <w:spacing w:val="-1"/>
        </w:rPr>
        <w:t>中的所作贡献，本小节</w:t>
      </w:r>
      <w:r w:rsidRPr="00DA76E9">
        <w:rPr>
          <w:rFonts w:eastAsia="宋体" w:hint="eastAsia"/>
          <w:spacing w:val="-6"/>
        </w:rPr>
        <w:t>将分别从三个方面探究不同的</w:t>
      </w:r>
      <w:r w:rsidR="00DD7E67">
        <w:rPr>
          <w:rFonts w:eastAsia="宋体"/>
          <w:spacing w:val="-6"/>
        </w:rPr>
        <w:t> </w:t>
      </w:r>
      <w:r w:rsidR="00DD7E67">
        <w:rPr>
          <w:rFonts w:eastAsia="宋体" w:hint="eastAsia"/>
          <w:spacing w:val="-6"/>
        </w:rPr>
        <w:t>R</w:t>
      </w:r>
      <w:r w:rsidR="009D5050" w:rsidRPr="00DA76E9">
        <w:rPr>
          <w:spacing w:val="-1"/>
        </w:rPr>
        <w:t>QA-BERT</w:t>
      </w:r>
      <w:r w:rsidR="005F40F2">
        <w:rPr>
          <w:rFonts w:eastAsia="宋体"/>
        </w:rPr>
        <w:t> </w:t>
      </w:r>
      <w:r w:rsidRPr="00DA76E9">
        <w:rPr>
          <w:rFonts w:eastAsia="宋体" w:hint="eastAsia"/>
        </w:rPr>
        <w:t>变种模块对集合模型最终实验结果造成的影响。</w:t>
      </w:r>
    </w:p>
    <w:p w14:paraId="7F243C74" w14:textId="0ADF3632" w:rsidR="00333AE7" w:rsidRPr="00DA76E9" w:rsidRDefault="00DB0A98" w:rsidP="00A440BF">
      <w:pPr>
        <w:pStyle w:val="afc"/>
        <w:spacing w:before="0pt" w:line="20pt" w:lineRule="exact"/>
        <w:ind w:start="163.30pt"/>
      </w:pPr>
      <w:r w:rsidRPr="00DA76E9">
        <w:rPr>
          <w:rFonts w:hint="eastAsia"/>
          <w:w w:val="95%"/>
        </w:rPr>
        <w:t>表</w:t>
      </w:r>
      <w:r w:rsidRPr="00DA76E9">
        <w:rPr>
          <w:rFonts w:hint="eastAsia"/>
          <w:spacing w:val="-35"/>
          <w:w w:val="95%"/>
        </w:rPr>
        <w:t xml:space="preserve"> </w:t>
      </w:r>
      <w:r w:rsidRPr="00DA76E9">
        <w:rPr>
          <w:w w:val="95%"/>
        </w:rPr>
        <w:t>4.4</w:t>
      </w:r>
      <w:r w:rsidRPr="00DA76E9">
        <w:rPr>
          <w:w w:val="95%"/>
        </w:rPr>
        <w:tab/>
      </w:r>
      <w:r w:rsidRPr="00DA76E9">
        <w:rPr>
          <w:rFonts w:hint="eastAsia"/>
        </w:rPr>
        <w:t>未经过微调模型的消融实验</w:t>
      </w:r>
    </w:p>
    <w:p w14:paraId="302EDE41" w14:textId="77777777" w:rsidR="00EA2B52" w:rsidRPr="00DA76E9" w:rsidRDefault="00EA2B52" w:rsidP="00EA2B52">
      <w:pPr>
        <w:pStyle w:val="afc"/>
      </w:pPr>
    </w:p>
    <w:tbl>
      <w:tblPr>
        <w:tblStyle w:val="ae"/>
        <w:tblW w:w="455.60pt" w:type="dxa"/>
        <w:jc w:val="center"/>
        <w:tblBorders>
          <w:start w:val="none" w:sz="0" w:space="0" w:color="auto"/>
          <w:end w:val="none" w:sz="0" w:space="0" w:color="auto"/>
          <w:insideH w:val="none" w:sz="0" w:space="0" w:color="auto"/>
          <w:insideV w:val="none" w:sz="0" w:space="0" w:color="auto"/>
        </w:tblBorders>
        <w:tblLook w:firstRow="1" w:lastRow="0" w:firstColumn="1" w:lastColumn="0" w:noHBand="0" w:noVBand="1"/>
      </w:tblPr>
      <w:tblGrid>
        <w:gridCol w:w="1985"/>
        <w:gridCol w:w="992"/>
        <w:gridCol w:w="992"/>
        <w:gridCol w:w="1701"/>
        <w:gridCol w:w="1701"/>
        <w:gridCol w:w="1741"/>
      </w:tblGrid>
      <w:tr w:rsidR="00333AE7" w:rsidRPr="00DA76E9" w14:paraId="7F9B267F" w14:textId="77777777" w:rsidTr="00EA2B52">
        <w:trPr>
          <w:trHeight w:val="567"/>
          <w:jc w:val="center"/>
        </w:trPr>
        <w:tc>
          <w:tcPr>
            <w:tcW w:w="99.25pt" w:type="dxa"/>
            <w:tcBorders>
              <w:bottom w:val="single" w:sz="4" w:space="0" w:color="auto"/>
            </w:tcBorders>
            <w:vAlign w:val="center"/>
          </w:tcPr>
          <w:p w14:paraId="2C30195D" w14:textId="1C139179" w:rsidR="00333AE7" w:rsidRPr="00DA76E9" w:rsidRDefault="009D5050" w:rsidP="002423D4">
            <w:pPr>
              <w:pStyle w:val="af"/>
              <w:spacing w:line="20pt" w:lineRule="exact"/>
              <w:jc w:val="center"/>
              <w:rPr>
                <w:rFonts w:eastAsia="宋体"/>
                <w:sz w:val="21"/>
                <w:szCs w:val="21"/>
              </w:rPr>
            </w:pPr>
            <w:r w:rsidRPr="00DA76E9">
              <w:rPr>
                <w:w w:val="105%"/>
                <w:sz w:val="21"/>
                <w:szCs w:val="21"/>
              </w:rPr>
              <w:t>RQA-BERT</w:t>
            </w:r>
          </w:p>
        </w:tc>
        <w:tc>
          <w:tcPr>
            <w:tcW w:w="49.60pt" w:type="dxa"/>
            <w:tcBorders>
              <w:bottom w:val="single" w:sz="4" w:space="0" w:color="auto"/>
            </w:tcBorders>
            <w:vAlign w:val="center"/>
          </w:tcPr>
          <w:p w14:paraId="4C49DBED" w14:textId="77777777" w:rsidR="00333AE7" w:rsidRPr="00DA76E9" w:rsidRDefault="00333AE7" w:rsidP="002423D4">
            <w:pPr>
              <w:pStyle w:val="af"/>
              <w:spacing w:line="20pt" w:lineRule="exact"/>
              <w:jc w:val="center"/>
              <w:rPr>
                <w:rFonts w:eastAsia="宋体"/>
                <w:sz w:val="21"/>
                <w:szCs w:val="21"/>
              </w:rPr>
            </w:pPr>
            <w:r w:rsidRPr="00DA76E9">
              <w:rPr>
                <w:w w:val="105%"/>
                <w:sz w:val="21"/>
                <w:szCs w:val="21"/>
              </w:rPr>
              <w:t>adv</w:t>
            </w:r>
          </w:p>
        </w:tc>
        <w:tc>
          <w:tcPr>
            <w:tcW w:w="49.60pt" w:type="dxa"/>
            <w:tcBorders>
              <w:bottom w:val="single" w:sz="4" w:space="0" w:color="auto"/>
            </w:tcBorders>
            <w:vAlign w:val="center"/>
          </w:tcPr>
          <w:p w14:paraId="4886F674" w14:textId="6E11144C" w:rsidR="00333AE7" w:rsidRPr="00DA76E9" w:rsidRDefault="00333AE7" w:rsidP="002423D4">
            <w:pPr>
              <w:pStyle w:val="af"/>
              <w:spacing w:line="20pt" w:lineRule="exact"/>
              <w:jc w:val="center"/>
              <w:rPr>
                <w:rFonts w:eastAsia="宋体"/>
                <w:sz w:val="21"/>
                <w:szCs w:val="21"/>
              </w:rPr>
            </w:pPr>
            <w:r w:rsidRPr="00DA76E9">
              <w:rPr>
                <w:w w:val="105%"/>
                <w:sz w:val="21"/>
                <w:szCs w:val="21"/>
              </w:rPr>
              <w:t>LP</w:t>
            </w:r>
          </w:p>
        </w:tc>
        <w:tc>
          <w:tcPr>
            <w:tcW w:w="85.05pt" w:type="dxa"/>
            <w:tcBorders>
              <w:bottom w:val="single" w:sz="4" w:space="0" w:color="auto"/>
            </w:tcBorders>
            <w:vAlign w:val="center"/>
          </w:tcPr>
          <w:p w14:paraId="7CA9946E" w14:textId="77777777" w:rsidR="00333AE7" w:rsidRPr="00DA76E9" w:rsidRDefault="00333AE7" w:rsidP="002423D4">
            <w:pPr>
              <w:pStyle w:val="af"/>
              <w:spacing w:line="20pt" w:lineRule="exact"/>
              <w:jc w:val="center"/>
              <w:rPr>
                <w:rFonts w:eastAsia="宋体"/>
                <w:sz w:val="21"/>
                <w:szCs w:val="21"/>
              </w:rPr>
            </w:pPr>
            <w:r w:rsidRPr="00DA76E9">
              <w:rPr>
                <w:w w:val="105%"/>
                <w:sz w:val="21"/>
                <w:szCs w:val="21"/>
              </w:rPr>
              <w:t>DA(</w:t>
            </w:r>
            <w:proofErr w:type="spellStart"/>
            <w:r w:rsidRPr="00DA76E9">
              <w:rPr>
                <w:w w:val="105%"/>
                <w:sz w:val="21"/>
                <w:szCs w:val="21"/>
              </w:rPr>
              <w:t>SQuAD</w:t>
            </w:r>
            <w:proofErr w:type="spellEnd"/>
            <w:r w:rsidRPr="00DA76E9">
              <w:rPr>
                <w:w w:val="105%"/>
                <w:sz w:val="21"/>
                <w:szCs w:val="21"/>
              </w:rPr>
              <w:t>)</w:t>
            </w:r>
          </w:p>
        </w:tc>
        <w:tc>
          <w:tcPr>
            <w:tcW w:w="85.05pt" w:type="dxa"/>
            <w:tcBorders>
              <w:bottom w:val="single" w:sz="4" w:space="0" w:color="auto"/>
            </w:tcBorders>
          </w:tcPr>
          <w:p w14:paraId="04654E35" w14:textId="77777777" w:rsidR="00EA2B52" w:rsidRPr="00DA76E9" w:rsidRDefault="00333AE7" w:rsidP="002423D4">
            <w:pPr>
              <w:pStyle w:val="af"/>
              <w:spacing w:line="20pt" w:lineRule="exact"/>
              <w:jc w:val="center"/>
              <w:rPr>
                <w:w w:val="105%"/>
                <w:sz w:val="21"/>
                <w:szCs w:val="21"/>
              </w:rPr>
            </w:pPr>
            <w:proofErr w:type="spellStart"/>
            <w:r w:rsidRPr="00DA76E9">
              <w:rPr>
                <w:w w:val="105%"/>
                <w:sz w:val="21"/>
                <w:szCs w:val="21"/>
              </w:rPr>
              <w:t>SQuAD</w:t>
            </w:r>
            <w:proofErr w:type="spellEnd"/>
          </w:p>
          <w:p w14:paraId="10B04D6E" w14:textId="2044A471" w:rsidR="00333AE7" w:rsidRPr="00DA76E9" w:rsidRDefault="00333AE7" w:rsidP="002423D4">
            <w:pPr>
              <w:pStyle w:val="af"/>
              <w:spacing w:line="20pt" w:lineRule="exact"/>
              <w:jc w:val="center"/>
              <w:rPr>
                <w:rFonts w:eastAsia="宋体"/>
                <w:sz w:val="21"/>
                <w:szCs w:val="21"/>
              </w:rPr>
            </w:pPr>
            <w:r w:rsidRPr="00DA76E9">
              <w:rPr>
                <w:w w:val="105%"/>
                <w:sz w:val="21"/>
                <w:szCs w:val="21"/>
              </w:rPr>
              <w:t>(∆F1/∆EM)</w:t>
            </w:r>
          </w:p>
        </w:tc>
        <w:tc>
          <w:tcPr>
            <w:tcW w:w="87.05pt" w:type="dxa"/>
            <w:tcBorders>
              <w:bottom w:val="single" w:sz="4" w:space="0" w:color="auto"/>
            </w:tcBorders>
          </w:tcPr>
          <w:p w14:paraId="7331BD51" w14:textId="77777777" w:rsidR="00EA2B52" w:rsidRPr="00DA76E9" w:rsidRDefault="00333AE7" w:rsidP="002423D4">
            <w:pPr>
              <w:pStyle w:val="af"/>
              <w:spacing w:line="20pt" w:lineRule="exact"/>
              <w:jc w:val="center"/>
              <w:rPr>
                <w:w w:val="105%"/>
                <w:sz w:val="21"/>
                <w:szCs w:val="21"/>
              </w:rPr>
            </w:pPr>
            <w:r w:rsidRPr="00DA76E9">
              <w:rPr>
                <w:w w:val="105%"/>
                <w:sz w:val="21"/>
                <w:szCs w:val="21"/>
              </w:rPr>
              <w:t>RACE-S</w:t>
            </w:r>
          </w:p>
          <w:p w14:paraId="5697260A" w14:textId="3D7601D9" w:rsidR="00333AE7" w:rsidRPr="00DA76E9" w:rsidRDefault="00333AE7" w:rsidP="002423D4">
            <w:pPr>
              <w:pStyle w:val="af"/>
              <w:spacing w:line="20pt" w:lineRule="exact"/>
              <w:jc w:val="center"/>
              <w:rPr>
                <w:rFonts w:eastAsia="宋体"/>
                <w:sz w:val="21"/>
                <w:szCs w:val="21"/>
              </w:rPr>
            </w:pPr>
            <w:r w:rsidRPr="00DA76E9">
              <w:rPr>
                <w:w w:val="105%"/>
                <w:sz w:val="21"/>
                <w:szCs w:val="21"/>
              </w:rPr>
              <w:t>(∆F1/∆EM)</w:t>
            </w:r>
          </w:p>
        </w:tc>
      </w:tr>
      <w:tr w:rsidR="00333AE7" w:rsidRPr="00DA76E9" w14:paraId="4F94139B" w14:textId="77777777" w:rsidTr="00EA2B52">
        <w:trPr>
          <w:trHeight w:val="410"/>
          <w:jc w:val="center"/>
        </w:trPr>
        <w:tc>
          <w:tcPr>
            <w:tcW w:w="99.25pt" w:type="dxa"/>
            <w:tcBorders>
              <w:top w:val="single" w:sz="4" w:space="0" w:color="auto"/>
            </w:tcBorders>
          </w:tcPr>
          <w:p w14:paraId="7E20C04F" w14:textId="77777777" w:rsidR="00333AE7" w:rsidRPr="00DA76E9" w:rsidRDefault="00333AE7" w:rsidP="002423D4">
            <w:pPr>
              <w:pStyle w:val="af"/>
              <w:spacing w:line="20pt" w:lineRule="exact"/>
              <w:jc w:val="center"/>
              <w:rPr>
                <w:rFonts w:eastAsia="宋体"/>
                <w:sz w:val="21"/>
                <w:szCs w:val="21"/>
              </w:rPr>
            </w:pPr>
            <w:r w:rsidRPr="00DA76E9">
              <w:rPr>
                <w:rFonts w:ascii="MS Gothic" w:eastAsia="MS Gothic" w:hAnsi="MS Gothic" w:cs="MS Gothic" w:hint="eastAsia"/>
                <w:sz w:val="21"/>
                <w:szCs w:val="21"/>
              </w:rPr>
              <w:t>✓</w:t>
            </w:r>
          </w:p>
        </w:tc>
        <w:tc>
          <w:tcPr>
            <w:tcW w:w="49.60pt" w:type="dxa"/>
            <w:tcBorders>
              <w:top w:val="single" w:sz="4" w:space="0" w:color="auto"/>
            </w:tcBorders>
          </w:tcPr>
          <w:p w14:paraId="497E7F60" w14:textId="77777777" w:rsidR="00333AE7" w:rsidRPr="00DA76E9" w:rsidRDefault="00333AE7" w:rsidP="002423D4">
            <w:pPr>
              <w:pStyle w:val="af"/>
              <w:spacing w:line="20pt" w:lineRule="exact"/>
              <w:jc w:val="center"/>
              <w:rPr>
                <w:rFonts w:eastAsia="宋体"/>
                <w:sz w:val="21"/>
                <w:szCs w:val="21"/>
              </w:rPr>
            </w:pPr>
          </w:p>
        </w:tc>
        <w:tc>
          <w:tcPr>
            <w:tcW w:w="49.60pt" w:type="dxa"/>
            <w:tcBorders>
              <w:top w:val="single" w:sz="4" w:space="0" w:color="auto"/>
            </w:tcBorders>
          </w:tcPr>
          <w:p w14:paraId="14E95647" w14:textId="77777777" w:rsidR="00333AE7" w:rsidRPr="00DA76E9" w:rsidRDefault="00333AE7" w:rsidP="002423D4">
            <w:pPr>
              <w:pStyle w:val="af"/>
              <w:spacing w:line="20pt" w:lineRule="exact"/>
              <w:jc w:val="center"/>
              <w:rPr>
                <w:rFonts w:eastAsia="宋体"/>
                <w:sz w:val="21"/>
                <w:szCs w:val="21"/>
              </w:rPr>
            </w:pPr>
          </w:p>
        </w:tc>
        <w:tc>
          <w:tcPr>
            <w:tcW w:w="85.05pt" w:type="dxa"/>
            <w:tcBorders>
              <w:top w:val="single" w:sz="4" w:space="0" w:color="auto"/>
            </w:tcBorders>
          </w:tcPr>
          <w:p w14:paraId="569F9172" w14:textId="77777777" w:rsidR="00333AE7" w:rsidRPr="00DA76E9" w:rsidRDefault="00333AE7" w:rsidP="002423D4">
            <w:pPr>
              <w:pStyle w:val="af"/>
              <w:spacing w:line="20pt" w:lineRule="exact"/>
              <w:jc w:val="center"/>
              <w:rPr>
                <w:rFonts w:eastAsia="宋体"/>
                <w:sz w:val="21"/>
                <w:szCs w:val="21"/>
              </w:rPr>
            </w:pPr>
          </w:p>
        </w:tc>
        <w:tc>
          <w:tcPr>
            <w:tcW w:w="85.05pt" w:type="dxa"/>
            <w:tcBorders>
              <w:top w:val="single" w:sz="4" w:space="0" w:color="auto"/>
            </w:tcBorders>
          </w:tcPr>
          <w:p w14:paraId="429BB056" w14:textId="77777777" w:rsidR="00333AE7" w:rsidRPr="00DA76E9" w:rsidRDefault="00333AE7" w:rsidP="002423D4">
            <w:pPr>
              <w:pStyle w:val="af"/>
              <w:spacing w:line="20pt" w:lineRule="exact"/>
              <w:jc w:val="center"/>
              <w:rPr>
                <w:rFonts w:eastAsia="宋体"/>
                <w:sz w:val="21"/>
                <w:szCs w:val="21"/>
              </w:rPr>
            </w:pPr>
            <w:r w:rsidRPr="00DA76E9">
              <w:rPr>
                <w:sz w:val="21"/>
                <w:szCs w:val="21"/>
              </w:rPr>
              <w:t>±0/±0</w:t>
            </w:r>
          </w:p>
        </w:tc>
        <w:tc>
          <w:tcPr>
            <w:tcW w:w="87.05pt" w:type="dxa"/>
            <w:tcBorders>
              <w:top w:val="single" w:sz="4" w:space="0" w:color="auto"/>
            </w:tcBorders>
          </w:tcPr>
          <w:p w14:paraId="69C898A0" w14:textId="77777777" w:rsidR="00333AE7" w:rsidRPr="00DA76E9" w:rsidRDefault="00333AE7" w:rsidP="002423D4">
            <w:pPr>
              <w:pStyle w:val="af"/>
              <w:spacing w:line="20pt" w:lineRule="exact"/>
              <w:jc w:val="center"/>
              <w:rPr>
                <w:rFonts w:eastAsia="宋体"/>
                <w:sz w:val="21"/>
                <w:szCs w:val="21"/>
              </w:rPr>
            </w:pPr>
            <w:r w:rsidRPr="00DA76E9">
              <w:rPr>
                <w:sz w:val="21"/>
                <w:szCs w:val="21"/>
              </w:rPr>
              <w:t>±0/±0</w:t>
            </w:r>
          </w:p>
        </w:tc>
      </w:tr>
      <w:tr w:rsidR="00333AE7" w:rsidRPr="00DA76E9" w14:paraId="0A28FF11" w14:textId="77777777" w:rsidTr="00EA2B52">
        <w:trPr>
          <w:trHeight w:val="410"/>
          <w:jc w:val="center"/>
        </w:trPr>
        <w:tc>
          <w:tcPr>
            <w:tcW w:w="99.25pt" w:type="dxa"/>
          </w:tcPr>
          <w:p w14:paraId="7EC10735" w14:textId="77777777" w:rsidR="00333AE7" w:rsidRPr="00DA76E9" w:rsidRDefault="00333AE7" w:rsidP="002423D4">
            <w:pPr>
              <w:pStyle w:val="af"/>
              <w:spacing w:line="20pt" w:lineRule="exact"/>
              <w:jc w:val="center"/>
              <w:rPr>
                <w:rFonts w:eastAsia="宋体"/>
                <w:sz w:val="21"/>
                <w:szCs w:val="21"/>
              </w:rPr>
            </w:pPr>
            <w:r w:rsidRPr="00DA76E9">
              <w:rPr>
                <w:rFonts w:ascii="MS Gothic" w:eastAsia="MS Gothic" w:hAnsi="MS Gothic" w:cs="MS Gothic" w:hint="eastAsia"/>
                <w:sz w:val="21"/>
                <w:szCs w:val="21"/>
              </w:rPr>
              <w:t>✓</w:t>
            </w:r>
          </w:p>
        </w:tc>
        <w:tc>
          <w:tcPr>
            <w:tcW w:w="49.60pt" w:type="dxa"/>
          </w:tcPr>
          <w:p w14:paraId="4E3E7DA8" w14:textId="77777777" w:rsidR="00333AE7" w:rsidRPr="00DA76E9" w:rsidRDefault="00333AE7" w:rsidP="002423D4">
            <w:pPr>
              <w:pStyle w:val="af"/>
              <w:spacing w:line="20pt" w:lineRule="exact"/>
              <w:jc w:val="center"/>
              <w:rPr>
                <w:rFonts w:eastAsia="宋体"/>
                <w:sz w:val="21"/>
                <w:szCs w:val="21"/>
              </w:rPr>
            </w:pPr>
            <w:r w:rsidRPr="00DA76E9">
              <w:rPr>
                <w:rFonts w:ascii="MS Gothic" w:eastAsia="MS Gothic" w:hAnsi="MS Gothic" w:cs="MS Gothic" w:hint="eastAsia"/>
                <w:sz w:val="21"/>
                <w:szCs w:val="21"/>
              </w:rPr>
              <w:t>✓</w:t>
            </w:r>
          </w:p>
        </w:tc>
        <w:tc>
          <w:tcPr>
            <w:tcW w:w="49.60pt" w:type="dxa"/>
          </w:tcPr>
          <w:p w14:paraId="4E67642E" w14:textId="77777777" w:rsidR="00333AE7" w:rsidRPr="00DA76E9" w:rsidRDefault="00333AE7" w:rsidP="002423D4">
            <w:pPr>
              <w:pStyle w:val="af"/>
              <w:spacing w:line="20pt" w:lineRule="exact"/>
              <w:jc w:val="center"/>
              <w:rPr>
                <w:rFonts w:eastAsia="宋体"/>
                <w:sz w:val="21"/>
                <w:szCs w:val="21"/>
              </w:rPr>
            </w:pPr>
          </w:p>
        </w:tc>
        <w:tc>
          <w:tcPr>
            <w:tcW w:w="85.05pt" w:type="dxa"/>
          </w:tcPr>
          <w:p w14:paraId="6F7B23DB" w14:textId="77777777" w:rsidR="00333AE7" w:rsidRPr="00DA76E9" w:rsidRDefault="00333AE7" w:rsidP="002423D4">
            <w:pPr>
              <w:pStyle w:val="af"/>
              <w:spacing w:line="20pt" w:lineRule="exact"/>
              <w:jc w:val="center"/>
              <w:rPr>
                <w:rFonts w:eastAsia="宋体"/>
                <w:sz w:val="21"/>
                <w:szCs w:val="21"/>
              </w:rPr>
            </w:pPr>
          </w:p>
        </w:tc>
        <w:tc>
          <w:tcPr>
            <w:tcW w:w="85.05pt" w:type="dxa"/>
          </w:tcPr>
          <w:p w14:paraId="621B7F05" w14:textId="77777777" w:rsidR="00333AE7" w:rsidRPr="00DA76E9" w:rsidRDefault="00333AE7" w:rsidP="002423D4">
            <w:pPr>
              <w:pStyle w:val="af"/>
              <w:spacing w:line="20pt" w:lineRule="exact"/>
              <w:jc w:val="center"/>
              <w:rPr>
                <w:rFonts w:eastAsia="宋体"/>
                <w:sz w:val="21"/>
                <w:szCs w:val="21"/>
              </w:rPr>
            </w:pPr>
            <w:r w:rsidRPr="00DA76E9">
              <w:rPr>
                <w:sz w:val="21"/>
                <w:szCs w:val="21"/>
              </w:rPr>
              <w:t>-1.19/-1.71</w:t>
            </w:r>
          </w:p>
        </w:tc>
        <w:tc>
          <w:tcPr>
            <w:tcW w:w="87.05pt" w:type="dxa"/>
          </w:tcPr>
          <w:p w14:paraId="53E4C366" w14:textId="77777777" w:rsidR="00333AE7" w:rsidRPr="00DA76E9" w:rsidRDefault="00333AE7" w:rsidP="002423D4">
            <w:pPr>
              <w:pStyle w:val="af"/>
              <w:spacing w:line="20pt" w:lineRule="exact"/>
              <w:jc w:val="center"/>
              <w:rPr>
                <w:rFonts w:eastAsia="宋体"/>
                <w:sz w:val="21"/>
                <w:szCs w:val="21"/>
              </w:rPr>
            </w:pPr>
            <w:r w:rsidRPr="00DA76E9">
              <w:rPr>
                <w:sz w:val="21"/>
                <w:szCs w:val="21"/>
              </w:rPr>
              <w:t>+0.70/+1.57</w:t>
            </w:r>
          </w:p>
        </w:tc>
      </w:tr>
      <w:tr w:rsidR="00333AE7" w:rsidRPr="00DA76E9" w14:paraId="2F23F3E3" w14:textId="77777777" w:rsidTr="00EA2B52">
        <w:trPr>
          <w:trHeight w:val="410"/>
          <w:jc w:val="center"/>
        </w:trPr>
        <w:tc>
          <w:tcPr>
            <w:tcW w:w="99.25pt" w:type="dxa"/>
          </w:tcPr>
          <w:p w14:paraId="61CDEEF0" w14:textId="77777777" w:rsidR="00333AE7" w:rsidRPr="00DA76E9" w:rsidRDefault="00333AE7" w:rsidP="002423D4">
            <w:pPr>
              <w:pStyle w:val="af"/>
              <w:spacing w:line="20pt" w:lineRule="exact"/>
              <w:jc w:val="center"/>
              <w:rPr>
                <w:rFonts w:eastAsia="宋体"/>
                <w:sz w:val="21"/>
                <w:szCs w:val="21"/>
              </w:rPr>
            </w:pPr>
            <w:r w:rsidRPr="00DA76E9">
              <w:rPr>
                <w:rFonts w:ascii="MS Gothic" w:eastAsia="MS Gothic" w:hAnsi="MS Gothic" w:cs="MS Gothic" w:hint="eastAsia"/>
                <w:sz w:val="21"/>
                <w:szCs w:val="21"/>
              </w:rPr>
              <w:t>✓</w:t>
            </w:r>
          </w:p>
        </w:tc>
        <w:tc>
          <w:tcPr>
            <w:tcW w:w="49.60pt" w:type="dxa"/>
          </w:tcPr>
          <w:p w14:paraId="34545D22" w14:textId="77777777" w:rsidR="00333AE7" w:rsidRPr="00DA76E9" w:rsidRDefault="00333AE7" w:rsidP="002423D4">
            <w:pPr>
              <w:pStyle w:val="af"/>
              <w:spacing w:line="20pt" w:lineRule="exact"/>
              <w:jc w:val="center"/>
              <w:rPr>
                <w:rFonts w:eastAsia="宋体"/>
                <w:sz w:val="21"/>
                <w:szCs w:val="21"/>
              </w:rPr>
            </w:pPr>
            <w:r w:rsidRPr="00DA76E9">
              <w:rPr>
                <w:rFonts w:ascii="MS Gothic" w:eastAsia="MS Gothic" w:hAnsi="MS Gothic" w:cs="MS Gothic" w:hint="eastAsia"/>
                <w:sz w:val="21"/>
                <w:szCs w:val="21"/>
              </w:rPr>
              <w:t>✓</w:t>
            </w:r>
          </w:p>
        </w:tc>
        <w:tc>
          <w:tcPr>
            <w:tcW w:w="49.60pt" w:type="dxa"/>
          </w:tcPr>
          <w:p w14:paraId="2385A311" w14:textId="77777777" w:rsidR="00333AE7" w:rsidRPr="00DA76E9" w:rsidRDefault="00333AE7" w:rsidP="002423D4">
            <w:pPr>
              <w:pStyle w:val="af"/>
              <w:spacing w:line="20pt" w:lineRule="exact"/>
              <w:jc w:val="center"/>
              <w:rPr>
                <w:rFonts w:eastAsia="宋体"/>
                <w:sz w:val="21"/>
                <w:szCs w:val="21"/>
              </w:rPr>
            </w:pPr>
            <w:r w:rsidRPr="00DA76E9">
              <w:rPr>
                <w:rFonts w:ascii="MS Gothic" w:eastAsia="MS Gothic" w:hAnsi="MS Gothic" w:cs="MS Gothic" w:hint="eastAsia"/>
                <w:sz w:val="21"/>
                <w:szCs w:val="21"/>
              </w:rPr>
              <w:t>✓</w:t>
            </w:r>
          </w:p>
        </w:tc>
        <w:tc>
          <w:tcPr>
            <w:tcW w:w="85.05pt" w:type="dxa"/>
          </w:tcPr>
          <w:p w14:paraId="58CD821D" w14:textId="77777777" w:rsidR="00333AE7" w:rsidRPr="00DA76E9" w:rsidRDefault="00333AE7" w:rsidP="002423D4">
            <w:pPr>
              <w:pStyle w:val="af"/>
              <w:spacing w:line="20pt" w:lineRule="exact"/>
              <w:jc w:val="center"/>
              <w:rPr>
                <w:rFonts w:eastAsia="宋体"/>
                <w:sz w:val="21"/>
                <w:szCs w:val="21"/>
              </w:rPr>
            </w:pPr>
          </w:p>
        </w:tc>
        <w:tc>
          <w:tcPr>
            <w:tcW w:w="85.05pt" w:type="dxa"/>
          </w:tcPr>
          <w:p w14:paraId="5F05828D" w14:textId="77777777" w:rsidR="00333AE7" w:rsidRPr="00DA76E9" w:rsidRDefault="00333AE7" w:rsidP="002423D4">
            <w:pPr>
              <w:pStyle w:val="af"/>
              <w:spacing w:line="20pt" w:lineRule="exact"/>
              <w:jc w:val="center"/>
              <w:rPr>
                <w:rFonts w:eastAsia="宋体"/>
                <w:sz w:val="21"/>
                <w:szCs w:val="21"/>
              </w:rPr>
            </w:pPr>
            <w:r w:rsidRPr="00DA76E9">
              <w:rPr>
                <w:sz w:val="21"/>
                <w:szCs w:val="21"/>
              </w:rPr>
              <w:t>-0.74/+0.14</w:t>
            </w:r>
          </w:p>
        </w:tc>
        <w:tc>
          <w:tcPr>
            <w:tcW w:w="87.05pt" w:type="dxa"/>
          </w:tcPr>
          <w:p w14:paraId="716E4A44" w14:textId="77777777" w:rsidR="00333AE7" w:rsidRPr="00DA76E9" w:rsidRDefault="00333AE7" w:rsidP="002423D4">
            <w:pPr>
              <w:pStyle w:val="af"/>
              <w:spacing w:line="20pt" w:lineRule="exact"/>
              <w:jc w:val="center"/>
              <w:rPr>
                <w:rFonts w:eastAsia="宋体"/>
                <w:sz w:val="21"/>
                <w:szCs w:val="21"/>
              </w:rPr>
            </w:pPr>
            <w:r w:rsidRPr="00DA76E9">
              <w:rPr>
                <w:sz w:val="21"/>
                <w:szCs w:val="21"/>
              </w:rPr>
              <w:t>+1.26/-0.78</w:t>
            </w:r>
          </w:p>
        </w:tc>
      </w:tr>
      <w:tr w:rsidR="00333AE7" w:rsidRPr="00DA76E9" w14:paraId="6A062014" w14:textId="77777777" w:rsidTr="00EA2B52">
        <w:trPr>
          <w:trHeight w:val="396"/>
          <w:jc w:val="center"/>
        </w:trPr>
        <w:tc>
          <w:tcPr>
            <w:tcW w:w="99.25pt" w:type="dxa"/>
          </w:tcPr>
          <w:p w14:paraId="11501592" w14:textId="77777777" w:rsidR="00333AE7" w:rsidRPr="00DA76E9" w:rsidRDefault="00333AE7" w:rsidP="002423D4">
            <w:pPr>
              <w:pStyle w:val="af"/>
              <w:spacing w:line="20pt" w:lineRule="exact"/>
              <w:jc w:val="center"/>
              <w:rPr>
                <w:rFonts w:eastAsia="宋体"/>
                <w:sz w:val="21"/>
                <w:szCs w:val="21"/>
              </w:rPr>
            </w:pPr>
          </w:p>
        </w:tc>
        <w:tc>
          <w:tcPr>
            <w:tcW w:w="49.60pt" w:type="dxa"/>
          </w:tcPr>
          <w:p w14:paraId="48584E2B" w14:textId="77777777" w:rsidR="00333AE7" w:rsidRPr="00DA76E9" w:rsidRDefault="00333AE7" w:rsidP="002423D4">
            <w:pPr>
              <w:pStyle w:val="af"/>
              <w:spacing w:line="20pt" w:lineRule="exact"/>
              <w:jc w:val="center"/>
              <w:rPr>
                <w:rFonts w:eastAsia="宋体"/>
                <w:sz w:val="21"/>
                <w:szCs w:val="21"/>
              </w:rPr>
            </w:pPr>
          </w:p>
        </w:tc>
        <w:tc>
          <w:tcPr>
            <w:tcW w:w="49.60pt" w:type="dxa"/>
          </w:tcPr>
          <w:p w14:paraId="7EBB9013" w14:textId="77777777" w:rsidR="00333AE7" w:rsidRPr="00DA76E9" w:rsidRDefault="00333AE7" w:rsidP="002423D4">
            <w:pPr>
              <w:pStyle w:val="af"/>
              <w:spacing w:line="20pt" w:lineRule="exact"/>
              <w:jc w:val="center"/>
              <w:rPr>
                <w:rFonts w:eastAsia="宋体"/>
                <w:sz w:val="21"/>
                <w:szCs w:val="21"/>
              </w:rPr>
            </w:pPr>
          </w:p>
        </w:tc>
        <w:tc>
          <w:tcPr>
            <w:tcW w:w="85.05pt" w:type="dxa"/>
          </w:tcPr>
          <w:p w14:paraId="7C931B8A" w14:textId="77777777" w:rsidR="00333AE7" w:rsidRPr="00DA76E9" w:rsidRDefault="00333AE7" w:rsidP="002423D4">
            <w:pPr>
              <w:pStyle w:val="af"/>
              <w:spacing w:line="20pt" w:lineRule="exact"/>
              <w:jc w:val="center"/>
              <w:rPr>
                <w:rFonts w:eastAsia="宋体"/>
                <w:sz w:val="21"/>
                <w:szCs w:val="21"/>
              </w:rPr>
            </w:pPr>
            <w:r w:rsidRPr="00DA76E9">
              <w:rPr>
                <w:rFonts w:ascii="MS Gothic" w:eastAsia="MS Gothic" w:hAnsi="MS Gothic" w:cs="MS Gothic" w:hint="eastAsia"/>
                <w:sz w:val="21"/>
                <w:szCs w:val="21"/>
              </w:rPr>
              <w:t>✓</w:t>
            </w:r>
          </w:p>
        </w:tc>
        <w:tc>
          <w:tcPr>
            <w:tcW w:w="85.05pt" w:type="dxa"/>
          </w:tcPr>
          <w:p w14:paraId="32947A0A" w14:textId="77777777" w:rsidR="00333AE7" w:rsidRPr="00DA76E9" w:rsidRDefault="00333AE7" w:rsidP="002423D4">
            <w:pPr>
              <w:pStyle w:val="af"/>
              <w:spacing w:line="20pt" w:lineRule="exact"/>
              <w:jc w:val="center"/>
              <w:rPr>
                <w:rFonts w:eastAsia="宋体"/>
                <w:sz w:val="21"/>
                <w:szCs w:val="21"/>
              </w:rPr>
            </w:pPr>
            <w:r w:rsidRPr="00DA76E9">
              <w:rPr>
                <w:sz w:val="21"/>
                <w:szCs w:val="21"/>
              </w:rPr>
              <w:t>+0.36/+0.70</w:t>
            </w:r>
          </w:p>
        </w:tc>
        <w:tc>
          <w:tcPr>
            <w:tcW w:w="87.05pt" w:type="dxa"/>
          </w:tcPr>
          <w:p w14:paraId="051AA3AF" w14:textId="77777777" w:rsidR="00333AE7" w:rsidRPr="00DA76E9" w:rsidRDefault="00333AE7" w:rsidP="002423D4">
            <w:pPr>
              <w:pStyle w:val="af"/>
              <w:spacing w:line="20pt" w:lineRule="exact"/>
              <w:jc w:val="center"/>
              <w:rPr>
                <w:rFonts w:eastAsia="宋体"/>
                <w:sz w:val="21"/>
                <w:szCs w:val="21"/>
              </w:rPr>
            </w:pPr>
            <w:r w:rsidRPr="00DA76E9">
              <w:rPr>
                <w:sz w:val="21"/>
                <w:szCs w:val="21"/>
              </w:rPr>
              <w:t>-1.04/-0.78</w:t>
            </w:r>
          </w:p>
        </w:tc>
      </w:tr>
    </w:tbl>
    <w:p w14:paraId="4ECF35D0" w14:textId="77777777" w:rsidR="0040006F" w:rsidRPr="00DA76E9" w:rsidRDefault="0040006F" w:rsidP="0040006F">
      <w:pPr>
        <w:pStyle w:val="af"/>
        <w:spacing w:line="20pt" w:lineRule="exact"/>
        <w:rPr>
          <w:rFonts w:eastAsia="宋体"/>
          <w:sz w:val="21"/>
          <w:szCs w:val="21"/>
        </w:rPr>
      </w:pPr>
    </w:p>
    <w:p w14:paraId="7E503C35" w14:textId="77777777" w:rsidR="0040006F" w:rsidRPr="00DA76E9" w:rsidRDefault="0040006F" w:rsidP="0040006F">
      <w:pPr>
        <w:pStyle w:val="afc"/>
        <w:rPr>
          <w:w w:val="95%"/>
        </w:rPr>
      </w:pPr>
      <w:r w:rsidRPr="00DA76E9">
        <w:rPr>
          <w:rFonts w:hint="eastAsia"/>
          <w:w w:val="95%"/>
        </w:rPr>
        <w:t>表</w:t>
      </w:r>
      <w:r w:rsidRPr="00DA76E9">
        <w:rPr>
          <w:rFonts w:hint="eastAsia"/>
          <w:w w:val="95%"/>
        </w:rPr>
        <w:t xml:space="preserve"> </w:t>
      </w:r>
      <w:r w:rsidRPr="00DA76E9">
        <w:rPr>
          <w:w w:val="95%"/>
        </w:rPr>
        <w:t>4.5</w:t>
      </w:r>
      <w:r w:rsidRPr="00DA76E9">
        <w:rPr>
          <w:w w:val="95%"/>
        </w:rPr>
        <w:tab/>
      </w:r>
      <w:r w:rsidRPr="00DA76E9">
        <w:rPr>
          <w:rFonts w:hint="eastAsia"/>
          <w:w w:val="95%"/>
        </w:rPr>
        <w:t>经过微调后模型的消融实验</w:t>
      </w:r>
    </w:p>
    <w:p w14:paraId="6722C0AD" w14:textId="77777777" w:rsidR="0040006F" w:rsidRPr="00DA76E9" w:rsidRDefault="0040006F" w:rsidP="0040006F">
      <w:pPr>
        <w:pStyle w:val="af"/>
        <w:spacing w:line="20pt" w:lineRule="exact"/>
        <w:jc w:val="center"/>
        <w:rPr>
          <w:rFonts w:eastAsia="宋体" w:cs="宋体"/>
        </w:rPr>
      </w:pPr>
    </w:p>
    <w:tbl>
      <w:tblPr>
        <w:tblStyle w:val="ae"/>
        <w:tblW w:w="0pt" w:type="dxa"/>
        <w:jc w:val="center"/>
        <w:tblBorders>
          <w:start w:val="none" w:sz="0" w:space="0" w:color="auto"/>
          <w:end w:val="none" w:sz="0" w:space="0" w:color="auto"/>
          <w:insideH w:val="none" w:sz="0" w:space="0" w:color="auto"/>
          <w:insideV w:val="none" w:sz="0" w:space="0" w:color="auto"/>
        </w:tblBorders>
        <w:tblLook w:firstRow="1" w:lastRow="0" w:firstColumn="1" w:lastColumn="0" w:noHBand="0" w:noVBand="1"/>
      </w:tblPr>
      <w:tblGrid>
        <w:gridCol w:w="1743"/>
        <w:gridCol w:w="764"/>
        <w:gridCol w:w="938"/>
        <w:gridCol w:w="1894"/>
        <w:gridCol w:w="2658"/>
      </w:tblGrid>
      <w:tr w:rsidR="0040006F" w:rsidRPr="00DA76E9" w14:paraId="5F386520" w14:textId="77777777" w:rsidTr="00841650">
        <w:trPr>
          <w:trHeight w:val="720"/>
          <w:jc w:val="center"/>
        </w:trPr>
        <w:tc>
          <w:tcPr>
            <w:tcW w:w="87.15pt" w:type="dxa"/>
            <w:tcBorders>
              <w:bottom w:val="single" w:sz="4" w:space="0" w:color="auto"/>
            </w:tcBorders>
            <w:vAlign w:val="center"/>
          </w:tcPr>
          <w:p w14:paraId="3B469DC4" w14:textId="77777777" w:rsidR="0040006F" w:rsidRPr="00DA76E9" w:rsidRDefault="0040006F" w:rsidP="00841650">
            <w:pPr>
              <w:pStyle w:val="af"/>
              <w:spacing w:line="20pt" w:lineRule="exact"/>
              <w:jc w:val="center"/>
              <w:rPr>
                <w:rFonts w:eastAsia="宋体"/>
                <w:sz w:val="21"/>
                <w:szCs w:val="21"/>
              </w:rPr>
            </w:pPr>
            <w:r w:rsidRPr="00DA76E9">
              <w:rPr>
                <w:sz w:val="21"/>
                <w:szCs w:val="21"/>
              </w:rPr>
              <w:t>RQA-BERT†</w:t>
            </w:r>
          </w:p>
        </w:tc>
        <w:tc>
          <w:tcPr>
            <w:tcW w:w="38.20pt" w:type="dxa"/>
            <w:tcBorders>
              <w:bottom w:val="single" w:sz="4" w:space="0" w:color="auto"/>
            </w:tcBorders>
            <w:vAlign w:val="center"/>
          </w:tcPr>
          <w:p w14:paraId="1F1F37C8" w14:textId="77777777" w:rsidR="0040006F" w:rsidRPr="00DA76E9" w:rsidRDefault="0040006F" w:rsidP="00841650">
            <w:pPr>
              <w:pStyle w:val="af"/>
              <w:spacing w:line="20pt" w:lineRule="exact"/>
              <w:jc w:val="center"/>
              <w:rPr>
                <w:rFonts w:eastAsia="宋体"/>
                <w:sz w:val="21"/>
                <w:szCs w:val="21"/>
              </w:rPr>
            </w:pPr>
            <w:r w:rsidRPr="00DA76E9">
              <w:rPr>
                <w:w w:val="105%"/>
                <w:sz w:val="21"/>
                <w:szCs w:val="21"/>
              </w:rPr>
              <w:t>adv</w:t>
            </w:r>
          </w:p>
        </w:tc>
        <w:tc>
          <w:tcPr>
            <w:tcW w:w="46.90pt" w:type="dxa"/>
            <w:tcBorders>
              <w:bottom w:val="single" w:sz="4" w:space="0" w:color="auto"/>
            </w:tcBorders>
            <w:vAlign w:val="center"/>
          </w:tcPr>
          <w:p w14:paraId="0BABA364" w14:textId="77777777" w:rsidR="0040006F" w:rsidRPr="00DA76E9" w:rsidRDefault="0040006F" w:rsidP="00841650">
            <w:pPr>
              <w:pStyle w:val="af"/>
              <w:spacing w:line="20pt" w:lineRule="exact"/>
              <w:jc w:val="center"/>
              <w:rPr>
                <w:rFonts w:eastAsia="宋体"/>
                <w:sz w:val="21"/>
                <w:szCs w:val="21"/>
              </w:rPr>
            </w:pPr>
            <w:r w:rsidRPr="00DA76E9">
              <w:rPr>
                <w:w w:val="105%"/>
                <w:sz w:val="21"/>
                <w:szCs w:val="21"/>
              </w:rPr>
              <w:t>LP</w:t>
            </w:r>
          </w:p>
        </w:tc>
        <w:tc>
          <w:tcPr>
            <w:tcW w:w="94.70pt" w:type="dxa"/>
            <w:tcBorders>
              <w:bottom w:val="single" w:sz="4" w:space="0" w:color="auto"/>
            </w:tcBorders>
            <w:vAlign w:val="center"/>
          </w:tcPr>
          <w:p w14:paraId="52A7DB7D" w14:textId="77777777" w:rsidR="0040006F" w:rsidRPr="00DA76E9" w:rsidRDefault="0040006F" w:rsidP="00841650">
            <w:pPr>
              <w:pStyle w:val="af"/>
              <w:spacing w:line="20pt" w:lineRule="exact"/>
              <w:jc w:val="center"/>
              <w:rPr>
                <w:rFonts w:eastAsia="宋体"/>
                <w:sz w:val="21"/>
                <w:szCs w:val="21"/>
              </w:rPr>
            </w:pPr>
            <w:r w:rsidRPr="00DA76E9">
              <w:rPr>
                <w:w w:val="105%"/>
                <w:sz w:val="21"/>
                <w:szCs w:val="21"/>
              </w:rPr>
              <w:t>DA(RACE-S)</w:t>
            </w:r>
          </w:p>
        </w:tc>
        <w:tc>
          <w:tcPr>
            <w:tcW w:w="132.90pt" w:type="dxa"/>
            <w:tcBorders>
              <w:bottom w:val="single" w:sz="4" w:space="0" w:color="auto"/>
            </w:tcBorders>
            <w:vAlign w:val="center"/>
          </w:tcPr>
          <w:p w14:paraId="0C9C320A" w14:textId="77777777" w:rsidR="0040006F" w:rsidRPr="00DA76E9" w:rsidRDefault="0040006F" w:rsidP="00841650">
            <w:pPr>
              <w:pStyle w:val="af"/>
              <w:spacing w:line="20pt" w:lineRule="exact"/>
              <w:jc w:val="center"/>
              <w:rPr>
                <w:rFonts w:eastAsia="宋体"/>
                <w:sz w:val="21"/>
                <w:szCs w:val="21"/>
              </w:rPr>
            </w:pPr>
            <w:r w:rsidRPr="00DA76E9">
              <w:rPr>
                <w:w w:val="105%"/>
                <w:sz w:val="21"/>
                <w:szCs w:val="21"/>
              </w:rPr>
              <w:t>RACE-S(∆F1/∆EM)</w:t>
            </w:r>
          </w:p>
        </w:tc>
      </w:tr>
      <w:tr w:rsidR="0040006F" w:rsidRPr="00DA76E9" w14:paraId="65333081" w14:textId="77777777" w:rsidTr="003C0018">
        <w:trPr>
          <w:trHeight w:val="521"/>
          <w:jc w:val="center"/>
        </w:trPr>
        <w:tc>
          <w:tcPr>
            <w:tcW w:w="87.15pt" w:type="dxa"/>
            <w:tcBorders>
              <w:top w:val="single" w:sz="4" w:space="0" w:color="auto"/>
            </w:tcBorders>
          </w:tcPr>
          <w:p w14:paraId="118C5F02" w14:textId="77777777" w:rsidR="0040006F" w:rsidRPr="00DA76E9" w:rsidRDefault="0040006F" w:rsidP="008359B6">
            <w:pPr>
              <w:pStyle w:val="af"/>
              <w:spacing w:line="20pt" w:lineRule="exact"/>
              <w:jc w:val="center"/>
              <w:rPr>
                <w:rFonts w:eastAsia="宋体"/>
                <w:sz w:val="21"/>
                <w:szCs w:val="21"/>
              </w:rPr>
            </w:pPr>
            <w:r w:rsidRPr="00DA76E9">
              <w:rPr>
                <w:rFonts w:ascii="MS Gothic" w:eastAsia="MS Gothic" w:hAnsi="MS Gothic" w:cs="MS Gothic" w:hint="eastAsia"/>
                <w:sz w:val="21"/>
                <w:szCs w:val="21"/>
              </w:rPr>
              <w:t>✓</w:t>
            </w:r>
          </w:p>
        </w:tc>
        <w:tc>
          <w:tcPr>
            <w:tcW w:w="38.20pt" w:type="dxa"/>
            <w:tcBorders>
              <w:top w:val="single" w:sz="4" w:space="0" w:color="auto"/>
            </w:tcBorders>
          </w:tcPr>
          <w:p w14:paraId="51259629" w14:textId="77777777" w:rsidR="0040006F" w:rsidRPr="00DA76E9" w:rsidRDefault="0040006F" w:rsidP="008359B6">
            <w:pPr>
              <w:pStyle w:val="af"/>
              <w:spacing w:line="20pt" w:lineRule="exact"/>
              <w:jc w:val="center"/>
              <w:rPr>
                <w:rFonts w:eastAsia="宋体"/>
                <w:sz w:val="21"/>
                <w:szCs w:val="21"/>
              </w:rPr>
            </w:pPr>
          </w:p>
        </w:tc>
        <w:tc>
          <w:tcPr>
            <w:tcW w:w="46.90pt" w:type="dxa"/>
            <w:tcBorders>
              <w:top w:val="single" w:sz="4" w:space="0" w:color="auto"/>
            </w:tcBorders>
          </w:tcPr>
          <w:p w14:paraId="29FE72D8" w14:textId="77777777" w:rsidR="0040006F" w:rsidRPr="00DA76E9" w:rsidRDefault="0040006F" w:rsidP="008359B6">
            <w:pPr>
              <w:pStyle w:val="af"/>
              <w:spacing w:line="20pt" w:lineRule="exact"/>
              <w:jc w:val="center"/>
              <w:rPr>
                <w:rFonts w:eastAsia="宋体"/>
                <w:sz w:val="21"/>
                <w:szCs w:val="21"/>
              </w:rPr>
            </w:pPr>
          </w:p>
        </w:tc>
        <w:tc>
          <w:tcPr>
            <w:tcW w:w="94.70pt" w:type="dxa"/>
            <w:tcBorders>
              <w:top w:val="single" w:sz="4" w:space="0" w:color="auto"/>
            </w:tcBorders>
          </w:tcPr>
          <w:p w14:paraId="21889B0B" w14:textId="77777777" w:rsidR="0040006F" w:rsidRPr="00DA76E9" w:rsidRDefault="0040006F" w:rsidP="008359B6">
            <w:pPr>
              <w:pStyle w:val="af"/>
              <w:spacing w:line="20pt" w:lineRule="exact"/>
              <w:jc w:val="center"/>
              <w:rPr>
                <w:rFonts w:eastAsia="宋体"/>
                <w:sz w:val="21"/>
                <w:szCs w:val="21"/>
              </w:rPr>
            </w:pPr>
          </w:p>
        </w:tc>
        <w:tc>
          <w:tcPr>
            <w:tcW w:w="132.90pt" w:type="dxa"/>
            <w:tcBorders>
              <w:top w:val="single" w:sz="4" w:space="0" w:color="auto"/>
            </w:tcBorders>
          </w:tcPr>
          <w:p w14:paraId="10B0AEEB" w14:textId="77777777" w:rsidR="0040006F" w:rsidRPr="00DA76E9" w:rsidRDefault="0040006F" w:rsidP="008359B6">
            <w:pPr>
              <w:pStyle w:val="af"/>
              <w:spacing w:line="20pt" w:lineRule="exact"/>
              <w:jc w:val="center"/>
              <w:rPr>
                <w:rFonts w:eastAsia="宋体"/>
                <w:sz w:val="21"/>
                <w:szCs w:val="21"/>
              </w:rPr>
            </w:pPr>
            <w:r w:rsidRPr="00DA76E9">
              <w:rPr>
                <w:sz w:val="21"/>
                <w:szCs w:val="21"/>
              </w:rPr>
              <w:t>±0/±0</w:t>
            </w:r>
          </w:p>
        </w:tc>
      </w:tr>
      <w:tr w:rsidR="0040006F" w:rsidRPr="00DA76E9" w14:paraId="17C80E20" w14:textId="77777777" w:rsidTr="003C0018">
        <w:trPr>
          <w:trHeight w:val="521"/>
          <w:jc w:val="center"/>
        </w:trPr>
        <w:tc>
          <w:tcPr>
            <w:tcW w:w="87.15pt" w:type="dxa"/>
          </w:tcPr>
          <w:p w14:paraId="77D8BB79" w14:textId="77777777" w:rsidR="0040006F" w:rsidRPr="00DA76E9" w:rsidRDefault="0040006F" w:rsidP="008359B6">
            <w:pPr>
              <w:pStyle w:val="af"/>
              <w:spacing w:line="20pt" w:lineRule="exact"/>
              <w:jc w:val="center"/>
              <w:rPr>
                <w:rFonts w:eastAsia="宋体"/>
                <w:sz w:val="21"/>
                <w:szCs w:val="21"/>
              </w:rPr>
            </w:pPr>
            <w:r w:rsidRPr="00DA76E9">
              <w:rPr>
                <w:rFonts w:ascii="MS Gothic" w:eastAsia="MS Gothic" w:hAnsi="MS Gothic" w:cs="MS Gothic" w:hint="eastAsia"/>
                <w:sz w:val="21"/>
                <w:szCs w:val="21"/>
              </w:rPr>
              <w:t>✓</w:t>
            </w:r>
          </w:p>
        </w:tc>
        <w:tc>
          <w:tcPr>
            <w:tcW w:w="38.20pt" w:type="dxa"/>
          </w:tcPr>
          <w:p w14:paraId="509CFF67" w14:textId="77777777" w:rsidR="0040006F" w:rsidRPr="00DA76E9" w:rsidRDefault="0040006F" w:rsidP="008359B6">
            <w:pPr>
              <w:pStyle w:val="af"/>
              <w:spacing w:line="20pt" w:lineRule="exact"/>
              <w:jc w:val="center"/>
              <w:rPr>
                <w:rFonts w:eastAsia="宋体"/>
                <w:sz w:val="21"/>
                <w:szCs w:val="21"/>
              </w:rPr>
            </w:pPr>
            <w:r w:rsidRPr="00DA76E9">
              <w:rPr>
                <w:rFonts w:ascii="MS Gothic" w:eastAsia="MS Gothic" w:hAnsi="MS Gothic" w:cs="MS Gothic" w:hint="eastAsia"/>
                <w:sz w:val="21"/>
                <w:szCs w:val="21"/>
              </w:rPr>
              <w:t>✓</w:t>
            </w:r>
          </w:p>
        </w:tc>
        <w:tc>
          <w:tcPr>
            <w:tcW w:w="46.90pt" w:type="dxa"/>
          </w:tcPr>
          <w:p w14:paraId="31FEE25E" w14:textId="77777777" w:rsidR="0040006F" w:rsidRPr="00DA76E9" w:rsidRDefault="0040006F" w:rsidP="008359B6">
            <w:pPr>
              <w:pStyle w:val="af"/>
              <w:spacing w:line="20pt" w:lineRule="exact"/>
              <w:jc w:val="center"/>
              <w:rPr>
                <w:rFonts w:eastAsia="宋体"/>
                <w:sz w:val="21"/>
                <w:szCs w:val="21"/>
              </w:rPr>
            </w:pPr>
          </w:p>
        </w:tc>
        <w:tc>
          <w:tcPr>
            <w:tcW w:w="94.70pt" w:type="dxa"/>
          </w:tcPr>
          <w:p w14:paraId="1A3F02B9" w14:textId="77777777" w:rsidR="0040006F" w:rsidRPr="00DA76E9" w:rsidRDefault="0040006F" w:rsidP="008359B6">
            <w:pPr>
              <w:pStyle w:val="af"/>
              <w:spacing w:line="20pt" w:lineRule="exact"/>
              <w:jc w:val="center"/>
              <w:rPr>
                <w:rFonts w:eastAsia="宋体"/>
                <w:sz w:val="21"/>
                <w:szCs w:val="21"/>
              </w:rPr>
            </w:pPr>
          </w:p>
        </w:tc>
        <w:tc>
          <w:tcPr>
            <w:tcW w:w="132.90pt" w:type="dxa"/>
          </w:tcPr>
          <w:p w14:paraId="7E582D20" w14:textId="77777777" w:rsidR="0040006F" w:rsidRPr="00DA76E9" w:rsidRDefault="0040006F" w:rsidP="008359B6">
            <w:pPr>
              <w:pStyle w:val="af"/>
              <w:spacing w:line="20pt" w:lineRule="exact"/>
              <w:jc w:val="center"/>
              <w:rPr>
                <w:rFonts w:eastAsia="宋体"/>
                <w:sz w:val="21"/>
                <w:szCs w:val="21"/>
              </w:rPr>
            </w:pPr>
            <w:r w:rsidRPr="00DA76E9">
              <w:rPr>
                <w:sz w:val="21"/>
                <w:szCs w:val="21"/>
              </w:rPr>
              <w:t>+6.51/+3.49</w:t>
            </w:r>
          </w:p>
        </w:tc>
      </w:tr>
      <w:tr w:rsidR="0040006F" w:rsidRPr="00DA76E9" w14:paraId="0778128F" w14:textId="77777777" w:rsidTr="003C0018">
        <w:trPr>
          <w:trHeight w:val="521"/>
          <w:jc w:val="center"/>
        </w:trPr>
        <w:tc>
          <w:tcPr>
            <w:tcW w:w="87.15pt" w:type="dxa"/>
          </w:tcPr>
          <w:p w14:paraId="70D2B1DF" w14:textId="77777777" w:rsidR="0040006F" w:rsidRPr="00DA76E9" w:rsidRDefault="0040006F" w:rsidP="008359B6">
            <w:pPr>
              <w:pStyle w:val="af"/>
              <w:spacing w:line="20pt" w:lineRule="exact"/>
              <w:jc w:val="center"/>
              <w:rPr>
                <w:rFonts w:eastAsia="宋体"/>
                <w:sz w:val="21"/>
                <w:szCs w:val="21"/>
              </w:rPr>
            </w:pPr>
            <w:r w:rsidRPr="00DA76E9">
              <w:rPr>
                <w:rFonts w:ascii="MS Gothic" w:eastAsia="MS Gothic" w:hAnsi="MS Gothic" w:cs="MS Gothic" w:hint="eastAsia"/>
                <w:sz w:val="21"/>
                <w:szCs w:val="21"/>
              </w:rPr>
              <w:t>✓</w:t>
            </w:r>
          </w:p>
        </w:tc>
        <w:tc>
          <w:tcPr>
            <w:tcW w:w="38.20pt" w:type="dxa"/>
          </w:tcPr>
          <w:p w14:paraId="5DFEA674" w14:textId="77777777" w:rsidR="0040006F" w:rsidRPr="00DA76E9" w:rsidRDefault="0040006F" w:rsidP="008359B6">
            <w:pPr>
              <w:pStyle w:val="af"/>
              <w:spacing w:line="20pt" w:lineRule="exact"/>
              <w:jc w:val="center"/>
              <w:rPr>
                <w:rFonts w:eastAsia="宋体"/>
                <w:sz w:val="21"/>
                <w:szCs w:val="21"/>
              </w:rPr>
            </w:pPr>
            <w:r w:rsidRPr="00DA76E9">
              <w:rPr>
                <w:rFonts w:ascii="MS Gothic" w:eastAsia="MS Gothic" w:hAnsi="MS Gothic" w:cs="MS Gothic" w:hint="eastAsia"/>
                <w:sz w:val="21"/>
                <w:szCs w:val="21"/>
              </w:rPr>
              <w:t>✓</w:t>
            </w:r>
          </w:p>
        </w:tc>
        <w:tc>
          <w:tcPr>
            <w:tcW w:w="46.90pt" w:type="dxa"/>
          </w:tcPr>
          <w:p w14:paraId="0D44A675" w14:textId="77777777" w:rsidR="0040006F" w:rsidRPr="00DA76E9" w:rsidRDefault="0040006F" w:rsidP="008359B6">
            <w:pPr>
              <w:pStyle w:val="af"/>
              <w:spacing w:line="20pt" w:lineRule="exact"/>
              <w:jc w:val="center"/>
              <w:rPr>
                <w:rFonts w:eastAsia="宋体"/>
                <w:sz w:val="21"/>
                <w:szCs w:val="21"/>
              </w:rPr>
            </w:pPr>
            <w:r w:rsidRPr="00DA76E9">
              <w:rPr>
                <w:rFonts w:ascii="MS Gothic" w:eastAsia="MS Gothic" w:hAnsi="MS Gothic" w:cs="MS Gothic" w:hint="eastAsia"/>
                <w:sz w:val="21"/>
                <w:szCs w:val="21"/>
              </w:rPr>
              <w:t>✓</w:t>
            </w:r>
          </w:p>
        </w:tc>
        <w:tc>
          <w:tcPr>
            <w:tcW w:w="94.70pt" w:type="dxa"/>
          </w:tcPr>
          <w:p w14:paraId="1DB282B7" w14:textId="77777777" w:rsidR="0040006F" w:rsidRPr="00DA76E9" w:rsidRDefault="0040006F" w:rsidP="008359B6">
            <w:pPr>
              <w:pStyle w:val="af"/>
              <w:spacing w:line="20pt" w:lineRule="exact"/>
              <w:jc w:val="center"/>
              <w:rPr>
                <w:rFonts w:eastAsia="宋体"/>
                <w:sz w:val="21"/>
                <w:szCs w:val="21"/>
              </w:rPr>
            </w:pPr>
          </w:p>
        </w:tc>
        <w:tc>
          <w:tcPr>
            <w:tcW w:w="132.90pt" w:type="dxa"/>
          </w:tcPr>
          <w:p w14:paraId="644D6066" w14:textId="77777777" w:rsidR="0040006F" w:rsidRPr="00DA76E9" w:rsidRDefault="0040006F" w:rsidP="008359B6">
            <w:pPr>
              <w:pStyle w:val="af"/>
              <w:spacing w:line="20pt" w:lineRule="exact"/>
              <w:jc w:val="center"/>
              <w:rPr>
                <w:sz w:val="21"/>
                <w:szCs w:val="21"/>
              </w:rPr>
            </w:pPr>
            <w:r w:rsidRPr="00DA76E9">
              <w:rPr>
                <w:sz w:val="21"/>
                <w:szCs w:val="21"/>
              </w:rPr>
              <w:t>+10.64/+2.51</w:t>
            </w:r>
          </w:p>
        </w:tc>
      </w:tr>
      <w:tr w:rsidR="0040006F" w:rsidRPr="00DA76E9" w14:paraId="5015AAC8" w14:textId="77777777" w:rsidTr="003C0018">
        <w:trPr>
          <w:trHeight w:val="504"/>
          <w:jc w:val="center"/>
        </w:trPr>
        <w:tc>
          <w:tcPr>
            <w:tcW w:w="87.15pt" w:type="dxa"/>
          </w:tcPr>
          <w:p w14:paraId="246CA1D6" w14:textId="77777777" w:rsidR="0040006F" w:rsidRPr="00DA76E9" w:rsidRDefault="0040006F" w:rsidP="008359B6">
            <w:pPr>
              <w:pStyle w:val="af"/>
              <w:spacing w:line="20pt" w:lineRule="exact"/>
              <w:jc w:val="center"/>
              <w:rPr>
                <w:rFonts w:eastAsia="宋体"/>
                <w:sz w:val="21"/>
                <w:szCs w:val="21"/>
              </w:rPr>
            </w:pPr>
            <w:r w:rsidRPr="00DA76E9">
              <w:rPr>
                <w:rFonts w:ascii="MS Gothic" w:eastAsia="MS Gothic" w:hAnsi="MS Gothic" w:cs="MS Gothic" w:hint="eastAsia"/>
                <w:sz w:val="21"/>
                <w:szCs w:val="21"/>
              </w:rPr>
              <w:t>✓</w:t>
            </w:r>
          </w:p>
        </w:tc>
        <w:tc>
          <w:tcPr>
            <w:tcW w:w="38.20pt" w:type="dxa"/>
          </w:tcPr>
          <w:p w14:paraId="768956D2" w14:textId="77777777" w:rsidR="0040006F" w:rsidRPr="00DA76E9" w:rsidRDefault="0040006F" w:rsidP="008359B6">
            <w:pPr>
              <w:pStyle w:val="af"/>
              <w:spacing w:line="20pt" w:lineRule="exact"/>
              <w:jc w:val="center"/>
              <w:rPr>
                <w:rFonts w:eastAsia="宋体"/>
                <w:sz w:val="21"/>
                <w:szCs w:val="21"/>
              </w:rPr>
            </w:pPr>
            <w:r w:rsidRPr="00DA76E9">
              <w:rPr>
                <w:rFonts w:ascii="MS Gothic" w:eastAsia="MS Gothic" w:hAnsi="MS Gothic" w:cs="MS Gothic" w:hint="eastAsia"/>
                <w:sz w:val="21"/>
                <w:szCs w:val="21"/>
              </w:rPr>
              <w:t>✓</w:t>
            </w:r>
          </w:p>
        </w:tc>
        <w:tc>
          <w:tcPr>
            <w:tcW w:w="46.90pt" w:type="dxa"/>
          </w:tcPr>
          <w:p w14:paraId="0DD4AC74" w14:textId="77777777" w:rsidR="0040006F" w:rsidRPr="00DA76E9" w:rsidRDefault="0040006F" w:rsidP="008359B6">
            <w:pPr>
              <w:pStyle w:val="af"/>
              <w:spacing w:line="20pt" w:lineRule="exact"/>
              <w:jc w:val="center"/>
              <w:rPr>
                <w:rFonts w:eastAsia="宋体"/>
                <w:sz w:val="21"/>
                <w:szCs w:val="21"/>
              </w:rPr>
            </w:pPr>
            <w:r w:rsidRPr="00DA76E9">
              <w:rPr>
                <w:rFonts w:ascii="MS Gothic" w:eastAsia="MS Gothic" w:hAnsi="MS Gothic" w:cs="MS Gothic" w:hint="eastAsia"/>
                <w:sz w:val="21"/>
                <w:szCs w:val="21"/>
              </w:rPr>
              <w:t>✓</w:t>
            </w:r>
          </w:p>
        </w:tc>
        <w:tc>
          <w:tcPr>
            <w:tcW w:w="94.70pt" w:type="dxa"/>
          </w:tcPr>
          <w:p w14:paraId="32E8A2DA" w14:textId="77777777" w:rsidR="0040006F" w:rsidRPr="00DA76E9" w:rsidRDefault="0040006F" w:rsidP="008359B6">
            <w:pPr>
              <w:pStyle w:val="af"/>
              <w:spacing w:line="20pt" w:lineRule="exact"/>
              <w:jc w:val="center"/>
              <w:rPr>
                <w:rFonts w:eastAsia="宋体"/>
                <w:sz w:val="21"/>
                <w:szCs w:val="21"/>
              </w:rPr>
            </w:pPr>
            <w:r w:rsidRPr="00DA76E9">
              <w:rPr>
                <w:rFonts w:ascii="MS Gothic" w:eastAsia="MS Gothic" w:hAnsi="MS Gothic" w:cs="MS Gothic" w:hint="eastAsia"/>
                <w:sz w:val="21"/>
                <w:szCs w:val="21"/>
              </w:rPr>
              <w:t>✓</w:t>
            </w:r>
          </w:p>
        </w:tc>
        <w:tc>
          <w:tcPr>
            <w:tcW w:w="132.90pt" w:type="dxa"/>
            <w:tcBorders>
              <w:bottom w:val="single" w:sz="4" w:space="0" w:color="auto"/>
            </w:tcBorders>
          </w:tcPr>
          <w:p w14:paraId="21BC4E54" w14:textId="77777777" w:rsidR="0040006F" w:rsidRPr="00DA76E9" w:rsidRDefault="0040006F" w:rsidP="008359B6">
            <w:pPr>
              <w:pStyle w:val="af"/>
              <w:spacing w:line="20pt" w:lineRule="exact"/>
              <w:jc w:val="center"/>
              <w:rPr>
                <w:sz w:val="21"/>
                <w:szCs w:val="21"/>
              </w:rPr>
            </w:pPr>
            <w:r w:rsidRPr="00DA76E9">
              <w:rPr>
                <w:sz w:val="21"/>
                <w:szCs w:val="21"/>
              </w:rPr>
              <w:t>+8.77/+7.57</w:t>
            </w:r>
          </w:p>
        </w:tc>
      </w:tr>
    </w:tbl>
    <w:p w14:paraId="7E31724B" w14:textId="77777777" w:rsidR="0040006F" w:rsidRPr="00DA76E9" w:rsidRDefault="0040006F" w:rsidP="00333AE7">
      <w:pPr>
        <w:pStyle w:val="af"/>
        <w:spacing w:line="20pt" w:lineRule="exact"/>
        <w:rPr>
          <w:rFonts w:eastAsia="宋体"/>
        </w:rPr>
      </w:pPr>
    </w:p>
    <w:p w14:paraId="14CF4200" w14:textId="702807BB" w:rsidR="00AF2C53" w:rsidRPr="00DA76E9" w:rsidRDefault="00AF2C53" w:rsidP="000316BF">
      <w:pPr>
        <w:pStyle w:val="3"/>
        <w:rPr>
          <w:rFonts w:ascii="Times New Roman" w:hAnsi="Times New Roman"/>
        </w:rPr>
      </w:pPr>
      <w:bookmarkStart w:id="512" w:name="_Toc101693049"/>
      <w:bookmarkStart w:id="513" w:name="_Toc103718643"/>
      <w:r w:rsidRPr="00DA76E9">
        <w:rPr>
          <w:rFonts w:ascii="Times New Roman" w:hAnsi="Times New Roman" w:hint="eastAsia"/>
        </w:rPr>
        <w:t>对抗训练对实验结果影响</w:t>
      </w:r>
      <w:bookmarkEnd w:id="512"/>
      <w:bookmarkEnd w:id="513"/>
    </w:p>
    <w:p w14:paraId="5EE375C5" w14:textId="30E10FEE" w:rsidR="009D2AC8" w:rsidRPr="00DA76E9" w:rsidRDefault="00DF26D9" w:rsidP="00F36379">
      <w:pPr>
        <w:pStyle w:val="af"/>
        <w:spacing w:line="20pt" w:lineRule="exact"/>
        <w:ind w:firstLine="21pt"/>
        <w:jc w:val="both"/>
        <w:rPr>
          <w:rFonts w:eastAsia="宋体"/>
        </w:rPr>
      </w:pPr>
      <w:r w:rsidRPr="00DA76E9">
        <w:rPr>
          <w:rFonts w:eastAsia="宋体" w:hint="eastAsia"/>
        </w:rPr>
        <w:t>根据在表</w:t>
      </w:r>
      <w:r w:rsidRPr="00DA76E9">
        <w:rPr>
          <w:rFonts w:eastAsia="宋体" w:hint="eastAsia"/>
        </w:rPr>
        <w:t xml:space="preserve"> </w:t>
      </w:r>
      <w:hyperlink w:anchor="_bookmark39" w:history="1">
        <w:r w:rsidRPr="00DA76E9">
          <w:t>4.4</w:t>
        </w:r>
      </w:hyperlink>
      <w:r w:rsidRPr="00DA76E9">
        <w:rPr>
          <w:rFonts w:eastAsia="宋体" w:hint="eastAsia"/>
        </w:rPr>
        <w:t>中结果显示，在无域外微调数据情况下，对</w:t>
      </w:r>
      <w:r w:rsidR="00DD7E67">
        <w:rPr>
          <w:rFonts w:eastAsia="宋体"/>
        </w:rPr>
        <w:t> </w:t>
      </w:r>
      <w:r w:rsidR="00DD7E67">
        <w:rPr>
          <w:rFonts w:eastAsia="宋体" w:hint="eastAsia"/>
        </w:rPr>
        <w:t>R</w:t>
      </w:r>
      <w:r w:rsidR="009D5050" w:rsidRPr="00DA76E9">
        <w:t>QA-BERT</w:t>
      </w:r>
      <w:r w:rsidRPr="00DA76E9">
        <w:t xml:space="preserve"> </w:t>
      </w:r>
      <w:r w:rsidRPr="00DA76E9">
        <w:rPr>
          <w:rFonts w:eastAsia="宋体" w:hint="eastAsia"/>
        </w:rPr>
        <w:t>模型中加入对抗训练策略使得最终结果在</w:t>
      </w:r>
      <w:r w:rsidR="00DD7E67">
        <w:rPr>
          <w:rFonts w:eastAsia="宋体"/>
        </w:rPr>
        <w:t> </w:t>
      </w:r>
      <w:r w:rsidR="00DD7E67">
        <w:rPr>
          <w:rFonts w:eastAsia="宋体" w:hint="eastAsia"/>
        </w:rPr>
        <w:t>R</w:t>
      </w:r>
      <w:r w:rsidRPr="00DA76E9">
        <w:t xml:space="preserve">ACE-S </w:t>
      </w:r>
      <w:r w:rsidRPr="00DA76E9">
        <w:rPr>
          <w:rFonts w:eastAsia="宋体" w:hint="eastAsia"/>
        </w:rPr>
        <w:t>数据集上的</w:t>
      </w:r>
      <w:r w:rsidRPr="00DA76E9">
        <w:rPr>
          <w:rFonts w:eastAsia="宋体" w:hint="eastAsia"/>
        </w:rPr>
        <w:t xml:space="preserve"> </w:t>
      </w:r>
      <w:r w:rsidRPr="00DA76E9">
        <w:t>F1</w:t>
      </w:r>
      <w:r w:rsidRPr="00DA76E9">
        <w:rPr>
          <w:rFonts w:eastAsia="宋体" w:hint="eastAsia"/>
        </w:rPr>
        <w:t>、</w:t>
      </w:r>
      <w:r w:rsidRPr="00DA76E9">
        <w:t xml:space="preserve">EM </w:t>
      </w:r>
      <w:r w:rsidRPr="00DA76E9">
        <w:rPr>
          <w:rFonts w:eastAsia="宋体" w:hint="eastAsia"/>
        </w:rPr>
        <w:t>指标上分别提升了</w:t>
      </w:r>
      <w:r w:rsidRPr="00DA76E9">
        <w:rPr>
          <w:rFonts w:eastAsia="宋体" w:hint="eastAsia"/>
        </w:rPr>
        <w:t xml:space="preserve"> </w:t>
      </w:r>
      <w:r w:rsidRPr="00DA76E9">
        <w:t xml:space="preserve">0.70 </w:t>
      </w:r>
      <w:r w:rsidRPr="00DA76E9">
        <w:rPr>
          <w:rFonts w:eastAsia="宋体" w:hint="eastAsia"/>
        </w:rPr>
        <w:t>和</w:t>
      </w:r>
      <w:r w:rsidRPr="00DA76E9">
        <w:rPr>
          <w:rFonts w:eastAsia="宋体" w:hint="eastAsia"/>
        </w:rPr>
        <w:t xml:space="preserve"> </w:t>
      </w:r>
      <w:r w:rsidRPr="00DA76E9">
        <w:t>1.57</w:t>
      </w:r>
      <w:r w:rsidRPr="00DA76E9">
        <w:rPr>
          <w:rFonts w:eastAsia="宋体" w:hint="eastAsia"/>
        </w:rPr>
        <w:t>。但是在</w:t>
      </w:r>
      <w:r w:rsidRPr="00DA76E9">
        <w:rPr>
          <w:rFonts w:eastAsia="宋体" w:hint="eastAsia"/>
        </w:rPr>
        <w:t xml:space="preserve"> </w:t>
      </w:r>
      <w:proofErr w:type="spellStart"/>
      <w:r w:rsidRPr="00DA76E9">
        <w:t>SQuAD</w:t>
      </w:r>
      <w:proofErr w:type="spellEnd"/>
      <w:r w:rsidRPr="00DA76E9">
        <w:t xml:space="preserve"> </w:t>
      </w:r>
      <w:r w:rsidRPr="00DA76E9">
        <w:rPr>
          <w:rFonts w:eastAsia="宋体" w:hint="eastAsia"/>
        </w:rPr>
        <w:t>验证集上</w:t>
      </w:r>
      <w:r w:rsidRPr="00DA76E9">
        <w:rPr>
          <w:rFonts w:eastAsia="宋体" w:hint="eastAsia"/>
        </w:rPr>
        <w:t xml:space="preserve"> </w:t>
      </w:r>
      <w:r w:rsidRPr="00DA76E9">
        <w:t>F1</w:t>
      </w:r>
      <w:r w:rsidRPr="00DA76E9">
        <w:rPr>
          <w:rFonts w:eastAsia="宋体" w:hint="eastAsia"/>
        </w:rPr>
        <w:t>、</w:t>
      </w:r>
      <w:r w:rsidRPr="00DA76E9">
        <w:t xml:space="preserve">EM </w:t>
      </w:r>
      <w:r w:rsidRPr="00DA76E9">
        <w:rPr>
          <w:rFonts w:eastAsia="宋体" w:hint="eastAsia"/>
        </w:rPr>
        <w:t>指标却下降了</w:t>
      </w:r>
      <w:r w:rsidRPr="00DA76E9">
        <w:rPr>
          <w:rFonts w:eastAsia="宋体" w:hint="eastAsia"/>
        </w:rPr>
        <w:t xml:space="preserve"> </w:t>
      </w:r>
      <w:r w:rsidRPr="00DA76E9">
        <w:t xml:space="preserve">1.19 </w:t>
      </w:r>
      <w:r w:rsidRPr="00DA76E9">
        <w:rPr>
          <w:rFonts w:eastAsia="宋体" w:hint="eastAsia"/>
        </w:rPr>
        <w:t>和</w:t>
      </w:r>
      <w:r w:rsidRPr="00DA76E9">
        <w:rPr>
          <w:rFonts w:eastAsia="宋体" w:hint="eastAsia"/>
        </w:rPr>
        <w:t xml:space="preserve"> </w:t>
      </w:r>
      <w:r w:rsidRPr="00DA76E9">
        <w:t>1.71</w:t>
      </w:r>
      <w:r w:rsidRPr="00DA76E9">
        <w:rPr>
          <w:rFonts w:eastAsia="宋体" w:hint="eastAsia"/>
        </w:rPr>
        <w:t>。导致此现象的一个重要原因来自</w:t>
      </w:r>
      <w:proofErr w:type="gramStart"/>
      <w:r w:rsidRPr="00DA76E9">
        <w:rPr>
          <w:rFonts w:eastAsia="宋体" w:hint="eastAsia"/>
        </w:rPr>
        <w:t>于领域</w:t>
      </w:r>
      <w:proofErr w:type="gramEnd"/>
      <w:r w:rsidRPr="00DA76E9">
        <w:rPr>
          <w:rFonts w:eastAsia="宋体" w:hint="eastAsia"/>
        </w:rPr>
        <w:t>分类器。一个良好的领域分类器使得两个不同的数据领域进行融合的同时，将不可避免地降低特征提取器</w:t>
      </w:r>
      <w:r w:rsidRPr="00DA76E9">
        <w:t>(</w:t>
      </w:r>
      <w:r w:rsidRPr="00DA76E9">
        <w:rPr>
          <w:rFonts w:eastAsia="宋体" w:hint="eastAsia"/>
        </w:rPr>
        <w:t>也就是这里的</w:t>
      </w:r>
      <w:r w:rsidRPr="00DA76E9">
        <w:t xml:space="preserve">BERT </w:t>
      </w:r>
      <w:r w:rsidRPr="00DA76E9">
        <w:rPr>
          <w:rFonts w:eastAsia="宋体" w:hint="eastAsia"/>
        </w:rPr>
        <w:t>模型</w:t>
      </w:r>
      <w:r w:rsidRPr="00DA76E9">
        <w:t xml:space="preserve">) </w:t>
      </w:r>
      <w:r w:rsidRPr="00DA76E9">
        <w:rPr>
          <w:rFonts w:eastAsia="宋体" w:hint="eastAsia"/>
        </w:rPr>
        <w:t>对</w:t>
      </w:r>
      <w:proofErr w:type="gramStart"/>
      <w:r w:rsidRPr="00DA76E9">
        <w:rPr>
          <w:rFonts w:eastAsia="宋体" w:hint="eastAsia"/>
        </w:rPr>
        <w:t>源数</w:t>
      </w:r>
      <w:r w:rsidR="0040006F" w:rsidRPr="00DA76E9">
        <w:rPr>
          <w:rFonts w:eastAsia="宋体" w:hint="eastAsia"/>
        </w:rPr>
        <w:t>据</w:t>
      </w:r>
      <w:proofErr w:type="gramEnd"/>
      <w:r w:rsidR="0040006F" w:rsidRPr="00DA76E9">
        <w:rPr>
          <w:rFonts w:eastAsia="宋体" w:hint="eastAsia"/>
        </w:rPr>
        <w:t>领域的特征敏感性。也就是说，特征提取器对单一领域的特征敏感性于对多领域的特征泛化性不能同时具备，因为对抗训练过程本质就是让这两者进行对抗。</w:t>
      </w:r>
    </w:p>
    <w:p w14:paraId="6AA58856" w14:textId="783FDAEF" w:rsidR="00333AE7" w:rsidRPr="00DA76E9" w:rsidRDefault="00DD35AC" w:rsidP="007C3F2F">
      <w:pPr>
        <w:pStyle w:val="3"/>
        <w:rPr>
          <w:rFonts w:ascii="Times New Roman" w:hAnsi="Times New Roman"/>
        </w:rPr>
      </w:pPr>
      <w:bookmarkStart w:id="514" w:name="_Toc101693050"/>
      <w:bookmarkStart w:id="515" w:name="_Toc103718644"/>
      <w:r w:rsidRPr="00DA76E9">
        <w:rPr>
          <w:rFonts w:ascii="Times New Roman" w:hAnsi="Times New Roman" w:hint="eastAsia"/>
        </w:rPr>
        <w:t>数据增强对实验结果影响</w:t>
      </w:r>
      <w:bookmarkEnd w:id="514"/>
      <w:bookmarkEnd w:id="515"/>
    </w:p>
    <w:p w14:paraId="3C60D3C5" w14:textId="43DDCEBE" w:rsidR="00DD35AC" w:rsidRPr="00DA76E9" w:rsidRDefault="00DD35AC" w:rsidP="007C3F2F">
      <w:pPr>
        <w:pStyle w:val="af"/>
        <w:spacing w:line="20pt" w:lineRule="exact"/>
        <w:ind w:firstLine="21pt"/>
        <w:jc w:val="both"/>
        <w:rPr>
          <w:rFonts w:eastAsia="宋体"/>
        </w:rPr>
      </w:pPr>
      <w:r w:rsidRPr="00DA76E9">
        <w:rPr>
          <w:rFonts w:eastAsia="宋体" w:hint="eastAsia"/>
        </w:rPr>
        <w:t>在本实验</w:t>
      </w:r>
      <w:r w:rsidR="00462F9C" w:rsidRPr="00DA76E9">
        <w:rPr>
          <w:rFonts w:eastAsia="宋体" w:hint="eastAsia"/>
        </w:rPr>
        <w:t>设置</w:t>
      </w:r>
      <w:r w:rsidRPr="00DA76E9">
        <w:rPr>
          <w:rFonts w:eastAsia="宋体" w:hint="eastAsia"/>
        </w:rPr>
        <w:t>中，分别对</w:t>
      </w:r>
      <w:r w:rsidR="00DD7E67">
        <w:rPr>
          <w:rFonts w:eastAsia="宋体"/>
        </w:rPr>
        <w:t> </w:t>
      </w:r>
      <w:proofErr w:type="spellStart"/>
      <w:r w:rsidRPr="00DA76E9">
        <w:t>SQuAD</w:t>
      </w:r>
      <w:proofErr w:type="spellEnd"/>
      <w:r w:rsidR="00DD7E67">
        <w:rPr>
          <w:rFonts w:eastAsia="宋体"/>
        </w:rPr>
        <w:t> </w:t>
      </w:r>
      <w:r w:rsidRPr="00DA76E9">
        <w:rPr>
          <w:rFonts w:eastAsia="宋体" w:hint="eastAsia"/>
        </w:rPr>
        <w:t>和</w:t>
      </w:r>
      <w:r w:rsidR="00DD7E67">
        <w:rPr>
          <w:rFonts w:eastAsia="宋体"/>
        </w:rPr>
        <w:t> </w:t>
      </w:r>
      <w:r w:rsidR="00DD7E67">
        <w:rPr>
          <w:rFonts w:eastAsia="宋体" w:hint="eastAsia"/>
        </w:rPr>
        <w:t>R</w:t>
      </w:r>
      <w:r w:rsidRPr="00DA76E9">
        <w:t>ACE-S</w:t>
      </w:r>
      <w:r w:rsidR="00DD7E67">
        <w:rPr>
          <w:rFonts w:eastAsia="宋体"/>
        </w:rPr>
        <w:t> </w:t>
      </w:r>
      <w:r w:rsidRPr="00DA76E9">
        <w:rPr>
          <w:rFonts w:eastAsia="宋体" w:hint="eastAsia"/>
        </w:rPr>
        <w:t>数据集进行了数据增强。其中在无域外微调数据的情况下，对在</w:t>
      </w:r>
      <w:proofErr w:type="gramStart"/>
      <w:r w:rsidRPr="00DA76E9">
        <w:rPr>
          <w:rFonts w:eastAsia="宋体" w:hint="eastAsia"/>
        </w:rPr>
        <w:t>源数据</w:t>
      </w:r>
      <w:proofErr w:type="gramEnd"/>
      <w:r w:rsidRPr="00DA76E9">
        <w:rPr>
          <w:rFonts w:eastAsia="宋体" w:hint="eastAsia"/>
        </w:rPr>
        <w:t>上对</w:t>
      </w:r>
      <w:r w:rsidR="00DD7E67">
        <w:rPr>
          <w:rFonts w:eastAsia="宋体"/>
        </w:rPr>
        <w:t> </w:t>
      </w:r>
      <w:proofErr w:type="spellStart"/>
      <w:r w:rsidR="00DD7E67">
        <w:rPr>
          <w:rFonts w:eastAsia="宋体" w:hint="eastAsia"/>
        </w:rPr>
        <w:t>S</w:t>
      </w:r>
      <w:r w:rsidRPr="00DA76E9">
        <w:t>QuAD</w:t>
      </w:r>
      <w:proofErr w:type="spellEnd"/>
      <w:r w:rsidR="00DD7E67">
        <w:rPr>
          <w:rFonts w:eastAsia="宋体"/>
        </w:rPr>
        <w:t> </w:t>
      </w:r>
      <w:r w:rsidRPr="00DA76E9">
        <w:rPr>
          <w:rFonts w:eastAsia="宋体" w:hint="eastAsia"/>
        </w:rPr>
        <w:t>训练数据增强可得以下结论：</w:t>
      </w:r>
      <w:r w:rsidRPr="00DA76E9">
        <w:t>F1</w:t>
      </w:r>
      <w:r w:rsidRPr="00DA76E9">
        <w:rPr>
          <w:rFonts w:eastAsia="宋体" w:hint="eastAsia"/>
        </w:rPr>
        <w:t>、</w:t>
      </w:r>
      <w:r w:rsidRPr="00DA76E9">
        <w:t xml:space="preserve">EM </w:t>
      </w:r>
      <w:r w:rsidRPr="00DA76E9">
        <w:rPr>
          <w:rFonts w:eastAsia="宋体" w:hint="eastAsia"/>
        </w:rPr>
        <w:t>指标在</w:t>
      </w:r>
      <w:proofErr w:type="spellStart"/>
      <w:r w:rsidRPr="00DA76E9">
        <w:t>SQuAD</w:t>
      </w:r>
      <w:proofErr w:type="spellEnd"/>
      <w:r w:rsidRPr="00DA76E9">
        <w:t xml:space="preserve"> </w:t>
      </w:r>
      <w:r w:rsidRPr="00DA76E9">
        <w:rPr>
          <w:rFonts w:eastAsia="宋体" w:hint="eastAsia"/>
        </w:rPr>
        <w:t>数据集上的分别提升了</w:t>
      </w:r>
      <w:r w:rsidR="00DD7E67">
        <w:rPr>
          <w:rFonts w:eastAsia="宋体"/>
        </w:rPr>
        <w:t> </w:t>
      </w:r>
      <w:r w:rsidRPr="00DA76E9">
        <w:t>0.34</w:t>
      </w:r>
      <w:r w:rsidR="00DD7E67">
        <w:rPr>
          <w:rFonts w:eastAsia="宋体"/>
        </w:rPr>
        <w:t> </w:t>
      </w:r>
      <w:r w:rsidRPr="00DA76E9">
        <w:rPr>
          <w:rFonts w:eastAsia="宋体" w:hint="eastAsia"/>
        </w:rPr>
        <w:t>和</w:t>
      </w:r>
      <w:r w:rsidR="00DD7E67">
        <w:rPr>
          <w:rFonts w:eastAsia="宋体"/>
        </w:rPr>
        <w:t> </w:t>
      </w:r>
      <w:r w:rsidRPr="00DA76E9">
        <w:t>0.70</w:t>
      </w:r>
      <w:r w:rsidRPr="00DA76E9">
        <w:rPr>
          <w:rFonts w:eastAsia="宋体" w:hint="eastAsia"/>
        </w:rPr>
        <w:t>。但是在</w:t>
      </w:r>
      <w:r w:rsidR="00DD7E67">
        <w:rPr>
          <w:rFonts w:eastAsia="宋体"/>
        </w:rPr>
        <w:t> </w:t>
      </w:r>
      <w:r w:rsidR="00DD7E67">
        <w:rPr>
          <w:rFonts w:eastAsia="宋体" w:hint="eastAsia"/>
        </w:rPr>
        <w:t>R</w:t>
      </w:r>
      <w:r w:rsidRPr="00DA76E9">
        <w:t xml:space="preserve">ACE-S </w:t>
      </w:r>
      <w:r w:rsidRPr="00DA76E9">
        <w:rPr>
          <w:rFonts w:eastAsia="宋体" w:hint="eastAsia"/>
        </w:rPr>
        <w:t>验证集却下降了</w:t>
      </w:r>
      <w:r w:rsidR="00DD7E67">
        <w:rPr>
          <w:rFonts w:eastAsia="宋体"/>
        </w:rPr>
        <w:t> </w:t>
      </w:r>
      <w:r w:rsidRPr="00DA76E9">
        <w:t>2.95</w:t>
      </w:r>
      <w:r w:rsidR="00DD7E67">
        <w:rPr>
          <w:rFonts w:eastAsia="宋体"/>
        </w:rPr>
        <w:t> </w:t>
      </w:r>
      <w:r w:rsidRPr="00DA76E9">
        <w:rPr>
          <w:rFonts w:eastAsia="宋体" w:hint="eastAsia"/>
        </w:rPr>
        <w:t>和</w:t>
      </w:r>
      <w:r w:rsidR="00DD7E67">
        <w:rPr>
          <w:rFonts w:eastAsia="宋体"/>
        </w:rPr>
        <w:t> </w:t>
      </w:r>
      <w:r w:rsidRPr="00DA76E9">
        <w:t>0.76</w:t>
      </w:r>
      <w:r w:rsidRPr="00DA76E9">
        <w:rPr>
          <w:rFonts w:eastAsia="宋体" w:hint="eastAsia"/>
        </w:rPr>
        <w:t>。此结果可以证明，对</w:t>
      </w:r>
      <w:proofErr w:type="gramStart"/>
      <w:r w:rsidRPr="00DA76E9">
        <w:rPr>
          <w:rFonts w:eastAsia="宋体" w:hint="eastAsia"/>
        </w:rPr>
        <w:t>源领域</w:t>
      </w:r>
      <w:proofErr w:type="gramEnd"/>
      <w:r w:rsidRPr="00DA76E9">
        <w:rPr>
          <w:rFonts w:eastAsia="宋体" w:hint="eastAsia"/>
        </w:rPr>
        <w:t>进行数据增强只能增强</w:t>
      </w:r>
      <w:proofErr w:type="gramStart"/>
      <w:r w:rsidRPr="00DA76E9">
        <w:rPr>
          <w:rFonts w:eastAsia="宋体" w:hint="eastAsia"/>
        </w:rPr>
        <w:t>源领域</w:t>
      </w:r>
      <w:proofErr w:type="gramEnd"/>
      <w:r w:rsidRPr="00DA76E9">
        <w:rPr>
          <w:rFonts w:eastAsia="宋体" w:hint="eastAsia"/>
        </w:rPr>
        <w:t>数据的评估指标，却导致在跨领域数据上的评估指标下降。另一方面，在有域外微调数据集的情况下，对</w:t>
      </w:r>
      <w:r w:rsidR="00DD7E67">
        <w:rPr>
          <w:rFonts w:eastAsia="宋体"/>
        </w:rPr>
        <w:t> </w:t>
      </w:r>
      <w:r w:rsidR="00DD7E67">
        <w:rPr>
          <w:rFonts w:eastAsia="宋体" w:hint="eastAsia"/>
        </w:rPr>
        <w:t>R</w:t>
      </w:r>
      <w:r w:rsidRPr="00DA76E9">
        <w:t xml:space="preserve">ACE-S </w:t>
      </w:r>
      <w:r w:rsidRPr="00DA76E9">
        <w:rPr>
          <w:rFonts w:eastAsia="宋体" w:hint="eastAsia"/>
        </w:rPr>
        <w:t>微调集进行数据增强后，</w:t>
      </w:r>
      <w:r w:rsidR="009D5050" w:rsidRPr="00DA76E9">
        <w:t>RQA-BERT</w:t>
      </w:r>
      <w:r w:rsidR="00DD7E67">
        <w:rPr>
          <w:rFonts w:eastAsia="宋体"/>
        </w:rPr>
        <w:t> </w:t>
      </w:r>
      <w:r w:rsidRPr="00DA76E9">
        <w:rPr>
          <w:rFonts w:eastAsia="宋体" w:hint="eastAsia"/>
        </w:rPr>
        <w:t>模型在扩充后的</w:t>
      </w:r>
      <w:r w:rsidR="00DD7E67">
        <w:rPr>
          <w:rFonts w:eastAsia="宋体"/>
        </w:rPr>
        <w:t> </w:t>
      </w:r>
      <w:r w:rsidR="00DD7E67">
        <w:rPr>
          <w:rFonts w:eastAsia="宋体" w:hint="eastAsia"/>
        </w:rPr>
        <w:t>R</w:t>
      </w:r>
      <w:r w:rsidRPr="00DA76E9">
        <w:t xml:space="preserve">ACE-S </w:t>
      </w:r>
      <w:r w:rsidRPr="00DA76E9">
        <w:rPr>
          <w:rFonts w:eastAsia="宋体" w:hint="eastAsia"/>
        </w:rPr>
        <w:t>训练集上进行微调训练，让</w:t>
      </w:r>
      <w:r w:rsidR="00C96663" w:rsidRPr="00DA76E9">
        <w:rPr>
          <w:rFonts w:eastAsia="宋体" w:hint="eastAsia"/>
        </w:rPr>
        <w:t xml:space="preserve"> </w:t>
      </w:r>
      <w:r w:rsidRPr="00DA76E9">
        <w:t xml:space="preserve">F1 </w:t>
      </w:r>
      <w:r w:rsidRPr="00DA76E9">
        <w:rPr>
          <w:rFonts w:eastAsia="宋体" w:hint="eastAsia"/>
        </w:rPr>
        <w:t>和</w:t>
      </w:r>
      <w:r w:rsidR="00C96663" w:rsidRPr="00DA76E9">
        <w:rPr>
          <w:rFonts w:eastAsia="宋体"/>
        </w:rPr>
        <w:t xml:space="preserve"> </w:t>
      </w:r>
      <w:r w:rsidRPr="00DA76E9">
        <w:t xml:space="preserve">EM </w:t>
      </w:r>
      <w:r w:rsidRPr="00DA76E9">
        <w:rPr>
          <w:rFonts w:eastAsia="宋体" w:hint="eastAsia"/>
        </w:rPr>
        <w:t>分别在</w:t>
      </w:r>
      <w:r w:rsidR="00DD7E67">
        <w:rPr>
          <w:rFonts w:eastAsia="宋体"/>
        </w:rPr>
        <w:t> </w:t>
      </w:r>
      <w:r w:rsidR="00DD7E67">
        <w:rPr>
          <w:rFonts w:eastAsia="宋体" w:hint="eastAsia"/>
        </w:rPr>
        <w:t>R</w:t>
      </w:r>
      <w:r w:rsidRPr="00DA76E9">
        <w:t xml:space="preserve">ACE-S </w:t>
      </w:r>
      <w:r w:rsidRPr="00DA76E9">
        <w:rPr>
          <w:rFonts w:eastAsia="宋体" w:hint="eastAsia"/>
        </w:rPr>
        <w:t>验证集上获得了</w:t>
      </w:r>
      <w:r w:rsidR="00DD7E67">
        <w:rPr>
          <w:rFonts w:eastAsia="宋体"/>
        </w:rPr>
        <w:t> </w:t>
      </w:r>
      <w:r w:rsidRPr="00DA76E9">
        <w:t>3.04</w:t>
      </w:r>
      <w:r w:rsidR="00DD7E67">
        <w:rPr>
          <w:rFonts w:eastAsia="宋体"/>
        </w:rPr>
        <w:t> </w:t>
      </w:r>
      <w:r w:rsidR="00FC583C" w:rsidRPr="00DA76E9">
        <w:rPr>
          <w:rFonts w:eastAsia="宋体" w:hint="eastAsia"/>
        </w:rPr>
        <w:t>和</w:t>
      </w:r>
      <w:r w:rsidR="00DD7E67">
        <w:rPr>
          <w:rFonts w:eastAsia="宋体"/>
        </w:rPr>
        <w:t> </w:t>
      </w:r>
      <w:r w:rsidRPr="00DA76E9">
        <w:t xml:space="preserve">1.56 </w:t>
      </w:r>
      <w:r w:rsidRPr="00DA76E9">
        <w:rPr>
          <w:rFonts w:eastAsia="宋体" w:hint="eastAsia"/>
        </w:rPr>
        <w:t>较为明显的提升。由此可见，在只拥有少量域外数据样本时，使用数据增强能够显著地提升跨领域模型在域外数据上的实验结果。</w:t>
      </w:r>
    </w:p>
    <w:p w14:paraId="138FFF28" w14:textId="2055AC92" w:rsidR="00DD35AC" w:rsidRPr="00DA76E9" w:rsidRDefault="00DD35AC" w:rsidP="007C3F2F">
      <w:pPr>
        <w:pStyle w:val="3"/>
        <w:rPr>
          <w:rFonts w:ascii="Times New Roman" w:hAnsi="Times New Roman"/>
        </w:rPr>
      </w:pPr>
      <w:bookmarkStart w:id="516" w:name="_Toc101693051"/>
      <w:bookmarkStart w:id="517" w:name="_Toc103718645"/>
      <w:r w:rsidRPr="00DA76E9">
        <w:rPr>
          <w:rFonts w:ascii="Times New Roman" w:hAnsi="Times New Roman" w:hint="eastAsia"/>
        </w:rPr>
        <w:t>长度惩罚对实验结果影响</w:t>
      </w:r>
      <w:bookmarkEnd w:id="516"/>
      <w:bookmarkEnd w:id="517"/>
    </w:p>
    <w:p w14:paraId="3694757C" w14:textId="28F3AC13" w:rsidR="00A443FF" w:rsidRPr="00DA76E9" w:rsidRDefault="00C96663" w:rsidP="007C3F2F">
      <w:pPr>
        <w:pStyle w:val="af"/>
        <w:spacing w:line="20pt" w:lineRule="exact"/>
        <w:ind w:firstLine="21pt"/>
        <w:jc w:val="both"/>
        <w:rPr>
          <w:rFonts w:eastAsia="宋体"/>
        </w:rPr>
      </w:pPr>
      <w:r w:rsidRPr="00DA76E9">
        <w:rPr>
          <w:rFonts w:eastAsia="宋体" w:hint="eastAsia"/>
        </w:rPr>
        <w:t>为了使模型输出更长的答案，</w:t>
      </w:r>
      <w:r w:rsidR="00C9588E" w:rsidRPr="00DA76E9">
        <w:rPr>
          <w:rFonts w:eastAsia="宋体" w:hint="eastAsia"/>
        </w:rPr>
        <w:t>可以通过</w:t>
      </w:r>
      <w:r w:rsidRPr="00DA76E9">
        <w:rPr>
          <w:rFonts w:eastAsia="宋体" w:hint="eastAsia"/>
        </w:rPr>
        <w:t>额外给模型输出过短的答案以长度惩罚。从</w:t>
      </w:r>
      <w:r w:rsidR="00A440BF">
        <w:rPr>
          <w:rFonts w:eastAsia="宋体" w:hint="eastAsia"/>
        </w:rPr>
        <w:t xml:space="preserve"> </w:t>
      </w:r>
      <w:r w:rsidR="00A440BF">
        <w:rPr>
          <w:rFonts w:eastAsia="宋体"/>
        </w:rPr>
        <w:t xml:space="preserve">  </w:t>
      </w:r>
      <w:r w:rsidRPr="00DA76E9">
        <w:rPr>
          <w:rFonts w:eastAsia="宋体" w:hint="eastAsia"/>
        </w:rPr>
        <w:t>表</w:t>
      </w:r>
      <w:r w:rsidR="00CF688F">
        <w:fldChar w:fldCharType="begin"/>
      </w:r>
      <w:r w:rsidR="00CF688F">
        <w:instrText xml:space="preserve"> HYPERLINK \l "_bookmark39" </w:instrText>
      </w:r>
      <w:r w:rsidR="00CF688F">
        <w:fldChar w:fldCharType="separate"/>
      </w:r>
      <w:r w:rsidRPr="00DA76E9">
        <w:t>4.4</w:t>
      </w:r>
      <w:r w:rsidR="00CF688F">
        <w:fldChar w:fldCharType="end"/>
      </w:r>
      <w:r w:rsidRPr="00DA76E9">
        <w:rPr>
          <w:rFonts w:eastAsia="宋体" w:hint="eastAsia"/>
        </w:rPr>
        <w:t>、表</w:t>
      </w:r>
      <w:r w:rsidR="00CF688F">
        <w:fldChar w:fldCharType="begin"/>
      </w:r>
      <w:r w:rsidR="00CF688F">
        <w:instrText xml:space="preserve"> HYPERLINK \l "_bookmark40" </w:instrText>
      </w:r>
      <w:r w:rsidR="00CF688F">
        <w:fldChar w:fldCharType="separate"/>
      </w:r>
      <w:r w:rsidRPr="00DA76E9">
        <w:t>4.5</w:t>
      </w:r>
      <w:r w:rsidR="00CF688F">
        <w:fldChar w:fldCharType="end"/>
      </w:r>
      <w:r w:rsidRPr="00DA76E9">
        <w:rPr>
          <w:rFonts w:eastAsia="宋体" w:hint="eastAsia"/>
        </w:rPr>
        <w:t>结果得出，单独增加额外的长度惩罚项并不一定会让模型的结果变得更好</w:t>
      </w:r>
      <w:r w:rsidRPr="00DA76E9">
        <w:rPr>
          <w:rFonts w:eastAsia="宋体" w:hint="eastAsia"/>
        </w:rPr>
        <w:t xml:space="preserve"> </w:t>
      </w:r>
      <w:r w:rsidRPr="00DA76E9">
        <w:t xml:space="preserve">(F1 </w:t>
      </w:r>
      <w:r w:rsidRPr="00DA76E9">
        <w:rPr>
          <w:rFonts w:eastAsia="宋体" w:hint="eastAsia"/>
        </w:rPr>
        <w:t>分数与</w:t>
      </w:r>
      <w:r w:rsidR="00576CEF" w:rsidRPr="00DA76E9">
        <w:rPr>
          <w:rFonts w:eastAsia="宋体" w:hint="eastAsia"/>
        </w:rPr>
        <w:t xml:space="preserve"> </w:t>
      </w:r>
      <w:r w:rsidRPr="00DA76E9">
        <w:t xml:space="preserve">EM </w:t>
      </w:r>
      <w:r w:rsidRPr="00DA76E9">
        <w:rPr>
          <w:rFonts w:eastAsia="宋体" w:hint="eastAsia"/>
        </w:rPr>
        <w:t>值均可能上升或下降</w:t>
      </w:r>
      <w:r w:rsidRPr="00DA76E9">
        <w:t>)</w:t>
      </w:r>
      <w:r w:rsidRPr="00DA76E9">
        <w:rPr>
          <w:rFonts w:eastAsia="宋体" w:hint="eastAsia"/>
        </w:rPr>
        <w:t>。分析其原因可能是</w:t>
      </w:r>
      <w:r w:rsidR="00DD7E67">
        <w:rPr>
          <w:rFonts w:eastAsia="宋体"/>
        </w:rPr>
        <w:t> </w:t>
      </w:r>
      <w:proofErr w:type="spellStart"/>
      <w:r w:rsidR="00DD7E67">
        <w:rPr>
          <w:rFonts w:eastAsia="宋体" w:hint="eastAsia"/>
        </w:rPr>
        <w:t>S</w:t>
      </w:r>
      <w:r w:rsidRPr="00DA76E9">
        <w:t>QuAD</w:t>
      </w:r>
      <w:proofErr w:type="spellEnd"/>
      <w:r w:rsidRPr="00DA76E9">
        <w:t xml:space="preserve"> </w:t>
      </w:r>
      <w:r w:rsidRPr="00DA76E9">
        <w:rPr>
          <w:rFonts w:eastAsia="宋体" w:hint="eastAsia"/>
        </w:rPr>
        <w:t>数据集与</w:t>
      </w:r>
      <w:r w:rsidR="00DD7E67">
        <w:rPr>
          <w:rFonts w:eastAsia="宋体"/>
        </w:rPr>
        <w:t> </w:t>
      </w:r>
      <w:r w:rsidRPr="00DA76E9">
        <w:t xml:space="preserve">RACE-S </w:t>
      </w:r>
      <w:r w:rsidRPr="00DA76E9">
        <w:rPr>
          <w:rFonts w:eastAsia="宋体" w:hint="eastAsia"/>
        </w:rPr>
        <w:t>数据</w:t>
      </w:r>
      <w:proofErr w:type="gramStart"/>
      <w:r w:rsidRPr="00DA76E9">
        <w:rPr>
          <w:rFonts w:eastAsia="宋体" w:hint="eastAsia"/>
        </w:rPr>
        <w:t>集答案</w:t>
      </w:r>
      <w:proofErr w:type="gramEnd"/>
      <w:r w:rsidRPr="00DA76E9">
        <w:rPr>
          <w:rFonts w:eastAsia="宋体" w:hint="eastAsia"/>
        </w:rPr>
        <w:t>长度存在不同程度的差异导致的，所以在</w:t>
      </w:r>
      <w:r w:rsidRPr="00DA76E9">
        <w:rPr>
          <w:rFonts w:eastAsia="宋体" w:hint="eastAsia"/>
        </w:rPr>
        <w:t xml:space="preserve"> </w:t>
      </w:r>
      <w:proofErr w:type="spellStart"/>
      <w:r w:rsidRPr="00DA76E9">
        <w:t>SQuAD</w:t>
      </w:r>
      <w:proofErr w:type="spellEnd"/>
      <w:r w:rsidRPr="00DA76E9">
        <w:t xml:space="preserve"> </w:t>
      </w:r>
      <w:r w:rsidRPr="00DA76E9">
        <w:rPr>
          <w:rFonts w:eastAsia="宋体" w:hint="eastAsia"/>
        </w:rPr>
        <w:t>数据集上训练得到的长度惩罚损失不能在少样本的情况下迁移到</w:t>
      </w:r>
      <w:r w:rsidRPr="00DA76E9">
        <w:t xml:space="preserve">RACE-S </w:t>
      </w:r>
      <w:r w:rsidRPr="00DA76E9">
        <w:rPr>
          <w:rFonts w:eastAsia="宋体" w:hint="eastAsia"/>
        </w:rPr>
        <w:t>数据集上；其次原因可能来自于为了控制答案偏差而提出的</w:t>
      </w:r>
      <m:oMath>
        <m:sSub>
          <m:sSubPr>
            <m:ctrlPr>
              <w:rPr>
                <w:rFonts w:ascii="Cambria Math" w:eastAsia="宋体" w:hAnsi="Cambria Math"/>
                <w:i/>
              </w:rPr>
            </m:ctrlPr>
          </m:sSubPr>
          <m:e>
            <m:r>
              <w:rPr>
                <w:rFonts w:ascii="Cambria Math" w:eastAsia="宋体" w:hAnsi="Cambria Math" w:hint="eastAsia"/>
              </w:rPr>
              <m:t>L</m:t>
            </m:r>
            <m:ctrlPr>
              <w:rPr>
                <w:rFonts w:ascii="Cambria Math" w:eastAsia="宋体" w:hAnsi="Cambria Math" w:hint="eastAsia"/>
                <w:i/>
              </w:rPr>
            </m:ctrlPr>
          </m:e>
          <m:sub>
            <m:r>
              <w:rPr>
                <w:rFonts w:ascii="Cambria Math" w:eastAsia="宋体" w:hAnsi="Cambria Math"/>
              </w:rPr>
              <m:t>span</m:t>
            </m:r>
          </m:sub>
        </m:sSub>
      </m:oMath>
      <w:r w:rsidRPr="00DA76E9">
        <w:rPr>
          <w:rFonts w:eastAsia="宋体" w:hint="eastAsia"/>
        </w:rPr>
        <w:t>很难控制，因为答案边界中的起始位置与结束位置并没有一个强相关特征可供学习。所以上述两个原因导致长度惩罚对实现结果影响不大。但当长度损失与对抗训练和数据增强模块一起使用的时候，此集合模型能够相比所有其他模型在</w:t>
      </w:r>
      <w:r w:rsidR="00DD7E67">
        <w:rPr>
          <w:rFonts w:eastAsia="宋体"/>
        </w:rPr>
        <w:t> </w:t>
      </w:r>
      <w:r w:rsidR="00DD7E67">
        <w:rPr>
          <w:rFonts w:eastAsia="宋体" w:hint="eastAsia"/>
        </w:rPr>
        <w:t>R</w:t>
      </w:r>
      <w:r w:rsidRPr="00DA76E9">
        <w:t xml:space="preserve">ACE-S </w:t>
      </w:r>
      <w:r w:rsidRPr="00DA76E9">
        <w:rPr>
          <w:rFonts w:eastAsia="宋体" w:hint="eastAsia"/>
        </w:rPr>
        <w:t>数据集上获得至少</w:t>
      </w:r>
      <w:r w:rsidRPr="00DA76E9">
        <w:rPr>
          <w:rFonts w:eastAsia="宋体" w:hint="eastAsia"/>
        </w:rPr>
        <w:t xml:space="preserve"> </w:t>
      </w:r>
      <w:r w:rsidRPr="00DA76E9">
        <w:t xml:space="preserve">4.08 </w:t>
      </w:r>
      <w:r w:rsidRPr="00DA76E9">
        <w:rPr>
          <w:rFonts w:eastAsia="宋体" w:hint="eastAsia"/>
        </w:rPr>
        <w:t>的完全</w:t>
      </w:r>
      <w:proofErr w:type="gramStart"/>
      <w:r w:rsidRPr="00DA76E9">
        <w:rPr>
          <w:rFonts w:eastAsia="宋体" w:hint="eastAsia"/>
        </w:rPr>
        <w:t>匹配值</w:t>
      </w:r>
      <w:proofErr w:type="gramEnd"/>
      <w:r w:rsidRPr="00DA76E9">
        <w:rPr>
          <w:rFonts w:eastAsia="宋体" w:hint="eastAsia"/>
        </w:rPr>
        <w:t>的显著提升。</w:t>
      </w:r>
    </w:p>
    <w:p w14:paraId="378FF81B" w14:textId="486EAC34" w:rsidR="00DD35AC" w:rsidRPr="00DA76E9" w:rsidRDefault="00A443FF" w:rsidP="00B6798B">
      <w:pPr>
        <w:pStyle w:val="2"/>
        <w:rPr>
          <w:rFonts w:ascii="Times New Roman" w:hAnsi="Times New Roman"/>
        </w:rPr>
      </w:pPr>
      <w:bookmarkStart w:id="518" w:name="_Toc101693052"/>
      <w:bookmarkStart w:id="519" w:name="_Toc103718646"/>
      <w:r w:rsidRPr="00DA76E9">
        <w:rPr>
          <w:rFonts w:ascii="Times New Roman" w:hAnsi="Times New Roman" w:hint="eastAsia"/>
        </w:rPr>
        <w:t>参数敏感性实验</w:t>
      </w:r>
      <w:bookmarkEnd w:id="518"/>
      <w:bookmarkEnd w:id="519"/>
    </w:p>
    <w:p w14:paraId="0E5D305F" w14:textId="18C2C252" w:rsidR="00A443FF" w:rsidRPr="00DA76E9" w:rsidRDefault="00A443FF" w:rsidP="007C3F2F">
      <w:pPr>
        <w:pStyle w:val="af"/>
        <w:spacing w:line="20pt" w:lineRule="exact"/>
        <w:ind w:firstLine="24.10pt"/>
        <w:rPr>
          <w:rFonts w:eastAsia="宋体"/>
        </w:rPr>
      </w:pPr>
      <w:r w:rsidRPr="00DA76E9">
        <w:rPr>
          <w:rFonts w:eastAsia="宋体" w:hint="eastAsia"/>
        </w:rPr>
        <w:t>为进一步探索模型的性能上限，</w:t>
      </w:r>
      <w:r w:rsidR="004D5567" w:rsidRPr="00DA76E9">
        <w:rPr>
          <w:rFonts w:eastAsia="宋体" w:hint="eastAsia"/>
        </w:rPr>
        <w:t>本节</w:t>
      </w:r>
      <w:r w:rsidRPr="00DA76E9">
        <w:rPr>
          <w:rFonts w:eastAsia="宋体" w:hint="eastAsia"/>
        </w:rPr>
        <w:t>对实验中所使用的超参数空间进行搜索。在对抗训练和长度惩罚项中，主要影响结果的超参数有全连接</w:t>
      </w:r>
      <w:proofErr w:type="gramStart"/>
      <w:r w:rsidRPr="00DA76E9">
        <w:rPr>
          <w:rFonts w:eastAsia="宋体" w:hint="eastAsia"/>
        </w:rPr>
        <w:t>层数量</w:t>
      </w:r>
      <w:proofErr w:type="gramEnd"/>
      <w:r w:rsidRPr="00DA76E9">
        <w:rPr>
          <w:rFonts w:eastAsia="宋体" w:hint="eastAsia"/>
        </w:rPr>
        <w:t>和惩罚长度下限。</w:t>
      </w:r>
    </w:p>
    <w:p w14:paraId="281576D8" w14:textId="69C732D2" w:rsidR="00A443FF" w:rsidRPr="00DA76E9" w:rsidRDefault="00A443FF" w:rsidP="007C3F2F">
      <w:pPr>
        <w:pStyle w:val="af"/>
        <w:spacing w:before="0.30pt" w:line="20pt" w:lineRule="exact"/>
        <w:ind w:firstLine="24.10pt"/>
        <w:jc w:val="both"/>
        <w:rPr>
          <w:rFonts w:eastAsia="宋体"/>
        </w:rPr>
      </w:pPr>
      <w:r w:rsidRPr="00DA76E9">
        <w:rPr>
          <w:rFonts w:eastAsia="宋体" w:hint="eastAsia"/>
        </w:rPr>
        <w:t>全连接</w:t>
      </w:r>
      <w:proofErr w:type="gramStart"/>
      <w:r w:rsidRPr="00DA76E9">
        <w:rPr>
          <w:rFonts w:eastAsia="宋体" w:hint="eastAsia"/>
        </w:rPr>
        <w:t>层数量</w:t>
      </w:r>
      <w:proofErr w:type="gramEnd"/>
      <w:del w:id="520" w:author="L Duan" w:date="2022-05-04T17:14:00Z">
        <w:r w:rsidRPr="00DA76E9" w:rsidDel="00E0039F">
          <w:rPr>
            <w:rFonts w:eastAsia="宋体" w:hint="eastAsia"/>
          </w:rPr>
          <w:delText xml:space="preserve"> </w:delText>
        </w:r>
      </w:del>
      <w:r w:rsidR="00F92E97" w:rsidRPr="00DA76E9">
        <w:rPr>
          <w:b/>
        </w:rPr>
        <w:t>N</w:t>
      </w:r>
      <w:r w:rsidRPr="00DA76E9">
        <w:rPr>
          <w:b/>
        </w:rPr>
        <w:t xml:space="preserve">: </w:t>
      </w:r>
      <w:r w:rsidRPr="00DA76E9">
        <w:rPr>
          <w:rFonts w:eastAsia="宋体" w:hint="eastAsia"/>
        </w:rPr>
        <w:t>领域鉴别器本质是一个分类器模型，任何机器学习分类算法均可充当它的角色，但是使用全连接层可以保证神经网络模型端</w:t>
      </w:r>
      <w:proofErr w:type="gramStart"/>
      <w:r w:rsidRPr="00DA76E9">
        <w:rPr>
          <w:rFonts w:eastAsia="宋体" w:hint="eastAsia"/>
        </w:rPr>
        <w:t>对端地训练</w:t>
      </w:r>
      <w:proofErr w:type="gramEnd"/>
      <w:r w:rsidRPr="00DA76E9">
        <w:rPr>
          <w:rFonts w:eastAsia="宋体" w:hint="eastAsia"/>
        </w:rPr>
        <w:t>，</w:t>
      </w:r>
      <w:proofErr w:type="gramStart"/>
      <w:r w:rsidRPr="00DA76E9">
        <w:rPr>
          <w:rFonts w:eastAsia="宋体" w:hint="eastAsia"/>
        </w:rPr>
        <w:t>而领域</w:t>
      </w:r>
      <w:proofErr w:type="gramEnd"/>
      <w:r w:rsidRPr="00DA76E9">
        <w:rPr>
          <w:rFonts w:eastAsia="宋体" w:hint="eastAsia"/>
        </w:rPr>
        <w:t>鉴别器中全连接层的数量将决定领域分类器的优劣，从而进一步影响训练与测试领域数据混淆的好坏。</w:t>
      </w:r>
      <w:r w:rsidR="00086AA8" w:rsidRPr="00DA76E9">
        <w:rPr>
          <w:rFonts w:eastAsia="宋体" w:hint="eastAsia"/>
        </w:rPr>
        <w:t>实验</w:t>
      </w:r>
      <w:r w:rsidRPr="00DA76E9">
        <w:rPr>
          <w:rFonts w:eastAsia="宋体" w:hint="eastAsia"/>
        </w:rPr>
        <w:t>使用</w:t>
      </w:r>
      <w:r w:rsidR="00086AA8" w:rsidRPr="00DA76E9">
        <w:rPr>
          <w:rFonts w:eastAsia="宋体" w:hint="eastAsia"/>
        </w:rPr>
        <w:t>了</w:t>
      </w:r>
      <w:del w:id="521" w:author="李 哲玮" w:date="2022-05-06T11:39:00Z">
        <w:r w:rsidRPr="00DA76E9" w:rsidDel="00043327">
          <w:rPr>
            <w:rFonts w:eastAsia="宋体" w:hint="eastAsia"/>
          </w:rPr>
          <w:delText xml:space="preserve"> </w:delText>
        </w:r>
      </w:del>
      <m:oMath>
        <m:r>
          <w:rPr>
            <w:rFonts w:ascii="Cambria Math" w:eastAsia="宋体" w:hAnsi="Cambria Math"/>
          </w:rPr>
          <m:t>N</m:t>
        </m:r>
        <m:r>
          <m:rPr>
            <m:sty m:val="p"/>
          </m:rPr>
          <w:rPr>
            <w:rFonts w:ascii="Cambria Math" w:eastAsia="宋体" w:hAnsi="Cambria Math"/>
          </w:rPr>
          <m:t>∈{3,  4,  5,  6,  7,  8}</m:t>
        </m:r>
      </m:oMath>
      <w:r w:rsidR="009F2625" w:rsidRPr="00DA76E9">
        <w:t xml:space="preserve"> </w:t>
      </w:r>
      <w:r w:rsidRPr="00DA76E9">
        <w:rPr>
          <w:rFonts w:eastAsia="宋体" w:hint="eastAsia"/>
        </w:rPr>
        <w:t>的六种设置</w:t>
      </w:r>
      <w:r w:rsidR="007E1AE6" w:rsidRPr="00DA76E9">
        <w:rPr>
          <w:rFonts w:eastAsia="宋体" w:hint="eastAsia"/>
        </w:rPr>
        <w:t>，其中每层全连接隐藏层为</w:t>
      </w:r>
      <w:r w:rsidR="007E1AE6" w:rsidRPr="00DA76E9">
        <w:rPr>
          <w:rFonts w:eastAsia="宋体" w:hint="eastAsia"/>
        </w:rPr>
        <w:t xml:space="preserve"> </w:t>
      </w:r>
      <w:r w:rsidR="007E1AE6" w:rsidRPr="00DA76E9">
        <w:rPr>
          <w:rFonts w:eastAsia="宋体"/>
        </w:rPr>
        <w:t xml:space="preserve">768 </w:t>
      </w:r>
      <w:r w:rsidR="007E1AE6" w:rsidRPr="00DA76E9">
        <w:rPr>
          <w:rFonts w:eastAsia="宋体" w:hint="eastAsia"/>
        </w:rPr>
        <w:t>维度，并</w:t>
      </w:r>
      <w:r w:rsidRPr="00DA76E9">
        <w:rPr>
          <w:rFonts w:eastAsia="宋体" w:hint="eastAsia"/>
        </w:rPr>
        <w:t>探究其对模型结果的影响。图</w:t>
      </w:r>
      <w:hyperlink w:anchor="_bookmark45" w:history="1">
        <w:r w:rsidRPr="00DA76E9">
          <w:t>4.1</w:t>
        </w:r>
      </w:hyperlink>
      <w:r w:rsidRPr="00DA76E9">
        <w:rPr>
          <w:rFonts w:eastAsia="宋体" w:hint="eastAsia"/>
        </w:rPr>
        <w:t>为在测试集上的表现。</w:t>
      </w:r>
    </w:p>
    <w:p w14:paraId="5A7CF723" w14:textId="77777777" w:rsidR="00A443FF" w:rsidRPr="00DA76E9" w:rsidRDefault="00A443FF" w:rsidP="00841650">
      <w:pPr>
        <w:pStyle w:val="af"/>
        <w:spacing w:before="1.15pt" w:line="20pt" w:lineRule="exact"/>
        <w:ind w:firstLine="24pt"/>
        <w:jc w:val="both"/>
        <w:rPr>
          <w:rFonts w:eastAsia="宋体"/>
        </w:rPr>
      </w:pPr>
      <w:r w:rsidRPr="00DA76E9">
        <w:rPr>
          <w:rFonts w:eastAsia="宋体" w:hint="eastAsia"/>
        </w:rPr>
        <w:t>从图</w:t>
      </w:r>
      <w:hyperlink w:anchor="_bookmark45" w:history="1">
        <w:r w:rsidRPr="00DA76E9">
          <w:t>4.1</w:t>
        </w:r>
      </w:hyperlink>
      <w:r w:rsidRPr="00DA76E9">
        <w:rPr>
          <w:rFonts w:eastAsia="宋体" w:hint="eastAsia"/>
        </w:rPr>
        <w:t>可以看出，当全连接</w:t>
      </w:r>
      <w:proofErr w:type="gramStart"/>
      <w:r w:rsidRPr="00DA76E9">
        <w:rPr>
          <w:rFonts w:eastAsia="宋体" w:hint="eastAsia"/>
        </w:rPr>
        <w:t>层数量</w:t>
      </w:r>
      <w:proofErr w:type="gramEnd"/>
      <w:r w:rsidRPr="00DA76E9">
        <w:rPr>
          <w:rFonts w:eastAsia="宋体" w:hint="eastAsia"/>
        </w:rPr>
        <w:t>从</w:t>
      </w:r>
      <w:r w:rsidRPr="00DA76E9">
        <w:rPr>
          <w:rFonts w:eastAsia="宋体" w:hint="eastAsia"/>
        </w:rPr>
        <w:t xml:space="preserve"> </w:t>
      </w:r>
      <w:r w:rsidRPr="00DA76E9">
        <w:t xml:space="preserve">3 </w:t>
      </w:r>
      <w:r w:rsidRPr="00DA76E9">
        <w:rPr>
          <w:rFonts w:eastAsia="宋体" w:hint="eastAsia"/>
        </w:rPr>
        <w:t>层增加到</w:t>
      </w:r>
      <w:r w:rsidRPr="00DA76E9">
        <w:rPr>
          <w:rFonts w:eastAsia="宋体" w:hint="eastAsia"/>
        </w:rPr>
        <w:t xml:space="preserve"> </w:t>
      </w:r>
      <w:r w:rsidRPr="00DA76E9">
        <w:t xml:space="preserve">6 </w:t>
      </w:r>
      <w:r w:rsidRPr="00DA76E9">
        <w:rPr>
          <w:rFonts w:eastAsia="宋体" w:hint="eastAsia"/>
        </w:rPr>
        <w:t>层时，领域鉴别器分类能力逐渐强大，模型的性能不断提升。但当全连接层数超过</w:t>
      </w:r>
      <w:r w:rsidRPr="00DA76E9">
        <w:rPr>
          <w:rFonts w:eastAsia="宋体" w:hint="eastAsia"/>
        </w:rPr>
        <w:t xml:space="preserve"> </w:t>
      </w:r>
      <w:r w:rsidRPr="00DA76E9">
        <w:t xml:space="preserve">6 </w:t>
      </w:r>
      <w:r w:rsidRPr="00DA76E9">
        <w:rPr>
          <w:rFonts w:eastAsia="宋体" w:hint="eastAsia"/>
        </w:rPr>
        <w:t>层时，模型性能却逐渐下降。</w:t>
      </w:r>
    </w:p>
    <w:p w14:paraId="0721DC2D" w14:textId="77777777" w:rsidR="00A443FF" w:rsidRPr="00DA76E9" w:rsidRDefault="00A443FF" w:rsidP="00841650">
      <w:pPr>
        <w:pStyle w:val="af"/>
        <w:spacing w:before="0.35pt" w:line="20pt" w:lineRule="exact"/>
        <w:ind w:firstLine="24pt"/>
        <w:jc w:val="both"/>
        <w:rPr>
          <w:rFonts w:eastAsia="宋体"/>
        </w:rPr>
      </w:pPr>
      <w:r w:rsidRPr="00DA76E9">
        <w:rPr>
          <w:rFonts w:eastAsia="宋体" w:hint="eastAsia"/>
        </w:rPr>
        <w:t>领域鉴别</w:t>
      </w:r>
      <w:proofErr w:type="gramStart"/>
      <w:r w:rsidRPr="00DA76E9">
        <w:rPr>
          <w:rFonts w:eastAsia="宋体" w:hint="eastAsia"/>
        </w:rPr>
        <w:t>器随着</w:t>
      </w:r>
      <w:proofErr w:type="gramEnd"/>
      <w:r w:rsidRPr="00DA76E9">
        <w:rPr>
          <w:rFonts w:eastAsia="宋体" w:hint="eastAsia"/>
        </w:rPr>
        <w:t>全连接</w:t>
      </w:r>
      <w:proofErr w:type="gramStart"/>
      <w:r w:rsidRPr="00DA76E9">
        <w:rPr>
          <w:rFonts w:eastAsia="宋体" w:hint="eastAsia"/>
        </w:rPr>
        <w:t>层数量</w:t>
      </w:r>
      <w:proofErr w:type="gramEnd"/>
      <w:r w:rsidRPr="00DA76E9">
        <w:rPr>
          <w:rFonts w:eastAsia="宋体" w:hint="eastAsia"/>
        </w:rPr>
        <w:t>的增加不断拥有更多的参数以及更强大的拟合能力，但是在缺少微调训练样本的情况下，很容易出现了过拟合现象。过少的层数</w:t>
      </w:r>
      <w:proofErr w:type="gramStart"/>
      <w:r w:rsidRPr="00DA76E9">
        <w:rPr>
          <w:rFonts w:eastAsia="宋体" w:hint="eastAsia"/>
        </w:rPr>
        <w:t>让领域</w:t>
      </w:r>
      <w:proofErr w:type="gramEnd"/>
      <w:r w:rsidRPr="00DA76E9">
        <w:rPr>
          <w:rFonts w:eastAsia="宋体" w:hint="eastAsia"/>
        </w:rPr>
        <w:t>鉴别器性能不佳，而过多的参数却导致不能得到充分的训练，于是最终全连接层数设置为</w:t>
      </w:r>
      <w:r w:rsidRPr="00DA76E9">
        <w:rPr>
          <w:rFonts w:eastAsia="宋体" w:hint="eastAsia"/>
        </w:rPr>
        <w:t xml:space="preserve"> </w:t>
      </w:r>
      <w:r w:rsidRPr="00DA76E9">
        <w:t xml:space="preserve">6 </w:t>
      </w:r>
      <w:r w:rsidRPr="00DA76E9">
        <w:rPr>
          <w:rFonts w:eastAsia="宋体" w:hint="eastAsia"/>
        </w:rPr>
        <w:t>层的时候模型效果最优。</w:t>
      </w:r>
    </w:p>
    <w:p w14:paraId="1231477C" w14:textId="0C066A3A" w:rsidR="009F2625" w:rsidRPr="00DA76E9" w:rsidRDefault="00A443FF" w:rsidP="00841650">
      <w:pPr>
        <w:pStyle w:val="af"/>
        <w:spacing w:before="0.35pt" w:line="20pt" w:lineRule="exact"/>
        <w:ind w:firstLine="24pt"/>
        <w:jc w:val="both"/>
        <w:rPr>
          <w:rFonts w:eastAsia="宋体"/>
        </w:rPr>
      </w:pPr>
      <w:r w:rsidRPr="00DA76E9">
        <w:rPr>
          <w:rFonts w:eastAsia="宋体" w:hint="eastAsia"/>
        </w:rPr>
        <w:t>惩罚长度</w:t>
      </w:r>
      <w:del w:id="522" w:author="L Duan" w:date="2022-05-04T17:14:00Z">
        <w:r w:rsidRPr="00DA76E9" w:rsidDel="00E0039F">
          <w:rPr>
            <w:rFonts w:eastAsia="宋体" w:hint="eastAsia"/>
          </w:rPr>
          <w:delText xml:space="preserve"> </w:delText>
        </w:r>
      </w:del>
      <w:r w:rsidRPr="00DA76E9">
        <w:rPr>
          <w:b/>
        </w:rPr>
        <w:t>length K:</w:t>
      </w:r>
      <w:del w:id="523" w:author="L Duan" w:date="2022-05-04T17:14:00Z">
        <w:r w:rsidRPr="00DA76E9" w:rsidDel="00E0039F">
          <w:rPr>
            <w:b/>
          </w:rPr>
          <w:delText xml:space="preserve"> </w:delText>
        </w:r>
      </w:del>
      <w:r w:rsidRPr="00DA76E9">
        <w:rPr>
          <w:rFonts w:eastAsia="宋体" w:hint="eastAsia"/>
        </w:rPr>
        <w:t>实验中通过增加长度惩罚项以限制过短答案的输出。对于答案长度下限的阈值，则使用超参数</w:t>
      </w:r>
      <w:r w:rsidRPr="00DA76E9">
        <w:rPr>
          <w:rFonts w:eastAsia="宋体" w:hint="eastAsia"/>
        </w:rPr>
        <w:t xml:space="preserve"> </w:t>
      </w:r>
      <w:r w:rsidRPr="00DA76E9">
        <w:t xml:space="preserve">K </w:t>
      </w:r>
      <w:r w:rsidRPr="00DA76E9">
        <w:rPr>
          <w:rFonts w:eastAsia="宋体" w:hint="eastAsia"/>
        </w:rPr>
        <w:t>进行设置。通过五种不同</w:t>
      </w:r>
      <w:del w:id="524" w:author="L Duan" w:date="2022-05-04T17:14:00Z">
        <w:r w:rsidRPr="00DA76E9" w:rsidDel="00E0039F">
          <w:rPr>
            <w:rFonts w:eastAsia="宋体" w:hint="eastAsia"/>
          </w:rPr>
          <w:delText xml:space="preserve"> </w:delText>
        </w:r>
      </w:del>
      <m:oMath>
        <m:r>
          <w:rPr>
            <w:rFonts w:ascii="Cambria Math" w:eastAsia="宋体" w:hAnsi="Cambria Math"/>
          </w:rPr>
          <m:t>K</m:t>
        </m:r>
        <m:r>
          <m:rPr>
            <m:sty m:val="p"/>
          </m:rPr>
          <w:rPr>
            <w:rFonts w:ascii="Cambria Math" w:eastAsia="宋体" w:hAnsi="Cambria Math"/>
          </w:rPr>
          <m:t>∈{2,  4,  6,  8,  10}</m:t>
        </m:r>
      </m:oMath>
      <w:r w:rsidRPr="00DA76E9">
        <w:t xml:space="preserve"> </w:t>
      </w:r>
      <w:r w:rsidRPr="00DA76E9">
        <w:rPr>
          <w:rFonts w:eastAsia="宋体" w:hint="eastAsia"/>
        </w:rPr>
        <w:t>的设置对模型进行训练并微调。图</w:t>
      </w:r>
      <w:hyperlink w:anchor="_bookmark45" w:history="1">
        <w:r w:rsidRPr="00DA76E9">
          <w:t>4.2</w:t>
        </w:r>
      </w:hyperlink>
      <w:r w:rsidRPr="00DA76E9">
        <w:rPr>
          <w:rFonts w:eastAsia="宋体" w:hint="eastAsia"/>
        </w:rPr>
        <w:t>展示不同超参数在测试集上的表现。</w:t>
      </w:r>
    </w:p>
    <w:p w14:paraId="0790201D" w14:textId="024D49D3" w:rsidR="009F2625" w:rsidRPr="00DA76E9" w:rsidRDefault="00270981" w:rsidP="00841650">
      <w:pPr>
        <w:pStyle w:val="af"/>
        <w:spacing w:line="20pt" w:lineRule="exact"/>
        <w:ind w:firstLine="21pt"/>
        <w:jc w:val="both"/>
        <w:rPr>
          <w:rFonts w:eastAsia="宋体"/>
        </w:rPr>
      </w:pPr>
      <w:r w:rsidRPr="00DA76E9">
        <w:rPr>
          <w:rFonts w:eastAsia="宋体" w:hint="eastAsia"/>
          <w:spacing w:val="-4"/>
        </w:rPr>
        <w:t>当惩罚长度过低时，模型在</w:t>
      </w:r>
      <w:r w:rsidRPr="00DA76E9">
        <w:rPr>
          <w:rFonts w:eastAsia="宋体" w:hint="eastAsia"/>
          <w:spacing w:val="-4"/>
        </w:rPr>
        <w:t xml:space="preserve"> </w:t>
      </w:r>
      <w:r w:rsidRPr="00DA76E9">
        <w:t>F1</w:t>
      </w:r>
      <w:r w:rsidRPr="00DA76E9">
        <w:rPr>
          <w:spacing w:val="19"/>
        </w:rPr>
        <w:t xml:space="preserve"> </w:t>
      </w:r>
      <w:r w:rsidRPr="00DA76E9">
        <w:rPr>
          <w:rFonts w:eastAsia="宋体" w:hint="eastAsia"/>
          <w:spacing w:val="-21"/>
        </w:rPr>
        <w:t>和</w:t>
      </w:r>
      <w:r w:rsidRPr="00DA76E9">
        <w:rPr>
          <w:rFonts w:eastAsia="宋体" w:hint="eastAsia"/>
          <w:spacing w:val="-21"/>
        </w:rPr>
        <w:t xml:space="preserve"> </w:t>
      </w:r>
      <w:r w:rsidRPr="00DA76E9">
        <w:t>EM</w:t>
      </w:r>
      <w:r w:rsidRPr="00DA76E9">
        <w:rPr>
          <w:spacing w:val="19"/>
        </w:rPr>
        <w:t xml:space="preserve"> </w:t>
      </w:r>
      <w:r w:rsidRPr="00DA76E9">
        <w:rPr>
          <w:rFonts w:eastAsia="宋体" w:hint="eastAsia"/>
          <w:spacing w:val="-3"/>
        </w:rPr>
        <w:t>上评估指标表现较差。当设置惩罚长度</w:t>
      </w:r>
      <w:r w:rsidRPr="00DA76E9">
        <w:rPr>
          <w:rFonts w:eastAsia="宋体" w:hint="eastAsia"/>
          <w:spacing w:val="-3"/>
        </w:rPr>
        <w:t xml:space="preserve"> </w:t>
      </w:r>
      <w:r w:rsidRPr="00DA76E9">
        <w:t>6</w:t>
      </w:r>
      <w:r w:rsidRPr="00DA76E9">
        <w:rPr>
          <w:spacing w:val="19"/>
        </w:rPr>
        <w:t xml:space="preserve"> </w:t>
      </w:r>
      <w:r w:rsidRPr="00DA76E9">
        <w:rPr>
          <w:rFonts w:eastAsia="宋体" w:hint="eastAsia"/>
          <w:spacing w:val="-21"/>
        </w:rPr>
        <w:t>和</w:t>
      </w:r>
      <w:r w:rsidRPr="00DA76E9">
        <w:rPr>
          <w:rFonts w:eastAsia="宋体" w:hint="eastAsia"/>
          <w:spacing w:val="-21"/>
        </w:rPr>
        <w:t xml:space="preserve"> </w:t>
      </w:r>
      <w:r w:rsidRPr="00DA76E9">
        <w:t>8</w:t>
      </w:r>
      <w:r w:rsidRPr="00DA76E9">
        <w:rPr>
          <w:spacing w:val="-58"/>
        </w:rPr>
        <w:t xml:space="preserve"> </w:t>
      </w:r>
      <w:r w:rsidR="007E1AE6" w:rsidRPr="00DA76E9">
        <w:rPr>
          <w:spacing w:val="-58"/>
        </w:rPr>
        <w:t xml:space="preserve"> </w:t>
      </w:r>
      <w:r w:rsidRPr="00DA76E9">
        <w:rPr>
          <w:rFonts w:eastAsia="宋体" w:hint="eastAsia"/>
          <w:spacing w:val="-1"/>
        </w:rPr>
        <w:t>时，模型效果达到峰值。随着惩罚长度的继续增加，模型更倾向于输出更长的答案，导致</w:t>
      </w:r>
      <w:r w:rsidRPr="00DA76E9">
        <w:rPr>
          <w:rFonts w:eastAsia="宋体" w:hint="eastAsia"/>
        </w:rPr>
        <w:t>模型</w:t>
      </w:r>
      <w:r w:rsidR="007E1AE6" w:rsidRPr="00DA76E9">
        <w:rPr>
          <w:rFonts w:eastAsia="宋体" w:hint="eastAsia"/>
        </w:rPr>
        <w:t>的评价指标</w:t>
      </w:r>
      <w:r w:rsidRPr="00DA76E9">
        <w:rPr>
          <w:rFonts w:eastAsia="宋体" w:hint="eastAsia"/>
        </w:rPr>
        <w:t>开始下降。在对惩罚长度参数进行搜索的时候，我们发现无论如何调节</w:t>
      </w:r>
      <w:r w:rsidRPr="00DA76E9">
        <w:rPr>
          <w:rFonts w:eastAsia="宋体" w:hint="eastAsia"/>
        </w:rPr>
        <w:t xml:space="preserve"> </w:t>
      </w:r>
      <w:r w:rsidRPr="00DA76E9">
        <w:t>K</w:t>
      </w:r>
      <w:r w:rsidRPr="00DA76E9">
        <w:rPr>
          <w:spacing w:val="5"/>
        </w:rPr>
        <w:t xml:space="preserve"> </w:t>
      </w:r>
      <w:r w:rsidRPr="00DA76E9">
        <w:rPr>
          <w:rFonts w:eastAsia="宋体" w:hint="eastAsia"/>
        </w:rPr>
        <w:t>值大小，都很难获得巨大的提升，其具体原因也在第</w:t>
      </w:r>
      <w:r w:rsidR="00CF688F">
        <w:fldChar w:fldCharType="begin"/>
      </w:r>
      <w:r w:rsidR="00CF688F">
        <w:instrText xml:space="preserve"> HYPERLINK \l "_bookmark43" </w:instrText>
      </w:r>
      <w:r w:rsidR="00CF688F">
        <w:fldChar w:fldCharType="separate"/>
      </w:r>
      <w:r w:rsidRPr="00DA76E9">
        <w:t>4.3.3</w:t>
      </w:r>
      <w:r w:rsidR="00CF688F">
        <w:fldChar w:fldCharType="end"/>
      </w:r>
      <w:r w:rsidRPr="00DA76E9">
        <w:rPr>
          <w:rFonts w:eastAsia="宋体" w:hint="eastAsia"/>
        </w:rPr>
        <w:t>节中进行了阐述。</w:t>
      </w:r>
    </w:p>
    <w:p w14:paraId="3F2CB7A0" w14:textId="0E291633" w:rsidR="009F2625" w:rsidRPr="00DA76E9" w:rsidRDefault="00C109C3" w:rsidP="00F801C6">
      <w:pPr>
        <w:tabs>
          <w:tab w:val="start" w:pos="276.45pt"/>
        </w:tabs>
        <w:rPr>
          <w:sz w:val="20"/>
        </w:rPr>
      </w:pPr>
      <w:r w:rsidRPr="00DA76E9">
        <w:rPr>
          <w:noProof/>
        </w:rPr>
        <w:drawing>
          <wp:inline distT="0" distB="0" distL="0" distR="0" wp14:anchorId="4C041C71" wp14:editId="78C444CB">
            <wp:extent cx="2809036" cy="2168292"/>
            <wp:effectExtent l="0" t="0" r="0" b="3810"/>
            <wp:docPr id="12" name="图片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rotWithShape="1">
                    <a:blip r:embed="rId33">
                      <a:extLst>
                        <a:ext uri="{28A0092B-C50C-407E-A947-70E740481C1C}">
                          <a14:useLocalDpi xmlns:a14="http://schemas.microsoft.com/office/drawing/2010/main" val="0"/>
                        </a:ext>
                      </a:extLst>
                    </a:blip>
                    <a:srcRect l="3.754%" t="9.497%" r="9.017%"/>
                    <a:stretch/>
                  </pic:blipFill>
                  <pic:spPr bwMode="auto">
                    <a:xfrm>
                      <a:off x="0" y="0"/>
                      <a:ext cx="2843648" cy="2195009"/>
                    </a:xfrm>
                    <a:prstGeom prst="rect">
                      <a:avLst/>
                    </a:prstGeom>
                    <a:noFill/>
                    <a:ln>
                      <a:noFill/>
                    </a:ln>
                    <a:extLst>
                      <a:ext uri="{53640926-AAD7-44D8-BBD7-CCE9431645EC}">
                        <a14:shadowObscured xmlns:a14="http://schemas.microsoft.com/office/drawing/2010/main"/>
                      </a:ext>
                    </a:extLst>
                  </pic:spPr>
                </pic:pic>
              </a:graphicData>
            </a:graphic>
          </wp:inline>
        </w:drawing>
      </w:r>
      <w:r w:rsidR="009F2625" w:rsidRPr="00DA76E9">
        <w:rPr>
          <w:noProof/>
          <w:sz w:val="20"/>
        </w:rPr>
        <w:drawing>
          <wp:inline distT="0" distB="0" distL="0" distR="0" wp14:anchorId="2AFDEA48" wp14:editId="74553B39">
            <wp:extent cx="2838616" cy="2164249"/>
            <wp:effectExtent l="0" t="0" r="5715" b="0"/>
            <wp:docPr id="23" name="image12.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image12.png"/>
                    <pic:cNvPicPr/>
                  </pic:nvPicPr>
                  <pic:blipFill>
                    <a:blip r:embed="rId34" cstate="print"/>
                    <a:stretch>
                      <a:fillRect/>
                    </a:stretch>
                  </pic:blipFill>
                  <pic:spPr>
                    <a:xfrm>
                      <a:off x="0" y="0"/>
                      <a:ext cx="2838616" cy="2164249"/>
                    </a:xfrm>
                    <a:prstGeom prst="rect">
                      <a:avLst/>
                    </a:prstGeom>
                  </pic:spPr>
                </pic:pic>
              </a:graphicData>
            </a:graphic>
          </wp:inline>
        </w:drawing>
      </w:r>
    </w:p>
    <w:p w14:paraId="318D4CB8" w14:textId="77777777" w:rsidR="009F2625" w:rsidRPr="00DA76E9" w:rsidRDefault="009F2625" w:rsidP="009F2625">
      <w:pPr>
        <w:pStyle w:val="af"/>
        <w:spacing w:before="0.05pt"/>
        <w:rPr>
          <w:sz w:val="6"/>
        </w:rPr>
      </w:pPr>
    </w:p>
    <w:p w14:paraId="496FB739" w14:textId="04CDF9B0" w:rsidR="00A443FF" w:rsidRPr="00DA76E9" w:rsidRDefault="009F2625" w:rsidP="00B276B7">
      <w:pPr>
        <w:tabs>
          <w:tab w:val="start" w:pos="31.50pt"/>
          <w:tab w:val="start" w:pos="264pt"/>
          <w:tab w:val="start" w:pos="285pt"/>
        </w:tabs>
        <w:spacing w:before="4pt"/>
        <w:ind w:firstLineChars="300" w:firstLine="31.50pt"/>
      </w:pPr>
      <w:bookmarkStart w:id="525" w:name="_bookmark45"/>
      <w:bookmarkEnd w:id="525"/>
      <w:r w:rsidRPr="00DA76E9">
        <w:rPr>
          <w:rFonts w:hint="eastAsia"/>
        </w:rPr>
        <w:t>图</w:t>
      </w:r>
      <w:r w:rsidRPr="00DA76E9">
        <w:rPr>
          <w:rFonts w:hint="eastAsia"/>
        </w:rPr>
        <w:t xml:space="preserve"> </w:t>
      </w:r>
      <w:r w:rsidRPr="00DA76E9">
        <w:t>4.1</w:t>
      </w:r>
      <w:r w:rsidR="00AF1930" w:rsidRPr="00DA76E9">
        <w:t xml:space="preserve"> </w:t>
      </w:r>
      <w:r w:rsidRPr="00DA76E9">
        <w:rPr>
          <w:rFonts w:hint="eastAsia"/>
        </w:rPr>
        <w:t>全连接层数</w:t>
      </w:r>
      <w:r w:rsidRPr="00DA76E9">
        <w:rPr>
          <w:rFonts w:hint="eastAsia"/>
        </w:rPr>
        <w:t xml:space="preserve"> </w:t>
      </w:r>
      <w:r w:rsidR="004336CF" w:rsidRPr="00DA76E9">
        <w:rPr>
          <w:rFonts w:eastAsiaTheme="minorEastAsia" w:hint="eastAsia"/>
        </w:rPr>
        <w:t>N</w:t>
      </w:r>
      <w:r w:rsidRPr="00DA76E9">
        <w:rPr>
          <w:rFonts w:eastAsia="Arial MT"/>
        </w:rPr>
        <w:t xml:space="preserve"> </w:t>
      </w:r>
      <w:r w:rsidRPr="00DA76E9">
        <w:rPr>
          <w:rFonts w:hint="eastAsia"/>
        </w:rPr>
        <w:t>对实验结果影响</w:t>
      </w:r>
      <w:r w:rsidRPr="00DA76E9">
        <w:rPr>
          <w:rFonts w:hint="eastAsia"/>
        </w:rPr>
        <w:tab/>
      </w:r>
      <w:r w:rsidRPr="00DA76E9">
        <w:rPr>
          <w:rFonts w:hint="eastAsia"/>
        </w:rPr>
        <w:t>图</w:t>
      </w:r>
      <w:r w:rsidRPr="00DA76E9">
        <w:rPr>
          <w:rFonts w:hint="eastAsia"/>
        </w:rPr>
        <w:t xml:space="preserve"> </w:t>
      </w:r>
      <w:r w:rsidRPr="00DA76E9">
        <w:t>4.2</w:t>
      </w:r>
      <w:r w:rsidRPr="00DA76E9">
        <w:tab/>
      </w:r>
      <w:r w:rsidRPr="00DA76E9">
        <w:rPr>
          <w:rFonts w:hint="eastAsia"/>
        </w:rPr>
        <w:t>惩罚长度</w:t>
      </w:r>
      <w:r w:rsidR="00C26965" w:rsidRPr="00DA76E9">
        <w:rPr>
          <w:rFonts w:hint="eastAsia"/>
        </w:rPr>
        <w:t xml:space="preserve"> </w:t>
      </w:r>
      <w:r w:rsidRPr="00DA76E9">
        <w:t>K</w:t>
      </w:r>
      <w:r w:rsidR="00C26965" w:rsidRPr="00DA76E9">
        <w:t xml:space="preserve"> </w:t>
      </w:r>
      <w:r w:rsidRPr="00DA76E9">
        <w:rPr>
          <w:rFonts w:hint="eastAsia"/>
        </w:rPr>
        <w:t>对实验结果影响</w:t>
      </w:r>
    </w:p>
    <w:p w14:paraId="6D5B300B" w14:textId="3F819C90" w:rsidR="00DD35AC" w:rsidRPr="00DA76E9" w:rsidRDefault="00BB5DA7" w:rsidP="00841650">
      <w:pPr>
        <w:pStyle w:val="2"/>
        <w:rPr>
          <w:rFonts w:ascii="Times New Roman" w:hAnsi="Times New Roman"/>
        </w:rPr>
      </w:pPr>
      <w:bookmarkStart w:id="526" w:name="_Toc101693053"/>
      <w:bookmarkStart w:id="527" w:name="_Toc103718647"/>
      <w:r w:rsidRPr="00DA76E9">
        <w:rPr>
          <w:rFonts w:ascii="Times New Roman" w:hAnsi="Times New Roman" w:hint="eastAsia"/>
        </w:rPr>
        <w:t>小结</w:t>
      </w:r>
      <w:bookmarkEnd w:id="526"/>
      <w:bookmarkEnd w:id="527"/>
    </w:p>
    <w:p w14:paraId="186FF298" w14:textId="3CB95137" w:rsidR="00DD35AC" w:rsidRPr="00DA76E9" w:rsidRDefault="00BB5DA7" w:rsidP="007C3F2F">
      <w:pPr>
        <w:pStyle w:val="af"/>
        <w:spacing w:line="20pt" w:lineRule="exact"/>
        <w:ind w:firstLine="24.10pt"/>
        <w:jc w:val="both"/>
        <w:rPr>
          <w:rFonts w:eastAsia="宋体"/>
        </w:rPr>
      </w:pPr>
      <w:r w:rsidRPr="00DA76E9">
        <w:rPr>
          <w:rFonts w:eastAsia="宋体" w:hint="eastAsia"/>
        </w:rPr>
        <w:t>本章</w:t>
      </w:r>
      <w:del w:id="528" w:author="L Duan" w:date="2022-05-04T17:14:00Z">
        <w:r w:rsidRPr="00DA76E9" w:rsidDel="00E0039F">
          <w:rPr>
            <w:rFonts w:eastAsia="宋体" w:hint="eastAsia"/>
          </w:rPr>
          <w:delText>节</w:delText>
        </w:r>
      </w:del>
      <w:r w:rsidRPr="00DA76E9">
        <w:rPr>
          <w:rFonts w:eastAsia="宋体" w:hint="eastAsia"/>
        </w:rPr>
        <w:t>首先介绍了实验使用的两个数据集，并对数据集进行划分，采样。同时从</w:t>
      </w:r>
      <w:r w:rsidR="00DD7E67">
        <w:rPr>
          <w:rFonts w:eastAsia="宋体"/>
        </w:rPr>
        <w:t> </w:t>
      </w:r>
      <w:r w:rsidR="00DD7E67">
        <w:rPr>
          <w:rFonts w:eastAsia="宋体" w:hint="eastAsia"/>
        </w:rPr>
        <w:t>R</w:t>
      </w:r>
      <w:r w:rsidRPr="00DA76E9">
        <w:t xml:space="preserve">ACE </w:t>
      </w:r>
      <w:r w:rsidRPr="00DA76E9">
        <w:rPr>
          <w:rFonts w:eastAsia="宋体" w:hint="eastAsia"/>
        </w:rPr>
        <w:t>数据集中随机选取样本，构造一个</w:t>
      </w:r>
      <w:r w:rsidR="00DD7E67">
        <w:rPr>
          <w:rFonts w:eastAsia="宋体"/>
        </w:rPr>
        <w:t> </w:t>
      </w:r>
      <w:r w:rsidR="00DD7E67">
        <w:rPr>
          <w:rFonts w:eastAsia="宋体" w:hint="eastAsia"/>
        </w:rPr>
        <w:t>R</w:t>
      </w:r>
      <w:r w:rsidRPr="00DA76E9">
        <w:t>ACE</w:t>
      </w:r>
      <w:r w:rsidR="008907D6">
        <w:rPr>
          <w:rFonts w:eastAsia="宋体"/>
        </w:rPr>
        <w:t> </w:t>
      </w:r>
      <w:r w:rsidRPr="00DA76E9">
        <w:rPr>
          <w:rFonts w:eastAsia="宋体" w:hint="eastAsia"/>
        </w:rPr>
        <w:t>的子数据集称为</w:t>
      </w:r>
      <w:r w:rsidR="00DD7E67">
        <w:rPr>
          <w:rFonts w:eastAsia="宋体"/>
        </w:rPr>
        <w:t> </w:t>
      </w:r>
      <w:r w:rsidR="00DD7E67">
        <w:rPr>
          <w:rFonts w:eastAsia="宋体" w:hint="eastAsia"/>
        </w:rPr>
        <w:t>R</w:t>
      </w:r>
      <w:r w:rsidRPr="00DA76E9">
        <w:t>ACE-S</w:t>
      </w:r>
      <w:r w:rsidRPr="00DA76E9">
        <w:rPr>
          <w:rFonts w:eastAsia="宋体" w:hint="eastAsia"/>
        </w:rPr>
        <w:t>。然后介绍实验中所使用的衡量矩阵、超参</w:t>
      </w:r>
      <w:r w:rsidR="00406D1C" w:rsidRPr="00DA76E9">
        <w:rPr>
          <w:rFonts w:eastAsia="宋体" w:hint="eastAsia"/>
        </w:rPr>
        <w:t>数</w:t>
      </w:r>
      <w:r w:rsidRPr="00DA76E9">
        <w:rPr>
          <w:rFonts w:eastAsia="宋体" w:hint="eastAsia"/>
        </w:rPr>
        <w:t>设置以及对比方法中的基准实验。实验分别在有无微调数据的两种设置下进行，并对各自结果进行分析。最终从多方面对</w:t>
      </w:r>
      <w:r w:rsidR="00DD7E67">
        <w:rPr>
          <w:rFonts w:eastAsia="宋体"/>
        </w:rPr>
        <w:t> </w:t>
      </w:r>
      <w:r w:rsidR="00DD7E67">
        <w:rPr>
          <w:rFonts w:eastAsia="宋体" w:hint="eastAsia"/>
        </w:rPr>
        <w:t>R</w:t>
      </w:r>
      <w:r w:rsidR="009D5050" w:rsidRPr="00DA76E9">
        <w:t>QA-BERT</w:t>
      </w:r>
      <w:r w:rsidR="008907D6">
        <w:rPr>
          <w:rFonts w:eastAsia="宋体"/>
        </w:rPr>
        <w:t> </w:t>
      </w:r>
      <w:r w:rsidRPr="00DA76E9">
        <w:rPr>
          <w:rFonts w:eastAsia="宋体" w:hint="eastAsia"/>
        </w:rPr>
        <w:t>集合模型进行了研究，分别对对抗训练、数据增强、长度惩罚三个子模块进行了消融实验，更为深入的探索</w:t>
      </w:r>
      <w:r w:rsidR="00DD7E67">
        <w:rPr>
          <w:rFonts w:eastAsia="宋体"/>
        </w:rPr>
        <w:t> </w:t>
      </w:r>
      <w:r w:rsidR="00DD7E67">
        <w:rPr>
          <w:rFonts w:eastAsia="宋体" w:hint="eastAsia"/>
        </w:rPr>
        <w:t>R</w:t>
      </w:r>
      <w:r w:rsidR="009D5050" w:rsidRPr="00DA76E9">
        <w:t>QA-BERT</w:t>
      </w:r>
      <w:r w:rsidRPr="00DA76E9">
        <w:t xml:space="preserve"> </w:t>
      </w:r>
      <w:r w:rsidRPr="00DA76E9">
        <w:rPr>
          <w:rFonts w:eastAsia="宋体" w:hint="eastAsia"/>
        </w:rPr>
        <w:t>模型各模块对实验结果的影响。</w:t>
      </w:r>
    </w:p>
    <w:p w14:paraId="7BC0B58B" w14:textId="77777777" w:rsidR="00245C6B" w:rsidRPr="00DA76E9" w:rsidRDefault="00DD35AC" w:rsidP="00841650">
      <w:pPr>
        <w:pStyle w:val="af"/>
        <w:spacing w:before="4.95pt" w:line="20pt" w:lineRule="exact"/>
        <w:ind w:end="32.75pt"/>
        <w:jc w:val="both"/>
        <w:rPr>
          <w:rFonts w:eastAsia="宋体"/>
        </w:rPr>
      </w:pPr>
      <w:r w:rsidRPr="00DA76E9">
        <w:rPr>
          <w:rFonts w:eastAsia="宋体"/>
        </w:rPr>
        <w:br w:type="page"/>
      </w:r>
    </w:p>
    <w:p w14:paraId="66FF04F8" w14:textId="16651FF2" w:rsidR="00245C6B" w:rsidRPr="00DA76E9" w:rsidRDefault="00245C6B" w:rsidP="009A64B0">
      <w:pPr>
        <w:pStyle w:val="1"/>
      </w:pPr>
      <w:bookmarkStart w:id="529" w:name="_Toc101693054"/>
      <w:bookmarkStart w:id="530" w:name="_Toc103718648"/>
      <w:r w:rsidRPr="00DA76E9">
        <w:rPr>
          <w:rFonts w:hint="eastAsia"/>
        </w:rPr>
        <w:t>结论与展望</w:t>
      </w:r>
      <w:bookmarkEnd w:id="529"/>
      <w:bookmarkEnd w:id="530"/>
    </w:p>
    <w:p w14:paraId="0B4C02DC" w14:textId="65D39CC6" w:rsidR="00245C6B" w:rsidRPr="00DA76E9" w:rsidRDefault="00FF33F5" w:rsidP="00E67F59">
      <w:pPr>
        <w:pStyle w:val="af"/>
        <w:spacing w:before="13.60pt" w:line="20pt" w:lineRule="exact"/>
        <w:ind w:firstLineChars="200" w:firstLine="24pt"/>
        <w:jc w:val="both"/>
        <w:rPr>
          <w:rFonts w:eastAsia="宋体"/>
        </w:rPr>
      </w:pPr>
      <w:r w:rsidRPr="00DA76E9">
        <w:rPr>
          <w:rFonts w:eastAsia="宋体" w:hint="eastAsia"/>
        </w:rPr>
        <w:t>在本</w:t>
      </w:r>
      <w:r w:rsidR="00A97292" w:rsidRPr="00DA76E9">
        <w:rPr>
          <w:rFonts w:eastAsia="宋体" w:hint="eastAsia"/>
        </w:rPr>
        <w:t>论文</w:t>
      </w:r>
      <w:r w:rsidRPr="00DA76E9">
        <w:rPr>
          <w:rFonts w:eastAsia="宋体" w:hint="eastAsia"/>
        </w:rPr>
        <w:t>中，我们以构建一个鲁棒性的问答系统作为研究目标，分别从问答系统和小样本学习两个研究方向出发，在使用</w:t>
      </w:r>
      <w:proofErr w:type="gramStart"/>
      <w:r w:rsidRPr="00DA76E9">
        <w:rPr>
          <w:rFonts w:eastAsia="宋体" w:hint="eastAsia"/>
        </w:rPr>
        <w:t>预训练</w:t>
      </w:r>
      <w:proofErr w:type="gramEnd"/>
      <w:r w:rsidRPr="00DA76E9">
        <w:rPr>
          <w:rFonts w:eastAsia="宋体" w:hint="eastAsia"/>
        </w:rPr>
        <w:t>语言模型</w:t>
      </w:r>
      <w:commentRangeStart w:id="531"/>
      <w:r w:rsidR="008907D6">
        <w:rPr>
          <w:rFonts w:eastAsia="宋体"/>
        </w:rPr>
        <w:t> </w:t>
      </w:r>
      <w:proofErr w:type="spellStart"/>
      <w:r w:rsidRPr="00DA76E9">
        <w:t>DistilBERT</w:t>
      </w:r>
      <w:proofErr w:type="spellEnd"/>
      <w:r w:rsidR="008907D6">
        <w:rPr>
          <w:rFonts w:eastAsia="宋体"/>
        </w:rPr>
        <w:t> </w:t>
      </w:r>
      <w:commentRangeEnd w:id="531"/>
      <w:r w:rsidR="00E0039F">
        <w:rPr>
          <w:rStyle w:val="a3"/>
          <w:rFonts w:eastAsia="宋体"/>
          <w:kern w:val="2"/>
        </w:rPr>
        <w:commentReference w:id="531"/>
      </w:r>
      <w:r w:rsidRPr="00DA76E9">
        <w:rPr>
          <w:rFonts w:eastAsia="宋体" w:hint="eastAsia"/>
        </w:rPr>
        <w:t>的基础上</w:t>
      </w:r>
      <w:r w:rsidR="003C628B" w:rsidRPr="00DA76E9">
        <w:rPr>
          <w:rFonts w:eastAsia="宋体" w:hint="eastAsia"/>
        </w:rPr>
        <w:t>，</w:t>
      </w:r>
      <w:del w:id="532" w:author="李 哲玮" w:date="2022-05-06T18:24:00Z">
        <w:r w:rsidR="004B1491" w:rsidRPr="00DA76E9" w:rsidDel="00EB5814">
          <w:rPr>
            <w:rFonts w:eastAsia="宋体" w:hint="eastAsia"/>
          </w:rPr>
          <w:delText xml:space="preserve"> </w:delText>
        </w:r>
      </w:del>
      <w:r w:rsidRPr="00DA76E9">
        <w:rPr>
          <w:rFonts w:eastAsia="宋体" w:hint="eastAsia"/>
        </w:rPr>
        <w:t>针对问答系统的下游任务进行了改进，提出了</w:t>
      </w:r>
      <w:r w:rsidR="008907D6">
        <w:rPr>
          <w:rFonts w:eastAsia="宋体"/>
        </w:rPr>
        <w:t> </w:t>
      </w:r>
      <w:r w:rsidR="00DD7E67">
        <w:rPr>
          <w:rFonts w:eastAsia="宋体" w:hint="eastAsia"/>
        </w:rPr>
        <w:t>R</w:t>
      </w:r>
      <w:r w:rsidR="009D5050" w:rsidRPr="00DA76E9">
        <w:t>QA-BERT</w:t>
      </w:r>
      <w:r w:rsidR="008907D6">
        <w:rPr>
          <w:rFonts w:eastAsia="宋体"/>
        </w:rPr>
        <w:t> </w:t>
      </w:r>
      <w:r w:rsidRPr="00DA76E9">
        <w:rPr>
          <w:rFonts w:eastAsia="宋体" w:hint="eastAsia"/>
        </w:rPr>
        <w:t>模型。同时，受到迁移学习</w:t>
      </w:r>
      <w:proofErr w:type="gramStart"/>
      <w:r w:rsidRPr="00DA76E9">
        <w:rPr>
          <w:rFonts w:eastAsia="宋体" w:hint="eastAsia"/>
        </w:rPr>
        <w:t>中领域</w:t>
      </w:r>
      <w:proofErr w:type="gramEnd"/>
      <w:r w:rsidRPr="00DA76E9">
        <w:rPr>
          <w:rFonts w:eastAsia="宋体" w:hint="eastAsia"/>
        </w:rPr>
        <w:t>自适应策略的启发，提出</w:t>
      </w:r>
      <w:r w:rsidR="008C2A84" w:rsidRPr="00DA76E9">
        <w:rPr>
          <w:rFonts w:eastAsia="宋体" w:hint="eastAsia"/>
        </w:rPr>
        <w:t>了</w:t>
      </w:r>
      <w:r w:rsidRPr="00DA76E9">
        <w:rPr>
          <w:rFonts w:eastAsia="宋体" w:hint="eastAsia"/>
        </w:rPr>
        <w:t>使用对抗训练技术对跨领域数据进行领域迁移学习。此外，为了应对域外测试样本数量少，模型微调效果差的情况，</w:t>
      </w:r>
      <w:r w:rsidR="000D13DA" w:rsidRPr="00DA76E9">
        <w:rPr>
          <w:rFonts w:eastAsia="宋体" w:hint="eastAsia"/>
        </w:rPr>
        <w:t>实验</w:t>
      </w:r>
      <w:r w:rsidRPr="00DA76E9">
        <w:rPr>
          <w:rFonts w:eastAsia="宋体" w:hint="eastAsia"/>
        </w:rPr>
        <w:t>额外使用了针对自然语言的文本数据增强技术以及长度惩罚项。最终以实验的方式验证了</w:t>
      </w:r>
      <w:r w:rsidR="00DD7E67">
        <w:rPr>
          <w:rFonts w:eastAsia="宋体"/>
        </w:rPr>
        <w:t> </w:t>
      </w:r>
      <w:r w:rsidR="00DD7E67">
        <w:rPr>
          <w:rFonts w:eastAsia="宋体" w:hint="eastAsia"/>
        </w:rPr>
        <w:t>R</w:t>
      </w:r>
      <w:r w:rsidR="00721CA9" w:rsidRPr="00DA76E9">
        <w:t>QA-BERT</w:t>
      </w:r>
      <w:r w:rsidR="008907D6">
        <w:rPr>
          <w:rFonts w:eastAsia="宋体"/>
        </w:rPr>
        <w:t> </w:t>
      </w:r>
      <w:r w:rsidRPr="00DA76E9">
        <w:rPr>
          <w:rFonts w:eastAsia="宋体" w:hint="eastAsia"/>
        </w:rPr>
        <w:t>及其变种模型的可行性，在以</w:t>
      </w:r>
      <w:r w:rsidR="008907D6">
        <w:rPr>
          <w:rFonts w:eastAsia="宋体"/>
        </w:rPr>
        <w:t> </w:t>
      </w:r>
      <w:proofErr w:type="spellStart"/>
      <w:r w:rsidRPr="00DA76E9">
        <w:t>SQuAD</w:t>
      </w:r>
      <w:proofErr w:type="spellEnd"/>
      <w:r w:rsidR="008907D6">
        <w:rPr>
          <w:rFonts w:eastAsia="宋体"/>
        </w:rPr>
        <w:t> </w:t>
      </w:r>
      <w:r w:rsidRPr="00DA76E9">
        <w:rPr>
          <w:rFonts w:eastAsia="宋体" w:hint="eastAsia"/>
        </w:rPr>
        <w:t>数据集作为训练领域数据集，</w:t>
      </w:r>
      <w:r w:rsidRPr="00DA76E9">
        <w:t>RACE</w:t>
      </w:r>
      <w:r w:rsidR="008907D6">
        <w:rPr>
          <w:rFonts w:eastAsia="宋体"/>
        </w:rPr>
        <w:t> </w:t>
      </w:r>
      <w:r w:rsidRPr="00DA76E9">
        <w:rPr>
          <w:rFonts w:eastAsia="宋体" w:hint="eastAsia"/>
        </w:rPr>
        <w:t>数据集作为测试领域数据集的实验设置下，</w:t>
      </w:r>
      <w:r w:rsidR="00AA1B35" w:rsidRPr="00DA76E9">
        <w:rPr>
          <w:rFonts w:eastAsia="宋体" w:hint="eastAsia"/>
        </w:rPr>
        <w:t>论文</w:t>
      </w:r>
      <w:r w:rsidRPr="00DA76E9">
        <w:rPr>
          <w:rFonts w:eastAsia="宋体" w:hint="eastAsia"/>
        </w:rPr>
        <w:t>提出的</w:t>
      </w:r>
      <w:r w:rsidR="00DD7E67">
        <w:rPr>
          <w:rFonts w:eastAsia="宋体"/>
        </w:rPr>
        <w:t> </w:t>
      </w:r>
      <w:r w:rsidR="00DD7E67">
        <w:rPr>
          <w:rFonts w:eastAsia="宋体" w:hint="eastAsia"/>
        </w:rPr>
        <w:t>R</w:t>
      </w:r>
      <w:r w:rsidR="00721CA9" w:rsidRPr="00DA76E9">
        <w:t>QA-BERT</w:t>
      </w:r>
      <w:r w:rsidR="008907D6">
        <w:rPr>
          <w:rFonts w:eastAsia="宋体"/>
        </w:rPr>
        <w:t> </w:t>
      </w:r>
      <w:r w:rsidRPr="00DA76E9">
        <w:rPr>
          <w:rFonts w:eastAsia="宋体" w:hint="eastAsia"/>
        </w:rPr>
        <w:t>集合模型在</w:t>
      </w:r>
      <w:r w:rsidRPr="00DA76E9">
        <w:rPr>
          <w:rFonts w:eastAsia="宋体" w:hint="eastAsia"/>
        </w:rPr>
        <w:t xml:space="preserve"> </w:t>
      </w:r>
      <w:r w:rsidRPr="00DA76E9">
        <w:t xml:space="preserve">F1 </w:t>
      </w:r>
      <w:r w:rsidRPr="00DA76E9">
        <w:rPr>
          <w:rFonts w:eastAsia="宋体" w:hint="eastAsia"/>
        </w:rPr>
        <w:t>分数以及完全</w:t>
      </w:r>
      <w:proofErr w:type="gramStart"/>
      <w:r w:rsidRPr="00DA76E9">
        <w:rPr>
          <w:rFonts w:eastAsia="宋体" w:hint="eastAsia"/>
        </w:rPr>
        <w:t>匹配值</w:t>
      </w:r>
      <w:proofErr w:type="gramEnd"/>
      <w:r w:rsidRPr="00DA76E9">
        <w:rPr>
          <w:rFonts w:eastAsia="宋体" w:hint="eastAsia"/>
        </w:rPr>
        <w:t>两个评价指标上分别超过基于传统问答系统基</w:t>
      </w:r>
      <w:r w:rsidR="007231E4" w:rsidRPr="00DA76E9">
        <w:rPr>
          <w:rFonts w:eastAsia="宋体" w:hint="eastAsia"/>
        </w:rPr>
        <w:t>线</w:t>
      </w:r>
      <w:r w:rsidRPr="00DA76E9">
        <w:rPr>
          <w:rFonts w:eastAsia="宋体" w:hint="eastAsia"/>
        </w:rPr>
        <w:t>模型</w:t>
      </w:r>
      <w:del w:id="533" w:author="L Duan" w:date="2022-05-04T17:15:00Z">
        <w:r w:rsidRPr="00DA76E9" w:rsidDel="00E0039F">
          <w:rPr>
            <w:rFonts w:eastAsia="宋体" w:hint="eastAsia"/>
          </w:rPr>
          <w:delText xml:space="preserve"> </w:delText>
        </w:r>
      </w:del>
      <w:proofErr w:type="spellStart"/>
      <w:r w:rsidRPr="00DA76E9">
        <w:t>BiDAF</w:t>
      </w:r>
      <w:proofErr w:type="spellEnd"/>
      <w:r w:rsidRPr="00DA76E9">
        <w:t xml:space="preserve"> </w:t>
      </w:r>
      <w:r w:rsidRPr="00DA76E9">
        <w:rPr>
          <w:rFonts w:eastAsia="宋体" w:hint="eastAsia"/>
        </w:rPr>
        <w:t>以</w:t>
      </w:r>
      <w:del w:id="534" w:author="L Duan" w:date="2022-05-04T17:15:00Z">
        <w:r w:rsidRPr="00DA76E9" w:rsidDel="00EA24A6">
          <w:rPr>
            <w:rFonts w:eastAsia="宋体" w:hint="eastAsia"/>
          </w:rPr>
          <w:delText xml:space="preserve"> </w:delText>
        </w:r>
      </w:del>
      <w:r w:rsidRPr="00DA76E9">
        <w:t>7.57</w:t>
      </w:r>
      <w:del w:id="535" w:author="L Duan" w:date="2022-05-04T17:15:00Z">
        <w:r w:rsidRPr="00DA76E9" w:rsidDel="00EA24A6">
          <w:delText xml:space="preserve"> </w:delText>
        </w:r>
      </w:del>
      <w:r w:rsidRPr="00DA76E9">
        <w:rPr>
          <w:rFonts w:eastAsia="宋体" w:hint="eastAsia"/>
        </w:rPr>
        <w:t>和</w:t>
      </w:r>
      <w:del w:id="536" w:author="L Duan" w:date="2022-05-04T17:15:00Z">
        <w:r w:rsidRPr="00DA76E9" w:rsidDel="00EA24A6">
          <w:rPr>
            <w:rFonts w:eastAsia="宋体" w:hint="eastAsia"/>
          </w:rPr>
          <w:delText xml:space="preserve"> </w:delText>
        </w:r>
      </w:del>
      <w:r w:rsidRPr="00DA76E9">
        <w:t>8.77</w:t>
      </w:r>
      <w:r w:rsidRPr="00DA76E9">
        <w:rPr>
          <w:rFonts w:eastAsia="宋体" w:hint="eastAsia"/>
        </w:rPr>
        <w:t>。</w:t>
      </w:r>
    </w:p>
    <w:p w14:paraId="397617BC" w14:textId="54B4E035" w:rsidR="00245C6B" w:rsidRPr="00DA76E9" w:rsidRDefault="004D32FE" w:rsidP="00B276B7">
      <w:pPr>
        <w:pStyle w:val="2"/>
        <w:rPr>
          <w:rFonts w:ascii="Times New Roman" w:hAnsi="Times New Roman"/>
        </w:rPr>
      </w:pPr>
      <w:bookmarkStart w:id="537" w:name="_Toc101693055"/>
      <w:bookmarkStart w:id="538" w:name="_Toc103718649"/>
      <w:r w:rsidRPr="00DA76E9">
        <w:rPr>
          <w:rFonts w:ascii="Times New Roman" w:hAnsi="Times New Roman" w:hint="eastAsia"/>
        </w:rPr>
        <w:t>工作总结</w:t>
      </w:r>
      <w:bookmarkEnd w:id="537"/>
      <w:bookmarkEnd w:id="538"/>
    </w:p>
    <w:p w14:paraId="556B369A" w14:textId="608EC6AB" w:rsidR="002A3D74" w:rsidRPr="00DA76E9" w:rsidRDefault="004D32FE" w:rsidP="00841650">
      <w:pPr>
        <w:pStyle w:val="af"/>
        <w:spacing w:line="20pt" w:lineRule="exact"/>
        <w:ind w:firstLine="21pt"/>
        <w:jc w:val="both"/>
        <w:rPr>
          <w:rFonts w:eastAsia="宋体"/>
        </w:rPr>
      </w:pPr>
      <w:r w:rsidRPr="00DA76E9">
        <w:rPr>
          <w:rFonts w:eastAsia="宋体" w:hint="eastAsia"/>
        </w:rPr>
        <w:t>以下为对本文主要工作的总结：</w:t>
      </w:r>
    </w:p>
    <w:p w14:paraId="6844C954" w14:textId="77777777" w:rsidR="00EE0EBB" w:rsidRPr="00DA76E9" w:rsidRDefault="00EE0EBB" w:rsidP="00EE0EBB">
      <w:pPr>
        <w:pStyle w:val="af1"/>
        <w:widowControl w:val="0"/>
        <w:numPr>
          <w:ilvl w:val="0"/>
          <w:numId w:val="35"/>
        </w:numPr>
        <w:tabs>
          <w:tab w:val="start" w:pos="35.60pt"/>
        </w:tabs>
        <w:spacing w:line="20pt" w:lineRule="exact"/>
        <w:jc w:val="both"/>
        <w:rPr>
          <w:rFonts w:eastAsia="宋体"/>
          <w:sz w:val="24"/>
        </w:rPr>
      </w:pPr>
      <w:r w:rsidRPr="00DA76E9">
        <w:rPr>
          <w:rFonts w:eastAsia="宋体" w:hint="eastAsia"/>
          <w:sz w:val="24"/>
        </w:rPr>
        <w:t>通过构建一个鲁棒性问答系统为目的，把问答系统与小样本学习两个研究方向结合。提出一个相对传统单一领域问答系统拥有更强的鲁棒性的跨领域问答系统。</w:t>
      </w:r>
    </w:p>
    <w:p w14:paraId="31EC8757" w14:textId="64718C49" w:rsidR="00EE0EBB" w:rsidRPr="00DA76E9" w:rsidRDefault="00EE0EBB" w:rsidP="00EE0EBB">
      <w:pPr>
        <w:pStyle w:val="af1"/>
        <w:widowControl w:val="0"/>
        <w:numPr>
          <w:ilvl w:val="0"/>
          <w:numId w:val="35"/>
        </w:numPr>
        <w:tabs>
          <w:tab w:val="start" w:pos="35.60pt"/>
        </w:tabs>
        <w:spacing w:line="20pt" w:lineRule="exact"/>
        <w:jc w:val="both"/>
        <w:rPr>
          <w:rFonts w:eastAsia="宋体"/>
          <w:sz w:val="24"/>
        </w:rPr>
      </w:pPr>
      <w:r w:rsidRPr="00DA76E9">
        <w:rPr>
          <w:rFonts w:eastAsia="宋体" w:hint="eastAsia"/>
          <w:sz w:val="24"/>
        </w:rPr>
        <w:t>提出</w:t>
      </w:r>
      <w:r w:rsidR="00DD7E67">
        <w:rPr>
          <w:rFonts w:eastAsia="宋体"/>
          <w:sz w:val="24"/>
        </w:rPr>
        <w:t> </w:t>
      </w:r>
      <w:r w:rsidR="00DD7E67">
        <w:rPr>
          <w:rFonts w:eastAsia="宋体" w:hint="eastAsia"/>
          <w:sz w:val="24"/>
        </w:rPr>
        <w:t>R</w:t>
      </w:r>
      <w:r w:rsidRPr="00DA76E9">
        <w:rPr>
          <w:rFonts w:eastAsia="宋体"/>
          <w:sz w:val="24"/>
        </w:rPr>
        <w:t xml:space="preserve">QA-BERT </w:t>
      </w:r>
      <w:r w:rsidRPr="00DA76E9">
        <w:rPr>
          <w:rFonts w:eastAsia="宋体" w:hint="eastAsia"/>
          <w:sz w:val="24"/>
        </w:rPr>
        <w:t>模型以及针对跨领域数据训练的三个策略</w:t>
      </w:r>
      <w:r w:rsidRPr="00DA76E9">
        <w:rPr>
          <w:rFonts w:eastAsia="宋体" w:hint="eastAsia"/>
          <w:sz w:val="24"/>
        </w:rPr>
        <w:t xml:space="preserve"> </w:t>
      </w:r>
      <w:r w:rsidRPr="00DA76E9">
        <w:rPr>
          <w:rFonts w:eastAsia="宋体"/>
          <w:sz w:val="24"/>
        </w:rPr>
        <w:t>(</w:t>
      </w:r>
      <w:r w:rsidRPr="00DA76E9">
        <w:rPr>
          <w:rFonts w:eastAsia="宋体" w:hint="eastAsia"/>
          <w:sz w:val="24"/>
        </w:rPr>
        <w:t>对抗训练、数据增强、长度惩罚项</w:t>
      </w:r>
      <w:r w:rsidRPr="00DA76E9">
        <w:rPr>
          <w:rFonts w:eastAsia="宋体"/>
          <w:sz w:val="24"/>
        </w:rPr>
        <w:t>)</w:t>
      </w:r>
      <w:r w:rsidRPr="00DA76E9">
        <w:rPr>
          <w:rFonts w:eastAsia="宋体" w:hint="eastAsia"/>
          <w:sz w:val="24"/>
        </w:rPr>
        <w:t>。详细地介绍构造鲁棒性问答系统中的相关技术，利用语言</w:t>
      </w:r>
      <w:proofErr w:type="gramStart"/>
      <w:r w:rsidRPr="00DA76E9">
        <w:rPr>
          <w:rFonts w:eastAsia="宋体" w:hint="eastAsia"/>
          <w:sz w:val="24"/>
        </w:rPr>
        <w:t>预训练</w:t>
      </w:r>
      <w:proofErr w:type="gramEnd"/>
      <w:r w:rsidRPr="00DA76E9">
        <w:rPr>
          <w:rFonts w:eastAsia="宋体" w:hint="eastAsia"/>
          <w:sz w:val="24"/>
        </w:rPr>
        <w:t>模型构建问答系统；增加领域分类器，并与</w:t>
      </w:r>
      <w:r w:rsidR="00BE0E96">
        <w:rPr>
          <w:rFonts w:eastAsia="宋体"/>
        </w:rPr>
        <w:t> </w:t>
      </w:r>
      <w:r w:rsidRPr="00DA76E9">
        <w:rPr>
          <w:rFonts w:eastAsia="宋体"/>
          <w:sz w:val="24"/>
        </w:rPr>
        <w:t>BERT</w:t>
      </w:r>
      <w:r w:rsidR="00BE0E96">
        <w:rPr>
          <w:rFonts w:eastAsia="宋体"/>
        </w:rPr>
        <w:t> </w:t>
      </w:r>
      <w:r w:rsidRPr="00DA76E9">
        <w:rPr>
          <w:rFonts w:eastAsia="宋体" w:hint="eastAsia"/>
          <w:sz w:val="24"/>
        </w:rPr>
        <w:t>模型进行对抗训练；分别对</w:t>
      </w:r>
      <w:proofErr w:type="gramStart"/>
      <w:r w:rsidRPr="00DA76E9">
        <w:rPr>
          <w:rFonts w:eastAsia="宋体" w:hint="eastAsia"/>
          <w:sz w:val="24"/>
        </w:rPr>
        <w:t>源领域</w:t>
      </w:r>
      <w:proofErr w:type="gramEnd"/>
      <w:r w:rsidRPr="00DA76E9">
        <w:rPr>
          <w:rFonts w:eastAsia="宋体" w:hint="eastAsia"/>
          <w:sz w:val="24"/>
        </w:rPr>
        <w:t>数据与目标领域数据进行数据增强；增加额外的长度惩罚项以进一步提升模型效果。最终以实证的方式表明，本文提出的集合模型在跨领域基准实验上超过传统问答模型。</w:t>
      </w:r>
    </w:p>
    <w:p w14:paraId="60686F9A" w14:textId="245CD9A2" w:rsidR="00EE0EBB" w:rsidRPr="00DA76E9" w:rsidRDefault="00EE0EBB" w:rsidP="00EE0EBB">
      <w:pPr>
        <w:pStyle w:val="af1"/>
        <w:widowControl w:val="0"/>
        <w:numPr>
          <w:ilvl w:val="0"/>
          <w:numId w:val="35"/>
        </w:numPr>
        <w:tabs>
          <w:tab w:val="start" w:pos="35.60pt"/>
        </w:tabs>
        <w:spacing w:line="20pt" w:lineRule="exact"/>
        <w:jc w:val="both"/>
        <w:rPr>
          <w:rFonts w:eastAsia="宋体"/>
          <w:sz w:val="24"/>
        </w:rPr>
      </w:pPr>
      <w:r w:rsidRPr="00DA76E9">
        <w:rPr>
          <w:rFonts w:eastAsia="宋体" w:hint="eastAsia"/>
          <w:sz w:val="24"/>
        </w:rPr>
        <w:t>进行消融实验分析</w:t>
      </w:r>
      <w:r w:rsidR="00DD7E67">
        <w:rPr>
          <w:rFonts w:eastAsia="宋体"/>
          <w:sz w:val="24"/>
        </w:rPr>
        <w:t> </w:t>
      </w:r>
      <w:r w:rsidR="00DD7E67">
        <w:rPr>
          <w:rFonts w:eastAsia="宋体" w:hint="eastAsia"/>
          <w:sz w:val="24"/>
        </w:rPr>
        <w:t>R</w:t>
      </w:r>
      <w:r w:rsidRPr="00DA76E9">
        <w:rPr>
          <w:rFonts w:eastAsia="宋体"/>
          <w:sz w:val="24"/>
        </w:rPr>
        <w:t>QA-BERT</w:t>
      </w:r>
      <w:r w:rsidR="00BE0E96">
        <w:rPr>
          <w:rFonts w:eastAsia="宋体"/>
        </w:rPr>
        <w:t> </w:t>
      </w:r>
      <w:r w:rsidRPr="00DA76E9">
        <w:rPr>
          <w:rFonts w:eastAsia="宋体" w:hint="eastAsia"/>
          <w:sz w:val="24"/>
        </w:rPr>
        <w:t>各个模块对实验最终结果的影响。实验结果显示，对抗训练策略和数据增强能够明显提升模型的鲁棒性，而长度惩罚项对模型的性能的影响并不显著。</w:t>
      </w:r>
    </w:p>
    <w:p w14:paraId="1F0D9386" w14:textId="211074E3" w:rsidR="00245C6B" w:rsidRPr="00DA76E9" w:rsidRDefault="00C42CD0" w:rsidP="00B6798B">
      <w:pPr>
        <w:pStyle w:val="2"/>
        <w:rPr>
          <w:rFonts w:ascii="Times New Roman" w:hAnsi="Times New Roman"/>
        </w:rPr>
      </w:pPr>
      <w:bookmarkStart w:id="539" w:name="_Toc101693056"/>
      <w:bookmarkStart w:id="540" w:name="_Toc103718650"/>
      <w:r w:rsidRPr="00DA76E9">
        <w:rPr>
          <w:rFonts w:ascii="Times New Roman" w:hAnsi="Times New Roman" w:hint="eastAsia"/>
        </w:rPr>
        <w:t>工作展望</w:t>
      </w:r>
      <w:bookmarkEnd w:id="539"/>
      <w:bookmarkEnd w:id="540"/>
    </w:p>
    <w:p w14:paraId="17FC8D54" w14:textId="1FB0A685" w:rsidR="00C42CD0" w:rsidRPr="00DA76E9" w:rsidRDefault="00C42CD0" w:rsidP="007C3F2F">
      <w:pPr>
        <w:pStyle w:val="af"/>
        <w:spacing w:line="20pt" w:lineRule="exact"/>
        <w:ind w:firstLine="24.10pt"/>
        <w:jc w:val="both"/>
        <w:rPr>
          <w:rFonts w:eastAsia="宋体"/>
        </w:rPr>
      </w:pPr>
      <w:r w:rsidRPr="00DA76E9">
        <w:rPr>
          <w:rFonts w:eastAsia="宋体" w:hint="eastAsia"/>
          <w:spacing w:val="-1"/>
        </w:rPr>
        <w:t>本文完成</w:t>
      </w:r>
      <w:r w:rsidR="00991295" w:rsidRPr="00DA76E9">
        <w:rPr>
          <w:rFonts w:eastAsia="宋体" w:hint="eastAsia"/>
          <w:spacing w:val="-1"/>
        </w:rPr>
        <w:t>了</w:t>
      </w:r>
      <w:r w:rsidRPr="00DA76E9">
        <w:rPr>
          <w:rFonts w:eastAsia="宋体" w:hint="eastAsia"/>
          <w:spacing w:val="-1"/>
        </w:rPr>
        <w:t>对鲁棒性问答系统的基本构建，碍于显</w:t>
      </w:r>
      <w:proofErr w:type="gramStart"/>
      <w:r w:rsidRPr="00DA76E9">
        <w:rPr>
          <w:rFonts w:eastAsia="宋体" w:hint="eastAsia"/>
          <w:spacing w:val="-1"/>
        </w:rPr>
        <w:t>卡计算</w:t>
      </w:r>
      <w:proofErr w:type="gramEnd"/>
      <w:r w:rsidRPr="00DA76E9">
        <w:rPr>
          <w:rFonts w:eastAsia="宋体" w:hint="eastAsia"/>
          <w:spacing w:val="-1"/>
        </w:rPr>
        <w:t>资源缺乏的缘故，所设计的鲁棒性问答系统还存在不足之处，仍需要在未来的工作中不断进行完善。以下为本文将来</w:t>
      </w:r>
      <w:r w:rsidRPr="00DA76E9">
        <w:rPr>
          <w:rFonts w:eastAsia="宋体" w:hint="eastAsia"/>
        </w:rPr>
        <w:t>仍需改进之处：</w:t>
      </w:r>
    </w:p>
    <w:p w14:paraId="29AD2970" w14:textId="77777777" w:rsidR="00EE0EBB" w:rsidRPr="00DA76E9" w:rsidRDefault="00EE0EBB" w:rsidP="00EE0EBB">
      <w:pPr>
        <w:pStyle w:val="af1"/>
        <w:widowControl w:val="0"/>
        <w:numPr>
          <w:ilvl w:val="0"/>
          <w:numId w:val="36"/>
        </w:numPr>
        <w:tabs>
          <w:tab w:val="start" w:pos="35.60pt"/>
        </w:tabs>
        <w:spacing w:line="20pt" w:lineRule="exact"/>
        <w:jc w:val="both"/>
        <w:rPr>
          <w:rFonts w:eastAsia="宋体"/>
          <w:sz w:val="24"/>
        </w:rPr>
      </w:pPr>
      <w:r w:rsidRPr="00DA76E9">
        <w:rPr>
          <w:rFonts w:eastAsia="宋体" w:hint="eastAsia"/>
          <w:sz w:val="24"/>
        </w:rPr>
        <w:t>实验中超参数的设置缺乏一定的理论依据。受到硬件条件的影响，实验过程对模型训练批大小、学习率的设定过于绝对，可能无法找到模型最优解。因此，未来可以考虑使用网格搜索策略对</w:t>
      </w:r>
      <w:proofErr w:type="gramStart"/>
      <w:r w:rsidRPr="00DA76E9">
        <w:rPr>
          <w:rFonts w:eastAsia="宋体" w:hint="eastAsia"/>
          <w:sz w:val="24"/>
        </w:rPr>
        <w:t>更高维度超参数空间</w:t>
      </w:r>
      <w:proofErr w:type="gramEnd"/>
      <w:r w:rsidRPr="00DA76E9">
        <w:rPr>
          <w:rFonts w:eastAsia="宋体" w:hint="eastAsia"/>
          <w:sz w:val="24"/>
        </w:rPr>
        <w:t>进行进一步搜索。</w:t>
      </w:r>
    </w:p>
    <w:p w14:paraId="731B8114" w14:textId="77777777" w:rsidR="00EE0EBB" w:rsidRPr="00DA76E9" w:rsidRDefault="00EE0EBB" w:rsidP="00EE0EBB">
      <w:pPr>
        <w:pStyle w:val="af1"/>
        <w:widowControl w:val="0"/>
        <w:numPr>
          <w:ilvl w:val="0"/>
          <w:numId w:val="36"/>
        </w:numPr>
        <w:tabs>
          <w:tab w:val="start" w:pos="35.60pt"/>
        </w:tabs>
        <w:spacing w:line="20pt" w:lineRule="exact"/>
        <w:jc w:val="both"/>
        <w:rPr>
          <w:rFonts w:eastAsia="宋体"/>
          <w:sz w:val="24"/>
        </w:rPr>
      </w:pPr>
      <w:proofErr w:type="gramStart"/>
      <w:r w:rsidRPr="00DA76E9">
        <w:rPr>
          <w:rFonts w:eastAsia="宋体" w:hint="eastAsia"/>
          <w:sz w:val="24"/>
        </w:rPr>
        <w:t>元学习</w:t>
      </w:r>
      <w:proofErr w:type="gramEnd"/>
      <w:r w:rsidRPr="00DA76E9">
        <w:rPr>
          <w:rFonts w:eastAsia="宋体" w:hint="eastAsia"/>
          <w:sz w:val="24"/>
        </w:rPr>
        <w:t>技术应用的可能性。</w:t>
      </w:r>
      <w:proofErr w:type="gramStart"/>
      <w:r w:rsidRPr="00DA76E9">
        <w:rPr>
          <w:rFonts w:eastAsia="宋体" w:hint="eastAsia"/>
          <w:sz w:val="24"/>
        </w:rPr>
        <w:t>元学习</w:t>
      </w:r>
      <w:proofErr w:type="gramEnd"/>
      <w:r w:rsidRPr="00DA76E9">
        <w:rPr>
          <w:rFonts w:eastAsia="宋体" w:hint="eastAsia"/>
          <w:sz w:val="24"/>
        </w:rPr>
        <w:t>通过设计出一种拥有强大泛化性的模型，使得即使在少量学习样本的情况下，依然能够保证模型快速在不同数据分布之间进行领域迁移，从而更好的适应、更快的泛化到一个新的数据分布当中。</w:t>
      </w:r>
    </w:p>
    <w:p w14:paraId="0133E2D7" w14:textId="5BA6BA7B" w:rsidR="00EE0EBB" w:rsidRPr="00DA76E9" w:rsidRDefault="00EE0EBB" w:rsidP="00EE0EBB">
      <w:pPr>
        <w:pStyle w:val="af1"/>
        <w:widowControl w:val="0"/>
        <w:numPr>
          <w:ilvl w:val="0"/>
          <w:numId w:val="36"/>
        </w:numPr>
        <w:tabs>
          <w:tab w:val="start" w:pos="35.60pt"/>
        </w:tabs>
        <w:spacing w:line="20pt" w:lineRule="exact"/>
        <w:jc w:val="both"/>
        <w:rPr>
          <w:rFonts w:eastAsia="宋体"/>
          <w:sz w:val="24"/>
        </w:rPr>
      </w:pPr>
      <w:r w:rsidRPr="00DA76E9">
        <w:rPr>
          <w:rFonts w:eastAsia="宋体" w:hint="eastAsia"/>
          <w:sz w:val="24"/>
        </w:rPr>
        <w:t>训练、测试数据集来源单一，跨领域数据特征分散。在对数据进行预处理时，由于服务器性能限制，无法对更大批次的数据进行同时处理，只能在域内、域外选取出一个数据集作为训练、测试领域。如果能够把多个数据集融合到一起，同时作为</w:t>
      </w:r>
      <w:r w:rsidR="00DD7E67">
        <w:rPr>
          <w:rFonts w:eastAsia="宋体"/>
          <w:sz w:val="24"/>
        </w:rPr>
        <w:t> </w:t>
      </w:r>
      <w:r w:rsidR="00DD7E67">
        <w:rPr>
          <w:rFonts w:eastAsia="宋体" w:hint="eastAsia"/>
          <w:sz w:val="24"/>
        </w:rPr>
        <w:t>R</w:t>
      </w:r>
      <w:r w:rsidRPr="00DA76E9">
        <w:rPr>
          <w:rFonts w:eastAsia="宋体"/>
          <w:sz w:val="24"/>
        </w:rPr>
        <w:t>QA-</w:t>
      </w:r>
      <w:r w:rsidR="00DD7E67" w:rsidRPr="00DA76E9">
        <w:rPr>
          <w:rFonts w:eastAsia="宋体"/>
          <w:sz w:val="24"/>
        </w:rPr>
        <w:t>BERT</w:t>
      </w:r>
      <w:r w:rsidR="00DD7E67">
        <w:rPr>
          <w:rFonts w:eastAsia="宋体"/>
          <w:sz w:val="24"/>
        </w:rPr>
        <w:t> </w:t>
      </w:r>
      <w:r w:rsidR="00DD7E67" w:rsidRPr="00DA76E9">
        <w:rPr>
          <w:rFonts w:eastAsia="宋体" w:hint="eastAsia"/>
          <w:sz w:val="24"/>
        </w:rPr>
        <w:t>模</w:t>
      </w:r>
      <w:r w:rsidRPr="00DA76E9">
        <w:rPr>
          <w:rFonts w:eastAsia="宋体" w:hint="eastAsia"/>
          <w:sz w:val="24"/>
        </w:rPr>
        <w:t>型的输入，让模型学习更多来源的数据分布，最终结果可能在测试集上表现会更好。</w:t>
      </w:r>
    </w:p>
    <w:p w14:paraId="56F0FD47" w14:textId="1995415B" w:rsidR="00EE0EBB" w:rsidRPr="00DA76E9" w:rsidRDefault="00EE0EBB" w:rsidP="00EE0EBB">
      <w:pPr>
        <w:pStyle w:val="af1"/>
        <w:widowControl w:val="0"/>
        <w:numPr>
          <w:ilvl w:val="0"/>
          <w:numId w:val="36"/>
        </w:numPr>
        <w:tabs>
          <w:tab w:val="start" w:pos="35.60pt"/>
        </w:tabs>
        <w:spacing w:line="20pt" w:lineRule="exact"/>
        <w:jc w:val="both"/>
        <w:rPr>
          <w:rFonts w:eastAsia="宋体"/>
          <w:sz w:val="24"/>
        </w:rPr>
      </w:pPr>
      <w:r w:rsidRPr="00DA76E9">
        <w:rPr>
          <w:rFonts w:eastAsia="宋体" w:hint="eastAsia"/>
          <w:sz w:val="24"/>
        </w:rPr>
        <w:t>使用推理能力更强的</w:t>
      </w:r>
      <w:proofErr w:type="gramStart"/>
      <w:r w:rsidRPr="00DA76E9">
        <w:rPr>
          <w:rFonts w:eastAsia="宋体" w:hint="eastAsia"/>
          <w:sz w:val="24"/>
        </w:rPr>
        <w:t>预训练</w:t>
      </w:r>
      <w:proofErr w:type="gramEnd"/>
      <w:r w:rsidRPr="00DA76E9">
        <w:rPr>
          <w:rFonts w:eastAsia="宋体" w:hint="eastAsia"/>
          <w:sz w:val="24"/>
        </w:rPr>
        <w:t>语言模型。本实验选取</w:t>
      </w:r>
      <w:r w:rsidR="00BF48AC">
        <w:rPr>
          <w:rFonts w:eastAsia="宋体"/>
        </w:rPr>
        <w:t> </w:t>
      </w:r>
      <w:proofErr w:type="spellStart"/>
      <w:r w:rsidR="00DD7E67" w:rsidRPr="00DA76E9">
        <w:rPr>
          <w:rFonts w:eastAsia="宋体"/>
          <w:sz w:val="24"/>
        </w:rPr>
        <w:t>DistilBERT</w:t>
      </w:r>
      <w:proofErr w:type="spellEnd"/>
      <w:r w:rsidR="00DD7E67">
        <w:rPr>
          <w:rFonts w:eastAsia="宋体"/>
          <w:sz w:val="24"/>
        </w:rPr>
        <w:t> </w:t>
      </w:r>
      <w:r w:rsidR="00DD7E67" w:rsidRPr="00DA76E9">
        <w:rPr>
          <w:rFonts w:eastAsia="宋体" w:hint="eastAsia"/>
          <w:sz w:val="24"/>
        </w:rPr>
        <w:t>模</w:t>
      </w:r>
      <w:r w:rsidRPr="00DA76E9">
        <w:rPr>
          <w:rFonts w:eastAsia="宋体" w:hint="eastAsia"/>
          <w:sz w:val="24"/>
        </w:rPr>
        <w:t>型作为</w:t>
      </w:r>
      <w:r w:rsidR="00DD7E67">
        <w:rPr>
          <w:rFonts w:eastAsia="宋体"/>
          <w:sz w:val="24"/>
        </w:rPr>
        <w:t> </w:t>
      </w:r>
      <w:r w:rsidR="00DD7E67">
        <w:rPr>
          <w:rFonts w:eastAsia="宋体" w:hint="eastAsia"/>
          <w:sz w:val="24"/>
        </w:rPr>
        <w:t>R</w:t>
      </w:r>
      <w:r w:rsidRPr="00DA76E9">
        <w:rPr>
          <w:rFonts w:eastAsia="宋体"/>
          <w:sz w:val="24"/>
        </w:rPr>
        <w:t>QA-</w:t>
      </w:r>
      <w:r w:rsidR="00DD7E67" w:rsidRPr="00DA76E9">
        <w:rPr>
          <w:rFonts w:eastAsia="宋体"/>
          <w:sz w:val="24"/>
        </w:rPr>
        <w:t>BERT</w:t>
      </w:r>
      <w:r w:rsidR="00DD7E67">
        <w:rPr>
          <w:rFonts w:eastAsia="宋体"/>
          <w:sz w:val="24"/>
        </w:rPr>
        <w:t> </w:t>
      </w:r>
      <w:r w:rsidR="00DD7E67" w:rsidRPr="00DA76E9">
        <w:rPr>
          <w:rFonts w:eastAsia="宋体" w:hint="eastAsia"/>
          <w:sz w:val="24"/>
        </w:rPr>
        <w:t>模</w:t>
      </w:r>
      <w:r w:rsidRPr="00DA76E9">
        <w:rPr>
          <w:rFonts w:eastAsia="宋体" w:hint="eastAsia"/>
          <w:sz w:val="24"/>
        </w:rPr>
        <w:t>型的骨架网络，但碍于网络模型参数数量限制，使得</w:t>
      </w:r>
      <w:r w:rsidRPr="00DA76E9">
        <w:rPr>
          <w:rFonts w:eastAsia="宋体" w:hint="eastAsia"/>
          <w:sz w:val="24"/>
        </w:rPr>
        <w:t xml:space="preserve"> </w:t>
      </w:r>
      <w:proofErr w:type="spellStart"/>
      <w:r w:rsidR="00DD7E67" w:rsidRPr="00DA76E9">
        <w:rPr>
          <w:rFonts w:eastAsia="宋体"/>
          <w:sz w:val="24"/>
        </w:rPr>
        <w:t>DistilBERT</w:t>
      </w:r>
      <w:proofErr w:type="spellEnd"/>
      <w:r w:rsidR="00DD7E67">
        <w:rPr>
          <w:rFonts w:eastAsia="宋体"/>
          <w:sz w:val="24"/>
        </w:rPr>
        <w:t> </w:t>
      </w:r>
      <w:r w:rsidR="00DD7E67" w:rsidRPr="00DA76E9">
        <w:rPr>
          <w:rFonts w:eastAsia="宋体" w:hint="eastAsia"/>
          <w:sz w:val="24"/>
        </w:rPr>
        <w:t>模</w:t>
      </w:r>
      <w:r w:rsidRPr="00DA76E9">
        <w:rPr>
          <w:rFonts w:eastAsia="宋体" w:hint="eastAsia"/>
          <w:sz w:val="24"/>
        </w:rPr>
        <w:t>型推理能力有限，模型效果在域外数据集上表现仍然不佳。未来将考虑使用更为强大的</w:t>
      </w:r>
      <w:proofErr w:type="gramStart"/>
      <w:r w:rsidRPr="00DA76E9">
        <w:rPr>
          <w:rFonts w:eastAsia="宋体" w:hint="eastAsia"/>
          <w:sz w:val="24"/>
        </w:rPr>
        <w:t>预训练</w:t>
      </w:r>
      <w:proofErr w:type="gramEnd"/>
      <w:r w:rsidRPr="00DA76E9">
        <w:rPr>
          <w:rFonts w:eastAsia="宋体" w:hint="eastAsia"/>
          <w:sz w:val="24"/>
        </w:rPr>
        <w:t>语言模型，以更新颖的</w:t>
      </w:r>
      <w:proofErr w:type="gramStart"/>
      <w:r w:rsidRPr="00DA76E9">
        <w:rPr>
          <w:rFonts w:eastAsia="宋体" w:hint="eastAsia"/>
          <w:sz w:val="24"/>
        </w:rPr>
        <w:t>预训练</w:t>
      </w:r>
      <w:proofErr w:type="gramEnd"/>
      <w:r w:rsidRPr="00DA76E9">
        <w:rPr>
          <w:rFonts w:eastAsia="宋体" w:hint="eastAsia"/>
          <w:sz w:val="24"/>
        </w:rPr>
        <w:t>方式，更庞大的网络参数，更强大的推理</w:t>
      </w:r>
      <w:proofErr w:type="gramStart"/>
      <w:r w:rsidRPr="00DA76E9">
        <w:rPr>
          <w:rFonts w:eastAsia="宋体" w:hint="eastAsia"/>
          <w:sz w:val="24"/>
        </w:rPr>
        <w:t>能力让跨领域</w:t>
      </w:r>
      <w:proofErr w:type="gramEnd"/>
      <w:r w:rsidRPr="00DA76E9">
        <w:rPr>
          <w:rFonts w:eastAsia="宋体" w:hint="eastAsia"/>
          <w:sz w:val="24"/>
        </w:rPr>
        <w:t>学习的模型具备更强的鲁棒性。</w:t>
      </w:r>
    </w:p>
    <w:p w14:paraId="08655436" w14:textId="5198B3D5" w:rsidR="002E0D21" w:rsidRPr="00DA76E9" w:rsidRDefault="002E0D21" w:rsidP="00EE0EBB">
      <w:pPr>
        <w:pStyle w:val="af1"/>
        <w:widowControl w:val="0"/>
        <w:numPr>
          <w:ilvl w:val="0"/>
          <w:numId w:val="35"/>
        </w:numPr>
        <w:tabs>
          <w:tab w:val="start" w:pos="35.60pt"/>
        </w:tabs>
        <w:spacing w:line="20pt" w:lineRule="exact"/>
        <w:jc w:val="both"/>
        <w:rPr>
          <w:rFonts w:eastAsia="宋体"/>
          <w:sz w:val="24"/>
        </w:rPr>
      </w:pPr>
      <w:r w:rsidRPr="00DA76E9">
        <w:rPr>
          <w:rFonts w:eastAsia="宋体"/>
          <w:sz w:val="24"/>
        </w:rPr>
        <w:br w:type="page"/>
      </w:r>
    </w:p>
    <w:p w14:paraId="1B7E0FF1" w14:textId="25DE73BF" w:rsidR="002E0D21" w:rsidRPr="00910059" w:rsidRDefault="002E0D21" w:rsidP="00910059">
      <w:pPr>
        <w:pStyle w:val="1"/>
        <w:pageBreakBefore/>
        <w:numPr>
          <w:ilvl w:val="0"/>
          <w:numId w:val="0"/>
        </w:numPr>
        <w:rPr>
          <w:b/>
          <w:bCs w:val="0"/>
        </w:rPr>
      </w:pPr>
      <w:bookmarkStart w:id="541" w:name="_Toc103718651"/>
      <w:r w:rsidRPr="00910059">
        <w:rPr>
          <w:b/>
          <w:bCs w:val="0"/>
        </w:rPr>
        <w:t>参考文献</w:t>
      </w:r>
      <w:bookmarkEnd w:id="541"/>
    </w:p>
    <w:p w14:paraId="619F0413" w14:textId="5AED7A47" w:rsidR="009A6F96" w:rsidRDefault="009A6F96" w:rsidP="00D707EE">
      <w:pPr>
        <w:pStyle w:val="af1"/>
        <w:widowControl w:val="0"/>
        <w:numPr>
          <w:ilvl w:val="0"/>
          <w:numId w:val="25"/>
        </w:numPr>
        <w:tabs>
          <w:tab w:val="start" w:pos="31.70pt"/>
        </w:tabs>
        <w:spacing w:before="0.05pt" w:line="17.50pt" w:lineRule="auto"/>
        <w:ind w:start="0pt"/>
        <w:jc w:val="start"/>
        <w:rPr>
          <w:sz w:val="24"/>
        </w:rPr>
      </w:pPr>
      <w:r>
        <w:rPr>
          <w:spacing w:val="-1"/>
          <w:sz w:val="24"/>
        </w:rPr>
        <w:t>HASSAN</w:t>
      </w:r>
      <w:r>
        <w:rPr>
          <w:spacing w:val="-19"/>
          <w:sz w:val="24"/>
        </w:rPr>
        <w:t xml:space="preserve"> </w:t>
      </w:r>
      <w:r>
        <w:rPr>
          <w:spacing w:val="-1"/>
          <w:sz w:val="24"/>
        </w:rPr>
        <w:t>H,</w:t>
      </w:r>
      <w:r>
        <w:rPr>
          <w:spacing w:val="-15"/>
          <w:sz w:val="24"/>
        </w:rPr>
        <w:t xml:space="preserve"> </w:t>
      </w:r>
      <w:r>
        <w:rPr>
          <w:spacing w:val="-1"/>
          <w:sz w:val="24"/>
        </w:rPr>
        <w:t>AUE</w:t>
      </w:r>
      <w:r>
        <w:rPr>
          <w:spacing w:val="-19"/>
          <w:sz w:val="24"/>
        </w:rPr>
        <w:t xml:space="preserve"> </w:t>
      </w:r>
      <w:r>
        <w:rPr>
          <w:spacing w:val="-1"/>
          <w:sz w:val="24"/>
        </w:rPr>
        <w:t>A,</w:t>
      </w:r>
      <w:r>
        <w:rPr>
          <w:spacing w:val="-15"/>
          <w:sz w:val="24"/>
        </w:rPr>
        <w:t xml:space="preserve"> </w:t>
      </w:r>
      <w:r>
        <w:rPr>
          <w:spacing w:val="-1"/>
          <w:sz w:val="24"/>
        </w:rPr>
        <w:t>CHEN</w:t>
      </w:r>
      <w:r>
        <w:rPr>
          <w:spacing w:val="-19"/>
          <w:sz w:val="24"/>
        </w:rPr>
        <w:t xml:space="preserve"> </w:t>
      </w:r>
      <w:r>
        <w:rPr>
          <w:sz w:val="24"/>
        </w:rPr>
        <w:t>C,</w:t>
      </w:r>
      <w:r>
        <w:rPr>
          <w:spacing w:val="-18"/>
          <w:sz w:val="24"/>
        </w:rPr>
        <w:t xml:space="preserve"> </w:t>
      </w:r>
      <w:r>
        <w:rPr>
          <w:sz w:val="24"/>
        </w:rPr>
        <w:t>et</w:t>
      </w:r>
      <w:r>
        <w:rPr>
          <w:spacing w:val="-18"/>
          <w:sz w:val="24"/>
        </w:rPr>
        <w:t xml:space="preserve"> </w:t>
      </w:r>
      <w:r>
        <w:rPr>
          <w:sz w:val="24"/>
        </w:rPr>
        <w:t>al.</w:t>
      </w:r>
      <w:r>
        <w:rPr>
          <w:spacing w:val="-18"/>
          <w:sz w:val="24"/>
        </w:rPr>
        <w:t xml:space="preserve"> </w:t>
      </w:r>
      <w:r>
        <w:rPr>
          <w:sz w:val="24"/>
        </w:rPr>
        <w:t>Achieving</w:t>
      </w:r>
      <w:r>
        <w:rPr>
          <w:spacing w:val="-19"/>
          <w:sz w:val="24"/>
        </w:rPr>
        <w:t xml:space="preserve"> </w:t>
      </w:r>
      <w:r>
        <w:rPr>
          <w:sz w:val="24"/>
        </w:rPr>
        <w:t>human</w:t>
      </w:r>
      <w:r>
        <w:rPr>
          <w:spacing w:val="-18"/>
          <w:sz w:val="24"/>
        </w:rPr>
        <w:t xml:space="preserve"> </w:t>
      </w:r>
      <w:r>
        <w:rPr>
          <w:sz w:val="24"/>
        </w:rPr>
        <w:t>parity</w:t>
      </w:r>
      <w:r>
        <w:rPr>
          <w:spacing w:val="-18"/>
          <w:sz w:val="24"/>
        </w:rPr>
        <w:t xml:space="preserve"> </w:t>
      </w:r>
      <w:r>
        <w:rPr>
          <w:sz w:val="24"/>
        </w:rPr>
        <w:t>on</w:t>
      </w:r>
      <w:r>
        <w:rPr>
          <w:spacing w:val="-18"/>
          <w:sz w:val="24"/>
        </w:rPr>
        <w:t xml:space="preserve"> </w:t>
      </w:r>
      <w:r>
        <w:rPr>
          <w:sz w:val="24"/>
        </w:rPr>
        <w:t>automatic</w:t>
      </w:r>
      <w:r>
        <w:rPr>
          <w:spacing w:val="-18"/>
          <w:sz w:val="24"/>
        </w:rPr>
        <w:t xml:space="preserve"> </w:t>
      </w:r>
      <w:proofErr w:type="spellStart"/>
      <w:r>
        <w:rPr>
          <w:sz w:val="24"/>
        </w:rPr>
        <w:t>chinese</w:t>
      </w:r>
      <w:proofErr w:type="spellEnd"/>
      <w:r>
        <w:rPr>
          <w:spacing w:val="-19"/>
          <w:sz w:val="24"/>
        </w:rPr>
        <w:t xml:space="preserve"> </w:t>
      </w:r>
      <w:r>
        <w:rPr>
          <w:sz w:val="24"/>
        </w:rPr>
        <w:t>to</w:t>
      </w:r>
      <w:r>
        <w:rPr>
          <w:spacing w:val="-18"/>
          <w:sz w:val="24"/>
        </w:rPr>
        <w:t xml:space="preserve"> </w:t>
      </w:r>
      <w:proofErr w:type="gramStart"/>
      <w:r w:rsidR="00FC583C">
        <w:rPr>
          <w:sz w:val="24"/>
        </w:rPr>
        <w:t xml:space="preserve">English </w:t>
      </w:r>
      <w:r>
        <w:rPr>
          <w:spacing w:val="-57"/>
          <w:sz w:val="24"/>
        </w:rPr>
        <w:t xml:space="preserve"> </w:t>
      </w:r>
      <w:bookmarkStart w:id="542" w:name="_bookmark52"/>
      <w:bookmarkEnd w:id="542"/>
      <w:r>
        <w:rPr>
          <w:sz w:val="24"/>
        </w:rPr>
        <w:t>news</w:t>
      </w:r>
      <w:proofErr w:type="gramEnd"/>
      <w:r>
        <w:rPr>
          <w:spacing w:val="-1"/>
          <w:sz w:val="24"/>
        </w:rPr>
        <w:t xml:space="preserve"> </w:t>
      </w:r>
      <w:r>
        <w:rPr>
          <w:sz w:val="24"/>
        </w:rPr>
        <w:t xml:space="preserve">translation[J]. </w:t>
      </w:r>
      <w:proofErr w:type="spellStart"/>
      <w:r>
        <w:rPr>
          <w:sz w:val="24"/>
        </w:rPr>
        <w:t>arXiv</w:t>
      </w:r>
      <w:proofErr w:type="spellEnd"/>
      <w:r>
        <w:rPr>
          <w:sz w:val="24"/>
        </w:rPr>
        <w:t xml:space="preserve"> preprint arXiv:1803.05567, 2018.</w:t>
      </w:r>
    </w:p>
    <w:p w14:paraId="2C6C4577" w14:textId="77777777" w:rsidR="009A6F96" w:rsidRDefault="009A6F96" w:rsidP="00D707EE">
      <w:pPr>
        <w:pStyle w:val="af1"/>
        <w:widowControl w:val="0"/>
        <w:numPr>
          <w:ilvl w:val="0"/>
          <w:numId w:val="25"/>
        </w:numPr>
        <w:tabs>
          <w:tab w:val="start" w:pos="31.70pt"/>
        </w:tabs>
        <w:spacing w:line="17.50pt" w:lineRule="auto"/>
        <w:ind w:start="0pt"/>
        <w:jc w:val="start"/>
        <w:rPr>
          <w:sz w:val="24"/>
        </w:rPr>
      </w:pPr>
      <w:r>
        <w:rPr>
          <w:sz w:val="24"/>
        </w:rPr>
        <w:t>JIA</w:t>
      </w:r>
      <w:r>
        <w:rPr>
          <w:spacing w:val="12"/>
          <w:sz w:val="24"/>
        </w:rPr>
        <w:t xml:space="preserve"> </w:t>
      </w:r>
      <w:r>
        <w:rPr>
          <w:sz w:val="24"/>
        </w:rPr>
        <w:t>R,</w:t>
      </w:r>
      <w:r>
        <w:rPr>
          <w:spacing w:val="17"/>
          <w:sz w:val="24"/>
        </w:rPr>
        <w:t xml:space="preserve"> </w:t>
      </w:r>
      <w:r>
        <w:rPr>
          <w:sz w:val="24"/>
        </w:rPr>
        <w:t>LIANG</w:t>
      </w:r>
      <w:r>
        <w:rPr>
          <w:spacing w:val="14"/>
          <w:sz w:val="24"/>
        </w:rPr>
        <w:t xml:space="preserve"> </w:t>
      </w:r>
      <w:r>
        <w:rPr>
          <w:sz w:val="24"/>
        </w:rPr>
        <w:t>P.</w:t>
      </w:r>
      <w:r>
        <w:rPr>
          <w:spacing w:val="12"/>
          <w:sz w:val="24"/>
        </w:rPr>
        <w:t xml:space="preserve"> </w:t>
      </w:r>
      <w:r>
        <w:rPr>
          <w:sz w:val="24"/>
        </w:rPr>
        <w:t>Adversarial</w:t>
      </w:r>
      <w:r>
        <w:rPr>
          <w:spacing w:val="14"/>
          <w:sz w:val="24"/>
        </w:rPr>
        <w:t xml:space="preserve"> </w:t>
      </w:r>
      <w:r>
        <w:rPr>
          <w:sz w:val="24"/>
        </w:rPr>
        <w:t>examples</w:t>
      </w:r>
      <w:r>
        <w:rPr>
          <w:spacing w:val="14"/>
          <w:sz w:val="24"/>
        </w:rPr>
        <w:t xml:space="preserve"> </w:t>
      </w:r>
      <w:r>
        <w:rPr>
          <w:sz w:val="24"/>
        </w:rPr>
        <w:t>for</w:t>
      </w:r>
      <w:r>
        <w:rPr>
          <w:spacing w:val="12"/>
          <w:sz w:val="24"/>
        </w:rPr>
        <w:t xml:space="preserve"> </w:t>
      </w:r>
      <w:r>
        <w:rPr>
          <w:sz w:val="24"/>
        </w:rPr>
        <w:t>evaluating</w:t>
      </w:r>
      <w:r>
        <w:rPr>
          <w:spacing w:val="14"/>
          <w:sz w:val="24"/>
        </w:rPr>
        <w:t xml:space="preserve"> </w:t>
      </w:r>
      <w:r>
        <w:rPr>
          <w:sz w:val="24"/>
        </w:rPr>
        <w:t>reading</w:t>
      </w:r>
      <w:r>
        <w:rPr>
          <w:spacing w:val="13"/>
          <w:sz w:val="24"/>
        </w:rPr>
        <w:t xml:space="preserve"> </w:t>
      </w:r>
      <w:r>
        <w:rPr>
          <w:sz w:val="24"/>
        </w:rPr>
        <w:t>comprehension</w:t>
      </w:r>
      <w:r>
        <w:rPr>
          <w:spacing w:val="14"/>
          <w:sz w:val="24"/>
        </w:rPr>
        <w:t xml:space="preserve"> </w:t>
      </w:r>
      <w:r>
        <w:rPr>
          <w:sz w:val="24"/>
        </w:rPr>
        <w:t>systems[J].</w:t>
      </w:r>
      <w:r>
        <w:rPr>
          <w:spacing w:val="-57"/>
          <w:sz w:val="24"/>
        </w:rPr>
        <w:t xml:space="preserve"> </w:t>
      </w:r>
      <w:bookmarkStart w:id="543" w:name="_bookmark53"/>
      <w:bookmarkEnd w:id="543"/>
      <w:proofErr w:type="spellStart"/>
      <w:r>
        <w:rPr>
          <w:sz w:val="24"/>
        </w:rPr>
        <w:t>arXiv</w:t>
      </w:r>
      <w:proofErr w:type="spellEnd"/>
      <w:r>
        <w:rPr>
          <w:spacing w:val="-1"/>
          <w:sz w:val="24"/>
        </w:rPr>
        <w:t xml:space="preserve"> </w:t>
      </w:r>
      <w:r>
        <w:rPr>
          <w:sz w:val="24"/>
        </w:rPr>
        <w:t>preprint arXiv:1707.07328, 2017.</w:t>
      </w:r>
    </w:p>
    <w:p w14:paraId="50B1A3AC" w14:textId="77777777" w:rsidR="009A6F96" w:rsidRDefault="009A6F96" w:rsidP="00D707EE">
      <w:pPr>
        <w:pStyle w:val="af1"/>
        <w:widowControl w:val="0"/>
        <w:numPr>
          <w:ilvl w:val="0"/>
          <w:numId w:val="25"/>
        </w:numPr>
        <w:tabs>
          <w:tab w:val="start" w:pos="31.70pt"/>
        </w:tabs>
        <w:spacing w:before="0.05pt" w:line="17.50pt" w:lineRule="auto"/>
        <w:ind w:start="0pt"/>
        <w:jc w:val="start"/>
        <w:rPr>
          <w:sz w:val="24"/>
        </w:rPr>
      </w:pPr>
      <w:r>
        <w:rPr>
          <w:spacing w:val="-1"/>
          <w:sz w:val="24"/>
        </w:rPr>
        <w:t>TALMOR</w:t>
      </w:r>
      <w:r>
        <w:rPr>
          <w:spacing w:val="-18"/>
          <w:sz w:val="24"/>
        </w:rPr>
        <w:t xml:space="preserve"> </w:t>
      </w:r>
      <w:r>
        <w:rPr>
          <w:spacing w:val="-1"/>
          <w:sz w:val="24"/>
        </w:rPr>
        <w:t>A,</w:t>
      </w:r>
      <w:r>
        <w:rPr>
          <w:spacing w:val="-15"/>
          <w:sz w:val="24"/>
        </w:rPr>
        <w:t xml:space="preserve"> </w:t>
      </w:r>
      <w:r>
        <w:rPr>
          <w:spacing w:val="-1"/>
          <w:sz w:val="24"/>
        </w:rPr>
        <w:t>BERANT</w:t>
      </w:r>
      <w:r>
        <w:rPr>
          <w:spacing w:val="-18"/>
          <w:sz w:val="24"/>
        </w:rPr>
        <w:t xml:space="preserve"> </w:t>
      </w:r>
      <w:r>
        <w:rPr>
          <w:spacing w:val="-1"/>
          <w:sz w:val="24"/>
        </w:rPr>
        <w:t>J.</w:t>
      </w:r>
      <w:r>
        <w:rPr>
          <w:spacing w:val="-18"/>
          <w:sz w:val="24"/>
        </w:rPr>
        <w:t xml:space="preserve"> </w:t>
      </w:r>
      <w:proofErr w:type="spellStart"/>
      <w:r>
        <w:rPr>
          <w:spacing w:val="-1"/>
          <w:sz w:val="24"/>
        </w:rPr>
        <w:t>MultiQA</w:t>
      </w:r>
      <w:proofErr w:type="spellEnd"/>
      <w:r>
        <w:rPr>
          <w:spacing w:val="-1"/>
          <w:sz w:val="24"/>
        </w:rPr>
        <w:t>:</w:t>
      </w:r>
      <w:r>
        <w:rPr>
          <w:spacing w:val="-18"/>
          <w:sz w:val="24"/>
        </w:rPr>
        <w:t xml:space="preserve"> </w:t>
      </w:r>
      <w:r>
        <w:rPr>
          <w:spacing w:val="-1"/>
          <w:sz w:val="24"/>
        </w:rPr>
        <w:t>An</w:t>
      </w:r>
      <w:r>
        <w:rPr>
          <w:spacing w:val="-18"/>
          <w:sz w:val="24"/>
        </w:rPr>
        <w:t xml:space="preserve"> </w:t>
      </w:r>
      <w:r>
        <w:rPr>
          <w:spacing w:val="-1"/>
          <w:sz w:val="24"/>
        </w:rPr>
        <w:t>empirical</w:t>
      </w:r>
      <w:r>
        <w:rPr>
          <w:spacing w:val="-18"/>
          <w:sz w:val="24"/>
        </w:rPr>
        <w:t xml:space="preserve"> </w:t>
      </w:r>
      <w:r>
        <w:rPr>
          <w:sz w:val="24"/>
        </w:rPr>
        <w:t>investigation</w:t>
      </w:r>
      <w:r>
        <w:rPr>
          <w:spacing w:val="-18"/>
          <w:sz w:val="24"/>
        </w:rPr>
        <w:t xml:space="preserve"> </w:t>
      </w:r>
      <w:r>
        <w:rPr>
          <w:sz w:val="24"/>
        </w:rPr>
        <w:t>of</w:t>
      </w:r>
      <w:r>
        <w:rPr>
          <w:spacing w:val="-18"/>
          <w:sz w:val="24"/>
        </w:rPr>
        <w:t xml:space="preserve"> </w:t>
      </w:r>
      <w:r>
        <w:rPr>
          <w:sz w:val="24"/>
        </w:rPr>
        <w:t>generalization</w:t>
      </w:r>
      <w:r>
        <w:rPr>
          <w:spacing w:val="-18"/>
          <w:sz w:val="24"/>
        </w:rPr>
        <w:t xml:space="preserve"> </w:t>
      </w:r>
      <w:r>
        <w:rPr>
          <w:sz w:val="24"/>
        </w:rPr>
        <w:t>and</w:t>
      </w:r>
      <w:r>
        <w:rPr>
          <w:spacing w:val="-18"/>
          <w:sz w:val="24"/>
        </w:rPr>
        <w:t xml:space="preserve"> </w:t>
      </w:r>
      <w:r>
        <w:rPr>
          <w:sz w:val="24"/>
        </w:rPr>
        <w:t>transfer</w:t>
      </w:r>
      <w:r>
        <w:rPr>
          <w:spacing w:val="-57"/>
          <w:sz w:val="24"/>
        </w:rPr>
        <w:t xml:space="preserve"> </w:t>
      </w:r>
      <w:bookmarkStart w:id="544" w:name="_bookmark54"/>
      <w:bookmarkEnd w:id="544"/>
      <w:r>
        <w:rPr>
          <w:sz w:val="24"/>
        </w:rPr>
        <w:t>in</w:t>
      </w:r>
      <w:r>
        <w:rPr>
          <w:spacing w:val="-1"/>
          <w:sz w:val="24"/>
        </w:rPr>
        <w:t xml:space="preserve"> </w:t>
      </w:r>
      <w:r>
        <w:rPr>
          <w:sz w:val="24"/>
        </w:rPr>
        <w:t xml:space="preserve">reading comprehension[J]. </w:t>
      </w:r>
      <w:proofErr w:type="spellStart"/>
      <w:r>
        <w:rPr>
          <w:sz w:val="24"/>
        </w:rPr>
        <w:t>arXiv</w:t>
      </w:r>
      <w:proofErr w:type="spellEnd"/>
      <w:r>
        <w:rPr>
          <w:sz w:val="24"/>
        </w:rPr>
        <w:t xml:space="preserve"> preprint arXiv:1905.13453, 2019.</w:t>
      </w:r>
    </w:p>
    <w:p w14:paraId="49E0D53A" w14:textId="771E8C80" w:rsidR="009A6F96" w:rsidRDefault="009A6F96" w:rsidP="00D707EE">
      <w:pPr>
        <w:pStyle w:val="af1"/>
        <w:widowControl w:val="0"/>
        <w:numPr>
          <w:ilvl w:val="0"/>
          <w:numId w:val="25"/>
        </w:numPr>
        <w:tabs>
          <w:tab w:val="start" w:pos="31.70pt"/>
        </w:tabs>
        <w:spacing w:line="17.50pt" w:lineRule="auto"/>
        <w:ind w:start="0pt"/>
        <w:jc w:val="start"/>
        <w:rPr>
          <w:sz w:val="24"/>
        </w:rPr>
      </w:pPr>
      <w:r>
        <w:rPr>
          <w:spacing w:val="-1"/>
          <w:sz w:val="24"/>
        </w:rPr>
        <w:t>CHOWDHURY</w:t>
      </w:r>
      <w:r>
        <w:rPr>
          <w:spacing w:val="19"/>
          <w:sz w:val="24"/>
        </w:rPr>
        <w:t xml:space="preserve"> </w:t>
      </w:r>
      <w:r>
        <w:rPr>
          <w:spacing w:val="-1"/>
          <w:sz w:val="24"/>
        </w:rPr>
        <w:t>G</w:t>
      </w:r>
      <w:r>
        <w:rPr>
          <w:spacing w:val="19"/>
          <w:sz w:val="24"/>
        </w:rPr>
        <w:t xml:space="preserve"> </w:t>
      </w:r>
      <w:proofErr w:type="spellStart"/>
      <w:r>
        <w:rPr>
          <w:spacing w:val="-1"/>
          <w:sz w:val="24"/>
        </w:rPr>
        <w:t>G</w:t>
      </w:r>
      <w:proofErr w:type="spellEnd"/>
      <w:r>
        <w:rPr>
          <w:spacing w:val="-1"/>
          <w:sz w:val="24"/>
        </w:rPr>
        <w:t>.</w:t>
      </w:r>
      <w:r>
        <w:rPr>
          <w:spacing w:val="20"/>
          <w:sz w:val="24"/>
        </w:rPr>
        <w:t xml:space="preserve"> </w:t>
      </w:r>
      <w:r>
        <w:rPr>
          <w:spacing w:val="-1"/>
          <w:sz w:val="24"/>
        </w:rPr>
        <w:t>Introduction</w:t>
      </w:r>
      <w:r>
        <w:rPr>
          <w:spacing w:val="19"/>
          <w:sz w:val="24"/>
        </w:rPr>
        <w:t xml:space="preserve"> </w:t>
      </w:r>
      <w:r>
        <w:rPr>
          <w:sz w:val="24"/>
        </w:rPr>
        <w:t>to</w:t>
      </w:r>
      <w:r>
        <w:rPr>
          <w:spacing w:val="20"/>
          <w:sz w:val="24"/>
        </w:rPr>
        <w:t xml:space="preserve"> </w:t>
      </w:r>
      <w:r>
        <w:rPr>
          <w:sz w:val="24"/>
        </w:rPr>
        <w:t>modern</w:t>
      </w:r>
      <w:r>
        <w:rPr>
          <w:spacing w:val="19"/>
          <w:sz w:val="24"/>
        </w:rPr>
        <w:t xml:space="preserve"> </w:t>
      </w:r>
      <w:r>
        <w:rPr>
          <w:sz w:val="24"/>
        </w:rPr>
        <w:t>information</w:t>
      </w:r>
      <w:r>
        <w:rPr>
          <w:spacing w:val="20"/>
          <w:sz w:val="24"/>
        </w:rPr>
        <w:t xml:space="preserve"> </w:t>
      </w:r>
      <w:r>
        <w:rPr>
          <w:sz w:val="24"/>
        </w:rPr>
        <w:t>retrieval[M].</w:t>
      </w:r>
      <w:r>
        <w:rPr>
          <w:spacing w:val="19"/>
          <w:sz w:val="24"/>
        </w:rPr>
        <w:t xml:space="preserve"> </w:t>
      </w:r>
      <w:r>
        <w:rPr>
          <w:sz w:val="24"/>
        </w:rPr>
        <w:t>[</w:t>
      </w:r>
      <w:proofErr w:type="spellStart"/>
      <w:r>
        <w:rPr>
          <w:sz w:val="24"/>
        </w:rPr>
        <w:t>S.l.</w:t>
      </w:r>
      <w:proofErr w:type="spellEnd"/>
      <w:proofErr w:type="gramStart"/>
      <w:r>
        <w:rPr>
          <w:sz w:val="24"/>
        </w:rPr>
        <w:t>]</w:t>
      </w:r>
      <w:r>
        <w:rPr>
          <w:spacing w:val="-21"/>
          <w:sz w:val="24"/>
        </w:rPr>
        <w:t xml:space="preserve"> </w:t>
      </w:r>
      <w:r>
        <w:rPr>
          <w:sz w:val="24"/>
        </w:rPr>
        <w:t>:</w:t>
      </w:r>
      <w:proofErr w:type="gramEnd"/>
      <w:r>
        <w:rPr>
          <w:sz w:val="24"/>
        </w:rPr>
        <w:t xml:space="preserve">  Facet</w:t>
      </w:r>
      <w:r>
        <w:rPr>
          <w:spacing w:val="19"/>
          <w:sz w:val="24"/>
        </w:rPr>
        <w:t xml:space="preserve"> </w:t>
      </w:r>
      <w:r>
        <w:rPr>
          <w:sz w:val="24"/>
        </w:rPr>
        <w:t>pub</w:t>
      </w:r>
      <w:bookmarkStart w:id="545" w:name="_bookmark55"/>
      <w:bookmarkEnd w:id="545"/>
      <w:r>
        <w:rPr>
          <w:sz w:val="24"/>
        </w:rPr>
        <w:t>-</w:t>
      </w:r>
      <w:proofErr w:type="spellStart"/>
      <w:r>
        <w:rPr>
          <w:sz w:val="24"/>
        </w:rPr>
        <w:t>lishing</w:t>
      </w:r>
      <w:proofErr w:type="spellEnd"/>
      <w:r>
        <w:rPr>
          <w:sz w:val="24"/>
        </w:rPr>
        <w:t>,</w:t>
      </w:r>
      <w:r>
        <w:rPr>
          <w:spacing w:val="-1"/>
          <w:sz w:val="24"/>
        </w:rPr>
        <w:t xml:space="preserve"> </w:t>
      </w:r>
      <w:r>
        <w:rPr>
          <w:sz w:val="24"/>
        </w:rPr>
        <w:t>2010.</w:t>
      </w:r>
    </w:p>
    <w:p w14:paraId="5160E072" w14:textId="77777777" w:rsidR="009A6F96" w:rsidRDefault="009A6F96" w:rsidP="00D707EE">
      <w:pPr>
        <w:pStyle w:val="af1"/>
        <w:widowControl w:val="0"/>
        <w:numPr>
          <w:ilvl w:val="0"/>
          <w:numId w:val="25"/>
        </w:numPr>
        <w:tabs>
          <w:tab w:val="start" w:pos="31.70pt"/>
        </w:tabs>
        <w:spacing w:before="0.05pt" w:line="17.50pt" w:lineRule="auto"/>
        <w:ind w:start="0pt"/>
        <w:jc w:val="start"/>
        <w:rPr>
          <w:sz w:val="24"/>
        </w:rPr>
      </w:pPr>
      <w:r>
        <w:rPr>
          <w:sz w:val="24"/>
        </w:rPr>
        <w:t>BURGES</w:t>
      </w:r>
      <w:r>
        <w:rPr>
          <w:spacing w:val="-13"/>
          <w:sz w:val="24"/>
        </w:rPr>
        <w:t xml:space="preserve"> </w:t>
      </w:r>
      <w:r>
        <w:rPr>
          <w:sz w:val="24"/>
        </w:rPr>
        <w:t>C</w:t>
      </w:r>
      <w:r>
        <w:rPr>
          <w:spacing w:val="-13"/>
          <w:sz w:val="24"/>
        </w:rPr>
        <w:t xml:space="preserve"> </w:t>
      </w:r>
      <w:r>
        <w:rPr>
          <w:sz w:val="24"/>
        </w:rPr>
        <w:t>J.</w:t>
      </w:r>
      <w:r>
        <w:rPr>
          <w:spacing w:val="-13"/>
          <w:sz w:val="24"/>
        </w:rPr>
        <w:t xml:space="preserve"> </w:t>
      </w:r>
      <w:r>
        <w:rPr>
          <w:sz w:val="24"/>
        </w:rPr>
        <w:t>Towards</w:t>
      </w:r>
      <w:r>
        <w:rPr>
          <w:spacing w:val="-13"/>
          <w:sz w:val="24"/>
        </w:rPr>
        <w:t xml:space="preserve"> </w:t>
      </w:r>
      <w:r>
        <w:rPr>
          <w:sz w:val="24"/>
        </w:rPr>
        <w:t>the</w:t>
      </w:r>
      <w:r>
        <w:rPr>
          <w:spacing w:val="-13"/>
          <w:sz w:val="24"/>
        </w:rPr>
        <w:t xml:space="preserve"> </w:t>
      </w:r>
      <w:r>
        <w:rPr>
          <w:sz w:val="24"/>
        </w:rPr>
        <w:t>machine</w:t>
      </w:r>
      <w:r>
        <w:rPr>
          <w:spacing w:val="-13"/>
          <w:sz w:val="24"/>
        </w:rPr>
        <w:t xml:space="preserve"> </w:t>
      </w:r>
      <w:r>
        <w:rPr>
          <w:sz w:val="24"/>
        </w:rPr>
        <w:t>comprehension</w:t>
      </w:r>
      <w:r>
        <w:rPr>
          <w:spacing w:val="-13"/>
          <w:sz w:val="24"/>
        </w:rPr>
        <w:t xml:space="preserve"> </w:t>
      </w:r>
      <w:r>
        <w:rPr>
          <w:sz w:val="24"/>
        </w:rPr>
        <w:t>of</w:t>
      </w:r>
      <w:r>
        <w:rPr>
          <w:spacing w:val="-13"/>
          <w:sz w:val="24"/>
        </w:rPr>
        <w:t xml:space="preserve"> </w:t>
      </w:r>
      <w:r>
        <w:rPr>
          <w:sz w:val="24"/>
        </w:rPr>
        <w:t>text:</w:t>
      </w:r>
      <w:r>
        <w:rPr>
          <w:spacing w:val="10"/>
          <w:sz w:val="24"/>
        </w:rPr>
        <w:t xml:space="preserve"> </w:t>
      </w:r>
      <w:r>
        <w:rPr>
          <w:sz w:val="24"/>
        </w:rPr>
        <w:t>An</w:t>
      </w:r>
      <w:r>
        <w:rPr>
          <w:spacing w:val="-13"/>
          <w:sz w:val="24"/>
        </w:rPr>
        <w:t xml:space="preserve"> </w:t>
      </w:r>
      <w:r>
        <w:rPr>
          <w:sz w:val="24"/>
        </w:rPr>
        <w:t>essay[J].</w:t>
      </w:r>
      <w:r>
        <w:rPr>
          <w:spacing w:val="-13"/>
          <w:sz w:val="24"/>
        </w:rPr>
        <w:t xml:space="preserve"> </w:t>
      </w:r>
      <w:proofErr w:type="spellStart"/>
      <w:r>
        <w:rPr>
          <w:sz w:val="24"/>
        </w:rPr>
        <w:t>TechReport</w:t>
      </w:r>
      <w:proofErr w:type="spellEnd"/>
      <w:r>
        <w:rPr>
          <w:sz w:val="24"/>
        </w:rPr>
        <w:t>:</w:t>
      </w:r>
      <w:r>
        <w:rPr>
          <w:spacing w:val="11"/>
          <w:sz w:val="24"/>
        </w:rPr>
        <w:t xml:space="preserve"> </w:t>
      </w:r>
      <w:r>
        <w:rPr>
          <w:sz w:val="24"/>
        </w:rPr>
        <w:t>MSR-</w:t>
      </w:r>
      <w:r>
        <w:rPr>
          <w:spacing w:val="-57"/>
          <w:sz w:val="24"/>
        </w:rPr>
        <w:t xml:space="preserve"> </w:t>
      </w:r>
      <w:bookmarkStart w:id="546" w:name="_bookmark56"/>
      <w:bookmarkEnd w:id="546"/>
      <w:r>
        <w:rPr>
          <w:sz w:val="24"/>
        </w:rPr>
        <w:t>TR-2013-125,</w:t>
      </w:r>
      <w:r>
        <w:rPr>
          <w:spacing w:val="-1"/>
          <w:sz w:val="24"/>
        </w:rPr>
        <w:t xml:space="preserve"> </w:t>
      </w:r>
      <w:r>
        <w:rPr>
          <w:sz w:val="24"/>
        </w:rPr>
        <w:t>2013.</w:t>
      </w:r>
    </w:p>
    <w:p w14:paraId="0C8F4F1B" w14:textId="428AC901" w:rsidR="009A6F96" w:rsidRDefault="009A6F96" w:rsidP="00D707EE">
      <w:pPr>
        <w:pStyle w:val="af1"/>
        <w:widowControl w:val="0"/>
        <w:numPr>
          <w:ilvl w:val="0"/>
          <w:numId w:val="25"/>
        </w:numPr>
        <w:tabs>
          <w:tab w:val="start" w:pos="31.70pt"/>
        </w:tabs>
        <w:spacing w:line="17.50pt" w:lineRule="auto"/>
        <w:ind w:start="0pt"/>
        <w:jc w:val="both"/>
        <w:rPr>
          <w:sz w:val="24"/>
        </w:rPr>
      </w:pPr>
      <w:r>
        <w:rPr>
          <w:sz w:val="24"/>
        </w:rPr>
        <w:t>SIMMONS</w:t>
      </w:r>
      <w:r>
        <w:rPr>
          <w:spacing w:val="-9"/>
          <w:sz w:val="24"/>
        </w:rPr>
        <w:t xml:space="preserve"> </w:t>
      </w:r>
      <w:r>
        <w:rPr>
          <w:sz w:val="24"/>
        </w:rPr>
        <w:t>R</w:t>
      </w:r>
      <w:r>
        <w:rPr>
          <w:spacing w:val="-8"/>
          <w:sz w:val="24"/>
        </w:rPr>
        <w:t xml:space="preserve"> </w:t>
      </w:r>
      <w:r>
        <w:rPr>
          <w:sz w:val="24"/>
        </w:rPr>
        <w:t>F,</w:t>
      </w:r>
      <w:r>
        <w:rPr>
          <w:spacing w:val="-7"/>
          <w:sz w:val="24"/>
        </w:rPr>
        <w:t xml:space="preserve"> </w:t>
      </w:r>
      <w:r>
        <w:rPr>
          <w:sz w:val="24"/>
        </w:rPr>
        <w:t>KLEIN</w:t>
      </w:r>
      <w:r>
        <w:rPr>
          <w:spacing w:val="-8"/>
          <w:sz w:val="24"/>
        </w:rPr>
        <w:t xml:space="preserve"> </w:t>
      </w:r>
      <w:r>
        <w:rPr>
          <w:sz w:val="24"/>
        </w:rPr>
        <w:t>S,</w:t>
      </w:r>
      <w:r>
        <w:rPr>
          <w:spacing w:val="-7"/>
          <w:sz w:val="24"/>
        </w:rPr>
        <w:t xml:space="preserve"> </w:t>
      </w:r>
      <w:r>
        <w:rPr>
          <w:sz w:val="24"/>
        </w:rPr>
        <w:t>MCCONLOGUE</w:t>
      </w:r>
      <w:r>
        <w:rPr>
          <w:spacing w:val="-8"/>
          <w:sz w:val="24"/>
        </w:rPr>
        <w:t xml:space="preserve"> </w:t>
      </w:r>
      <w:r>
        <w:rPr>
          <w:sz w:val="24"/>
        </w:rPr>
        <w:t>K.</w:t>
      </w:r>
      <w:r>
        <w:rPr>
          <w:spacing w:val="-8"/>
          <w:sz w:val="24"/>
        </w:rPr>
        <w:t xml:space="preserve"> </w:t>
      </w:r>
      <w:r>
        <w:rPr>
          <w:sz w:val="24"/>
        </w:rPr>
        <w:t>Indexing</w:t>
      </w:r>
      <w:r>
        <w:rPr>
          <w:spacing w:val="-8"/>
          <w:sz w:val="24"/>
        </w:rPr>
        <w:t xml:space="preserve"> </w:t>
      </w:r>
      <w:r>
        <w:rPr>
          <w:sz w:val="24"/>
        </w:rPr>
        <w:t>and</w:t>
      </w:r>
      <w:r>
        <w:rPr>
          <w:spacing w:val="-8"/>
          <w:sz w:val="24"/>
        </w:rPr>
        <w:t xml:space="preserve"> </w:t>
      </w:r>
      <w:r>
        <w:rPr>
          <w:sz w:val="24"/>
        </w:rPr>
        <w:t>dependency</w:t>
      </w:r>
      <w:r>
        <w:rPr>
          <w:spacing w:val="-8"/>
          <w:sz w:val="24"/>
        </w:rPr>
        <w:t xml:space="preserve"> </w:t>
      </w:r>
      <w:r>
        <w:rPr>
          <w:sz w:val="24"/>
        </w:rPr>
        <w:t>logic</w:t>
      </w:r>
      <w:r>
        <w:rPr>
          <w:spacing w:val="-8"/>
          <w:sz w:val="24"/>
        </w:rPr>
        <w:t xml:space="preserve"> </w:t>
      </w:r>
      <w:r>
        <w:rPr>
          <w:sz w:val="24"/>
        </w:rPr>
        <w:t>for</w:t>
      </w:r>
      <w:r>
        <w:rPr>
          <w:spacing w:val="-8"/>
          <w:sz w:val="24"/>
        </w:rPr>
        <w:t xml:space="preserve"> </w:t>
      </w:r>
      <w:r>
        <w:rPr>
          <w:sz w:val="24"/>
        </w:rPr>
        <w:t>answer</w:t>
      </w:r>
      <w:r>
        <w:rPr>
          <w:spacing w:val="-58"/>
          <w:sz w:val="24"/>
        </w:rPr>
        <w:t xml:space="preserve"> </w:t>
      </w:r>
      <w:bookmarkStart w:id="547" w:name="_bookmark57"/>
      <w:bookmarkEnd w:id="547"/>
      <w:proofErr w:type="spellStart"/>
      <w:r>
        <w:rPr>
          <w:spacing w:val="-1"/>
          <w:sz w:val="24"/>
        </w:rPr>
        <w:t>ing</w:t>
      </w:r>
      <w:proofErr w:type="spellEnd"/>
      <w:r>
        <w:rPr>
          <w:spacing w:val="-1"/>
          <w:sz w:val="24"/>
        </w:rPr>
        <w:t xml:space="preserve"> English</w:t>
      </w:r>
      <w:r>
        <w:rPr>
          <w:sz w:val="24"/>
        </w:rPr>
        <w:t xml:space="preserve"> </w:t>
      </w:r>
      <w:r>
        <w:rPr>
          <w:spacing w:val="-1"/>
          <w:sz w:val="24"/>
        </w:rPr>
        <w:t>questions[J].</w:t>
      </w:r>
      <w:r>
        <w:rPr>
          <w:sz w:val="24"/>
        </w:rPr>
        <w:t xml:space="preserve"> American</w:t>
      </w:r>
      <w:r>
        <w:rPr>
          <w:spacing w:val="-1"/>
          <w:sz w:val="24"/>
        </w:rPr>
        <w:t xml:space="preserve"> </w:t>
      </w:r>
      <w:r>
        <w:rPr>
          <w:sz w:val="24"/>
        </w:rPr>
        <w:t>Documentation,</w:t>
      </w:r>
      <w:r>
        <w:rPr>
          <w:spacing w:val="1"/>
          <w:sz w:val="24"/>
        </w:rPr>
        <w:t xml:space="preserve"> </w:t>
      </w:r>
      <w:r>
        <w:rPr>
          <w:sz w:val="24"/>
        </w:rPr>
        <w:t>1964, 15(3</w:t>
      </w:r>
      <w:proofErr w:type="gramStart"/>
      <w:r>
        <w:rPr>
          <w:sz w:val="24"/>
        </w:rPr>
        <w:t>)</w:t>
      </w:r>
      <w:r>
        <w:rPr>
          <w:spacing w:val="-21"/>
          <w:sz w:val="24"/>
        </w:rPr>
        <w:t xml:space="preserve"> </w:t>
      </w:r>
      <w:r>
        <w:rPr>
          <w:sz w:val="24"/>
        </w:rPr>
        <w:t>:</w:t>
      </w:r>
      <w:proofErr w:type="gramEnd"/>
      <w:r>
        <w:rPr>
          <w:spacing w:val="20"/>
          <w:sz w:val="24"/>
        </w:rPr>
        <w:t xml:space="preserve"> </w:t>
      </w:r>
      <w:r>
        <w:rPr>
          <w:sz w:val="24"/>
        </w:rPr>
        <w:t>196</w:t>
      </w:r>
      <w:r>
        <w:rPr>
          <w:spacing w:val="-21"/>
          <w:sz w:val="24"/>
        </w:rPr>
        <w:t xml:space="preserve"> </w:t>
      </w:r>
      <w:r>
        <w:rPr>
          <w:sz w:val="24"/>
        </w:rPr>
        <w:t>–</w:t>
      </w:r>
      <w:r>
        <w:rPr>
          <w:spacing w:val="-19"/>
          <w:sz w:val="24"/>
        </w:rPr>
        <w:t xml:space="preserve"> </w:t>
      </w:r>
      <w:r>
        <w:rPr>
          <w:sz w:val="24"/>
        </w:rPr>
        <w:t>204.</w:t>
      </w:r>
    </w:p>
    <w:p w14:paraId="70DA828B" w14:textId="7CE54581" w:rsidR="009A6F96" w:rsidRDefault="009A6F96" w:rsidP="00D707EE">
      <w:pPr>
        <w:pStyle w:val="af1"/>
        <w:widowControl w:val="0"/>
        <w:numPr>
          <w:ilvl w:val="0"/>
          <w:numId w:val="25"/>
        </w:numPr>
        <w:tabs>
          <w:tab w:val="start" w:pos="31.70pt"/>
        </w:tabs>
        <w:spacing w:before="0.05pt" w:line="17.50pt" w:lineRule="auto"/>
        <w:ind w:start="0pt"/>
        <w:jc w:val="both"/>
        <w:rPr>
          <w:sz w:val="24"/>
        </w:rPr>
      </w:pPr>
      <w:r>
        <w:rPr>
          <w:sz w:val="24"/>
        </w:rPr>
        <w:t>KUPIEC J. MURAX: A robust linguistic approach for question answering using an online</w:t>
      </w:r>
      <w:r>
        <w:rPr>
          <w:spacing w:val="1"/>
          <w:sz w:val="24"/>
        </w:rPr>
        <w:t xml:space="preserve"> </w:t>
      </w:r>
      <w:r>
        <w:rPr>
          <w:sz w:val="24"/>
        </w:rPr>
        <w:t>encyclopedia[A]. Proceedings of the 16th annual international ACM SIGIR conference on</w:t>
      </w:r>
      <w:r>
        <w:rPr>
          <w:spacing w:val="1"/>
          <w:sz w:val="24"/>
        </w:rPr>
        <w:t xml:space="preserve"> </w:t>
      </w:r>
      <w:bookmarkStart w:id="548" w:name="_bookmark58"/>
      <w:bookmarkEnd w:id="548"/>
      <w:r>
        <w:rPr>
          <w:sz w:val="24"/>
        </w:rPr>
        <w:t>Research</w:t>
      </w:r>
      <w:r>
        <w:rPr>
          <w:spacing w:val="-1"/>
          <w:sz w:val="24"/>
        </w:rPr>
        <w:t xml:space="preserve"> </w:t>
      </w:r>
      <w:r>
        <w:rPr>
          <w:sz w:val="24"/>
        </w:rPr>
        <w:t xml:space="preserve">and development in information retrieval. </w:t>
      </w:r>
      <w:proofErr w:type="gramStart"/>
      <w:r>
        <w:rPr>
          <w:sz w:val="24"/>
        </w:rPr>
        <w:t>1993</w:t>
      </w:r>
      <w:r>
        <w:rPr>
          <w:spacing w:val="-21"/>
          <w:sz w:val="24"/>
        </w:rPr>
        <w:t xml:space="preserve"> </w:t>
      </w:r>
      <w:r>
        <w:rPr>
          <w:sz w:val="24"/>
        </w:rPr>
        <w:t>:</w:t>
      </w:r>
      <w:proofErr w:type="gramEnd"/>
      <w:r>
        <w:rPr>
          <w:spacing w:val="20"/>
          <w:sz w:val="24"/>
        </w:rPr>
        <w:t xml:space="preserve"> </w:t>
      </w:r>
      <w:r>
        <w:rPr>
          <w:sz w:val="24"/>
        </w:rPr>
        <w:t>181</w:t>
      </w:r>
      <w:r>
        <w:rPr>
          <w:spacing w:val="-21"/>
          <w:sz w:val="24"/>
        </w:rPr>
        <w:t xml:space="preserve"> </w:t>
      </w:r>
      <w:r>
        <w:rPr>
          <w:sz w:val="24"/>
        </w:rPr>
        <w:t>–</w:t>
      </w:r>
      <w:r>
        <w:rPr>
          <w:spacing w:val="-20"/>
          <w:sz w:val="24"/>
        </w:rPr>
        <w:t xml:space="preserve"> </w:t>
      </w:r>
      <w:r>
        <w:rPr>
          <w:sz w:val="24"/>
        </w:rPr>
        <w:t>190.</w:t>
      </w:r>
    </w:p>
    <w:p w14:paraId="09CEF022" w14:textId="77777777" w:rsidR="009A6F96" w:rsidRDefault="009A6F96" w:rsidP="00D707EE">
      <w:pPr>
        <w:pStyle w:val="af1"/>
        <w:widowControl w:val="0"/>
        <w:numPr>
          <w:ilvl w:val="0"/>
          <w:numId w:val="25"/>
        </w:numPr>
        <w:tabs>
          <w:tab w:val="start" w:pos="31.70pt"/>
        </w:tabs>
        <w:spacing w:before="0.05pt" w:line="17.50pt" w:lineRule="auto"/>
        <w:ind w:start="0pt"/>
        <w:jc w:val="both"/>
        <w:rPr>
          <w:sz w:val="24"/>
        </w:rPr>
      </w:pPr>
      <w:r>
        <w:rPr>
          <w:spacing w:val="-1"/>
          <w:sz w:val="24"/>
        </w:rPr>
        <w:t>YU</w:t>
      </w:r>
      <w:r>
        <w:rPr>
          <w:spacing w:val="-16"/>
          <w:sz w:val="24"/>
        </w:rPr>
        <w:t xml:space="preserve"> </w:t>
      </w:r>
      <w:r>
        <w:rPr>
          <w:spacing w:val="-1"/>
          <w:sz w:val="24"/>
        </w:rPr>
        <w:t>L,</w:t>
      </w:r>
      <w:r>
        <w:rPr>
          <w:spacing w:val="-12"/>
          <w:sz w:val="24"/>
        </w:rPr>
        <w:t xml:space="preserve"> </w:t>
      </w:r>
      <w:r>
        <w:rPr>
          <w:spacing w:val="-1"/>
          <w:sz w:val="24"/>
        </w:rPr>
        <w:t>HERMANN</w:t>
      </w:r>
      <w:r>
        <w:rPr>
          <w:spacing w:val="-15"/>
          <w:sz w:val="24"/>
        </w:rPr>
        <w:t xml:space="preserve"> </w:t>
      </w:r>
      <w:r>
        <w:rPr>
          <w:spacing w:val="-1"/>
          <w:sz w:val="24"/>
        </w:rPr>
        <w:t>K</w:t>
      </w:r>
      <w:r>
        <w:rPr>
          <w:spacing w:val="-15"/>
          <w:sz w:val="24"/>
        </w:rPr>
        <w:t xml:space="preserve"> </w:t>
      </w:r>
      <w:r>
        <w:rPr>
          <w:spacing w:val="-1"/>
          <w:sz w:val="24"/>
        </w:rPr>
        <w:t>M,</w:t>
      </w:r>
      <w:r>
        <w:rPr>
          <w:spacing w:val="-12"/>
          <w:sz w:val="24"/>
        </w:rPr>
        <w:t xml:space="preserve"> </w:t>
      </w:r>
      <w:r>
        <w:rPr>
          <w:spacing w:val="-1"/>
          <w:sz w:val="24"/>
        </w:rPr>
        <w:t>BLUNSOM</w:t>
      </w:r>
      <w:r>
        <w:rPr>
          <w:spacing w:val="-16"/>
          <w:sz w:val="24"/>
        </w:rPr>
        <w:t xml:space="preserve"> </w:t>
      </w:r>
      <w:r>
        <w:rPr>
          <w:spacing w:val="-1"/>
          <w:sz w:val="24"/>
        </w:rPr>
        <w:t>P,</w:t>
      </w:r>
      <w:r>
        <w:rPr>
          <w:spacing w:val="-15"/>
          <w:sz w:val="24"/>
        </w:rPr>
        <w:t xml:space="preserve"> </w:t>
      </w:r>
      <w:r>
        <w:rPr>
          <w:spacing w:val="-1"/>
          <w:sz w:val="24"/>
        </w:rPr>
        <w:t>et</w:t>
      </w:r>
      <w:r>
        <w:rPr>
          <w:spacing w:val="-15"/>
          <w:sz w:val="24"/>
        </w:rPr>
        <w:t xml:space="preserve"> </w:t>
      </w:r>
      <w:r>
        <w:rPr>
          <w:spacing w:val="-1"/>
          <w:sz w:val="24"/>
        </w:rPr>
        <w:t>al.</w:t>
      </w:r>
      <w:r>
        <w:rPr>
          <w:spacing w:val="-15"/>
          <w:sz w:val="24"/>
        </w:rPr>
        <w:t xml:space="preserve"> </w:t>
      </w:r>
      <w:r>
        <w:rPr>
          <w:spacing w:val="-1"/>
          <w:sz w:val="24"/>
        </w:rPr>
        <w:t>Deep</w:t>
      </w:r>
      <w:r>
        <w:rPr>
          <w:spacing w:val="-15"/>
          <w:sz w:val="24"/>
        </w:rPr>
        <w:t xml:space="preserve"> </w:t>
      </w:r>
      <w:r>
        <w:rPr>
          <w:spacing w:val="-1"/>
          <w:sz w:val="24"/>
        </w:rPr>
        <w:t>learning</w:t>
      </w:r>
      <w:r>
        <w:rPr>
          <w:spacing w:val="-16"/>
          <w:sz w:val="24"/>
        </w:rPr>
        <w:t xml:space="preserve"> </w:t>
      </w:r>
      <w:r>
        <w:rPr>
          <w:spacing w:val="-1"/>
          <w:sz w:val="24"/>
        </w:rPr>
        <w:t>for</w:t>
      </w:r>
      <w:r>
        <w:rPr>
          <w:spacing w:val="-15"/>
          <w:sz w:val="24"/>
        </w:rPr>
        <w:t xml:space="preserve"> </w:t>
      </w:r>
      <w:r>
        <w:rPr>
          <w:spacing w:val="-1"/>
          <w:sz w:val="24"/>
        </w:rPr>
        <w:t>answer</w:t>
      </w:r>
      <w:r>
        <w:rPr>
          <w:spacing w:val="-15"/>
          <w:sz w:val="24"/>
        </w:rPr>
        <w:t xml:space="preserve"> </w:t>
      </w:r>
      <w:r>
        <w:rPr>
          <w:spacing w:val="-1"/>
          <w:sz w:val="24"/>
        </w:rPr>
        <w:t>sentence</w:t>
      </w:r>
      <w:r>
        <w:rPr>
          <w:spacing w:val="-15"/>
          <w:sz w:val="24"/>
        </w:rPr>
        <w:t xml:space="preserve"> </w:t>
      </w:r>
      <w:r>
        <w:rPr>
          <w:spacing w:val="-1"/>
          <w:sz w:val="24"/>
        </w:rPr>
        <w:t>selection[J].</w:t>
      </w:r>
      <w:r>
        <w:rPr>
          <w:spacing w:val="-58"/>
          <w:sz w:val="24"/>
        </w:rPr>
        <w:t xml:space="preserve"> </w:t>
      </w:r>
      <w:bookmarkStart w:id="549" w:name="_bookmark59"/>
      <w:bookmarkEnd w:id="549"/>
      <w:proofErr w:type="spellStart"/>
      <w:r>
        <w:rPr>
          <w:sz w:val="24"/>
        </w:rPr>
        <w:t>arXiv</w:t>
      </w:r>
      <w:proofErr w:type="spellEnd"/>
      <w:r>
        <w:rPr>
          <w:spacing w:val="-1"/>
          <w:sz w:val="24"/>
        </w:rPr>
        <w:t xml:space="preserve"> </w:t>
      </w:r>
      <w:r>
        <w:rPr>
          <w:sz w:val="24"/>
        </w:rPr>
        <w:t>preprint arXiv:1412.1632, 2014.</w:t>
      </w:r>
    </w:p>
    <w:p w14:paraId="62DEEF8A" w14:textId="452BF60A" w:rsidR="009A6F96" w:rsidRDefault="009A6F96" w:rsidP="00D707EE">
      <w:pPr>
        <w:pStyle w:val="af1"/>
        <w:widowControl w:val="0"/>
        <w:numPr>
          <w:ilvl w:val="0"/>
          <w:numId w:val="25"/>
        </w:numPr>
        <w:tabs>
          <w:tab w:val="start" w:pos="31.70pt"/>
        </w:tabs>
        <w:spacing w:line="17.50pt" w:lineRule="auto"/>
        <w:ind w:start="0pt"/>
        <w:jc w:val="both"/>
        <w:rPr>
          <w:sz w:val="24"/>
        </w:rPr>
      </w:pPr>
      <w:r>
        <w:rPr>
          <w:sz w:val="24"/>
        </w:rPr>
        <w:t xml:space="preserve">CHEN D, FISCH A, WESTON J, et al. Reading </w:t>
      </w:r>
      <w:proofErr w:type="spellStart"/>
      <w:r>
        <w:rPr>
          <w:sz w:val="24"/>
        </w:rPr>
        <w:t>wikipedia</w:t>
      </w:r>
      <w:proofErr w:type="spellEnd"/>
      <w:r>
        <w:rPr>
          <w:sz w:val="24"/>
        </w:rPr>
        <w:t xml:space="preserve"> to answer open-domain ques</w:t>
      </w:r>
      <w:bookmarkStart w:id="550" w:name="_bookmark60"/>
      <w:bookmarkEnd w:id="550"/>
      <w:r>
        <w:rPr>
          <w:sz w:val="24"/>
        </w:rPr>
        <w:t>tions[J].</w:t>
      </w:r>
      <w:r>
        <w:rPr>
          <w:spacing w:val="-1"/>
          <w:sz w:val="24"/>
        </w:rPr>
        <w:t xml:space="preserve"> </w:t>
      </w:r>
      <w:proofErr w:type="spellStart"/>
      <w:r>
        <w:rPr>
          <w:sz w:val="24"/>
        </w:rPr>
        <w:t>arXiv</w:t>
      </w:r>
      <w:proofErr w:type="spellEnd"/>
      <w:r>
        <w:rPr>
          <w:sz w:val="24"/>
        </w:rPr>
        <w:t xml:space="preserve"> preprint arXiv:1704.00051, 2017.</w:t>
      </w:r>
    </w:p>
    <w:p w14:paraId="1D985AE6" w14:textId="18CD6184" w:rsidR="009A6F96" w:rsidRDefault="009A6F96" w:rsidP="00D707EE">
      <w:pPr>
        <w:pStyle w:val="af1"/>
        <w:widowControl w:val="0"/>
        <w:numPr>
          <w:ilvl w:val="0"/>
          <w:numId w:val="25"/>
        </w:numPr>
        <w:tabs>
          <w:tab w:val="start" w:pos="31.70pt"/>
        </w:tabs>
        <w:spacing w:before="0.05pt" w:line="17.50pt" w:lineRule="auto"/>
        <w:ind w:start="0pt" w:hanging="26pt"/>
        <w:jc w:val="both"/>
        <w:rPr>
          <w:sz w:val="24"/>
        </w:rPr>
      </w:pPr>
      <w:r>
        <w:rPr>
          <w:sz w:val="24"/>
        </w:rPr>
        <w:t>YANG</w:t>
      </w:r>
      <w:r>
        <w:rPr>
          <w:spacing w:val="-12"/>
          <w:sz w:val="24"/>
        </w:rPr>
        <w:t xml:space="preserve"> </w:t>
      </w:r>
      <w:r>
        <w:rPr>
          <w:sz w:val="24"/>
        </w:rPr>
        <w:t>L,</w:t>
      </w:r>
      <w:r>
        <w:rPr>
          <w:spacing w:val="-10"/>
          <w:sz w:val="24"/>
        </w:rPr>
        <w:t xml:space="preserve"> </w:t>
      </w:r>
      <w:r>
        <w:rPr>
          <w:sz w:val="24"/>
        </w:rPr>
        <w:t>AI</w:t>
      </w:r>
      <w:r>
        <w:rPr>
          <w:spacing w:val="-10"/>
          <w:sz w:val="24"/>
        </w:rPr>
        <w:t xml:space="preserve"> </w:t>
      </w:r>
      <w:r>
        <w:rPr>
          <w:sz w:val="24"/>
        </w:rPr>
        <w:t>Q,</w:t>
      </w:r>
      <w:r>
        <w:rPr>
          <w:spacing w:val="-10"/>
          <w:sz w:val="24"/>
        </w:rPr>
        <w:t xml:space="preserve"> </w:t>
      </w:r>
      <w:r>
        <w:rPr>
          <w:sz w:val="24"/>
        </w:rPr>
        <w:t>GUO</w:t>
      </w:r>
      <w:r>
        <w:rPr>
          <w:spacing w:val="-10"/>
          <w:sz w:val="24"/>
        </w:rPr>
        <w:t xml:space="preserve"> </w:t>
      </w:r>
      <w:r>
        <w:rPr>
          <w:sz w:val="24"/>
        </w:rPr>
        <w:t>J,</w:t>
      </w:r>
      <w:r>
        <w:rPr>
          <w:spacing w:val="-11"/>
          <w:sz w:val="24"/>
        </w:rPr>
        <w:t xml:space="preserve"> </w:t>
      </w:r>
      <w:r>
        <w:rPr>
          <w:sz w:val="24"/>
        </w:rPr>
        <w:t>et</w:t>
      </w:r>
      <w:r>
        <w:rPr>
          <w:spacing w:val="-10"/>
          <w:sz w:val="24"/>
        </w:rPr>
        <w:t xml:space="preserve"> </w:t>
      </w:r>
      <w:r>
        <w:rPr>
          <w:sz w:val="24"/>
        </w:rPr>
        <w:t>al.</w:t>
      </w:r>
      <w:r>
        <w:rPr>
          <w:spacing w:val="-11"/>
          <w:sz w:val="24"/>
        </w:rPr>
        <w:t xml:space="preserve"> </w:t>
      </w:r>
      <w:proofErr w:type="spellStart"/>
      <w:r>
        <w:rPr>
          <w:sz w:val="24"/>
        </w:rPr>
        <w:t>anmm</w:t>
      </w:r>
      <w:proofErr w:type="spellEnd"/>
      <w:r>
        <w:rPr>
          <w:sz w:val="24"/>
        </w:rPr>
        <w:t>:</w:t>
      </w:r>
      <w:r>
        <w:rPr>
          <w:spacing w:val="12"/>
          <w:sz w:val="24"/>
        </w:rPr>
        <w:t xml:space="preserve"> </w:t>
      </w:r>
      <w:r>
        <w:rPr>
          <w:sz w:val="24"/>
        </w:rPr>
        <w:t>Ranking</w:t>
      </w:r>
      <w:r>
        <w:rPr>
          <w:spacing w:val="-10"/>
          <w:sz w:val="24"/>
        </w:rPr>
        <w:t xml:space="preserve"> </w:t>
      </w:r>
      <w:r>
        <w:rPr>
          <w:sz w:val="24"/>
        </w:rPr>
        <w:t>short</w:t>
      </w:r>
      <w:r>
        <w:rPr>
          <w:spacing w:val="-11"/>
          <w:sz w:val="24"/>
        </w:rPr>
        <w:t xml:space="preserve"> </w:t>
      </w:r>
      <w:r>
        <w:rPr>
          <w:sz w:val="24"/>
        </w:rPr>
        <w:t>answer</w:t>
      </w:r>
      <w:r>
        <w:rPr>
          <w:spacing w:val="-10"/>
          <w:sz w:val="24"/>
        </w:rPr>
        <w:t xml:space="preserve"> </w:t>
      </w:r>
      <w:r>
        <w:rPr>
          <w:sz w:val="24"/>
        </w:rPr>
        <w:t>texts</w:t>
      </w:r>
      <w:r>
        <w:rPr>
          <w:spacing w:val="-11"/>
          <w:sz w:val="24"/>
        </w:rPr>
        <w:t xml:space="preserve"> </w:t>
      </w:r>
      <w:r>
        <w:rPr>
          <w:sz w:val="24"/>
        </w:rPr>
        <w:t>with</w:t>
      </w:r>
      <w:r>
        <w:rPr>
          <w:spacing w:val="-11"/>
          <w:sz w:val="24"/>
        </w:rPr>
        <w:t xml:space="preserve"> </w:t>
      </w:r>
      <w:r>
        <w:rPr>
          <w:sz w:val="24"/>
        </w:rPr>
        <w:t>attention-based</w:t>
      </w:r>
      <w:r>
        <w:rPr>
          <w:spacing w:val="-10"/>
          <w:sz w:val="24"/>
        </w:rPr>
        <w:t xml:space="preserve"> </w:t>
      </w:r>
      <w:r>
        <w:rPr>
          <w:sz w:val="24"/>
        </w:rPr>
        <w:t>neural</w:t>
      </w:r>
      <w:r>
        <w:rPr>
          <w:spacing w:val="-58"/>
          <w:sz w:val="24"/>
        </w:rPr>
        <w:t xml:space="preserve"> </w:t>
      </w:r>
      <w:r>
        <w:rPr>
          <w:sz w:val="24"/>
        </w:rPr>
        <w:t>matching model[A]. Proceedings of the 25th ACM international on conference on informa</w:t>
      </w:r>
      <w:bookmarkStart w:id="551" w:name="_bookmark61"/>
      <w:bookmarkEnd w:id="551"/>
      <w:r>
        <w:rPr>
          <w:sz w:val="24"/>
        </w:rPr>
        <w:t>tion</w:t>
      </w:r>
      <w:r>
        <w:rPr>
          <w:spacing w:val="-1"/>
          <w:sz w:val="24"/>
        </w:rPr>
        <w:t xml:space="preserve"> </w:t>
      </w:r>
      <w:r>
        <w:rPr>
          <w:sz w:val="24"/>
        </w:rPr>
        <w:t xml:space="preserve">and knowledge management. </w:t>
      </w:r>
      <w:proofErr w:type="gramStart"/>
      <w:r>
        <w:rPr>
          <w:sz w:val="24"/>
        </w:rPr>
        <w:t>2016</w:t>
      </w:r>
      <w:r>
        <w:rPr>
          <w:spacing w:val="-20"/>
          <w:sz w:val="24"/>
        </w:rPr>
        <w:t xml:space="preserve"> </w:t>
      </w:r>
      <w:r>
        <w:rPr>
          <w:sz w:val="24"/>
        </w:rPr>
        <w:t>:</w:t>
      </w:r>
      <w:proofErr w:type="gramEnd"/>
      <w:r>
        <w:rPr>
          <w:spacing w:val="20"/>
          <w:sz w:val="24"/>
        </w:rPr>
        <w:t xml:space="preserve"> </w:t>
      </w:r>
      <w:r>
        <w:rPr>
          <w:sz w:val="24"/>
        </w:rPr>
        <w:t>287</w:t>
      </w:r>
      <w:r>
        <w:rPr>
          <w:spacing w:val="-21"/>
          <w:sz w:val="24"/>
        </w:rPr>
        <w:t xml:space="preserve"> </w:t>
      </w:r>
      <w:r>
        <w:rPr>
          <w:sz w:val="24"/>
        </w:rPr>
        <w:t>–</w:t>
      </w:r>
      <w:r>
        <w:rPr>
          <w:spacing w:val="-20"/>
          <w:sz w:val="24"/>
        </w:rPr>
        <w:t xml:space="preserve"> </w:t>
      </w:r>
      <w:r>
        <w:rPr>
          <w:sz w:val="24"/>
        </w:rPr>
        <w:t>296.</w:t>
      </w:r>
    </w:p>
    <w:p w14:paraId="78E3F441" w14:textId="77777777" w:rsidR="009A6F96" w:rsidRDefault="009A6F96" w:rsidP="00D707EE">
      <w:pPr>
        <w:pStyle w:val="af1"/>
        <w:widowControl w:val="0"/>
        <w:numPr>
          <w:ilvl w:val="0"/>
          <w:numId w:val="25"/>
        </w:numPr>
        <w:tabs>
          <w:tab w:val="start" w:pos="31.70pt"/>
        </w:tabs>
        <w:spacing w:before="0.05pt" w:line="17.50pt" w:lineRule="auto"/>
        <w:ind w:start="0pt" w:hanging="25.55pt"/>
        <w:jc w:val="both"/>
        <w:rPr>
          <w:sz w:val="24"/>
        </w:rPr>
      </w:pPr>
      <w:r>
        <w:rPr>
          <w:sz w:val="24"/>
        </w:rPr>
        <w:t>SEO</w:t>
      </w:r>
      <w:r>
        <w:rPr>
          <w:spacing w:val="-4"/>
          <w:sz w:val="24"/>
        </w:rPr>
        <w:t xml:space="preserve"> </w:t>
      </w:r>
      <w:r>
        <w:rPr>
          <w:sz w:val="24"/>
        </w:rPr>
        <w:t>M,</w:t>
      </w:r>
      <w:r>
        <w:rPr>
          <w:spacing w:val="-3"/>
          <w:sz w:val="24"/>
        </w:rPr>
        <w:t xml:space="preserve"> </w:t>
      </w:r>
      <w:r>
        <w:rPr>
          <w:sz w:val="24"/>
        </w:rPr>
        <w:t>KEMBHAVI</w:t>
      </w:r>
      <w:r>
        <w:rPr>
          <w:spacing w:val="-4"/>
          <w:sz w:val="24"/>
        </w:rPr>
        <w:t xml:space="preserve"> </w:t>
      </w:r>
      <w:r>
        <w:rPr>
          <w:sz w:val="24"/>
        </w:rPr>
        <w:t>A,</w:t>
      </w:r>
      <w:r>
        <w:rPr>
          <w:spacing w:val="-3"/>
          <w:sz w:val="24"/>
        </w:rPr>
        <w:t xml:space="preserve"> </w:t>
      </w:r>
      <w:r>
        <w:rPr>
          <w:sz w:val="24"/>
        </w:rPr>
        <w:t>FARHADI</w:t>
      </w:r>
      <w:r>
        <w:rPr>
          <w:spacing w:val="-4"/>
          <w:sz w:val="24"/>
        </w:rPr>
        <w:t xml:space="preserve"> </w:t>
      </w:r>
      <w:r>
        <w:rPr>
          <w:sz w:val="24"/>
        </w:rPr>
        <w:t>A,</w:t>
      </w:r>
      <w:r>
        <w:rPr>
          <w:spacing w:val="-3"/>
          <w:sz w:val="24"/>
        </w:rPr>
        <w:t xml:space="preserve"> </w:t>
      </w:r>
      <w:r>
        <w:rPr>
          <w:sz w:val="24"/>
        </w:rPr>
        <w:t>et</w:t>
      </w:r>
      <w:r>
        <w:rPr>
          <w:spacing w:val="-4"/>
          <w:sz w:val="24"/>
        </w:rPr>
        <w:t xml:space="preserve"> </w:t>
      </w:r>
      <w:r>
        <w:rPr>
          <w:sz w:val="24"/>
        </w:rPr>
        <w:t>al.</w:t>
      </w:r>
      <w:r>
        <w:rPr>
          <w:spacing w:val="-4"/>
          <w:sz w:val="24"/>
        </w:rPr>
        <w:t xml:space="preserve"> </w:t>
      </w:r>
      <w:r>
        <w:rPr>
          <w:sz w:val="24"/>
        </w:rPr>
        <w:t>Bidirectional</w:t>
      </w:r>
      <w:r>
        <w:rPr>
          <w:spacing w:val="-4"/>
          <w:sz w:val="24"/>
        </w:rPr>
        <w:t xml:space="preserve"> </w:t>
      </w:r>
      <w:r>
        <w:rPr>
          <w:sz w:val="24"/>
        </w:rPr>
        <w:t>attention</w:t>
      </w:r>
      <w:r>
        <w:rPr>
          <w:spacing w:val="-4"/>
          <w:sz w:val="24"/>
        </w:rPr>
        <w:t xml:space="preserve"> </w:t>
      </w:r>
      <w:r>
        <w:rPr>
          <w:sz w:val="24"/>
        </w:rPr>
        <w:t>flow</w:t>
      </w:r>
      <w:r>
        <w:rPr>
          <w:spacing w:val="-3"/>
          <w:sz w:val="24"/>
        </w:rPr>
        <w:t xml:space="preserve"> </w:t>
      </w:r>
      <w:r>
        <w:rPr>
          <w:sz w:val="24"/>
        </w:rPr>
        <w:t>for</w:t>
      </w:r>
      <w:r>
        <w:rPr>
          <w:spacing w:val="-4"/>
          <w:sz w:val="24"/>
        </w:rPr>
        <w:t xml:space="preserve"> </w:t>
      </w:r>
      <w:r>
        <w:rPr>
          <w:sz w:val="24"/>
        </w:rPr>
        <w:t>machine</w:t>
      </w:r>
      <w:r>
        <w:rPr>
          <w:spacing w:val="-4"/>
          <w:sz w:val="24"/>
        </w:rPr>
        <w:t xml:space="preserve"> </w:t>
      </w:r>
      <w:r>
        <w:rPr>
          <w:sz w:val="24"/>
        </w:rPr>
        <w:t>com-</w:t>
      </w:r>
      <w:r>
        <w:rPr>
          <w:spacing w:val="-57"/>
          <w:sz w:val="24"/>
        </w:rPr>
        <w:t xml:space="preserve"> </w:t>
      </w:r>
      <w:bookmarkStart w:id="552" w:name="_bookmark62"/>
      <w:bookmarkEnd w:id="552"/>
      <w:r>
        <w:rPr>
          <w:sz w:val="24"/>
        </w:rPr>
        <w:t>prehension[J].</w:t>
      </w:r>
      <w:r>
        <w:rPr>
          <w:spacing w:val="-2"/>
          <w:sz w:val="24"/>
        </w:rPr>
        <w:t xml:space="preserve"> </w:t>
      </w:r>
      <w:proofErr w:type="spellStart"/>
      <w:r>
        <w:rPr>
          <w:sz w:val="24"/>
        </w:rPr>
        <w:t>arXiv</w:t>
      </w:r>
      <w:proofErr w:type="spellEnd"/>
      <w:r>
        <w:rPr>
          <w:sz w:val="24"/>
        </w:rPr>
        <w:t xml:space="preserve"> preprint arXiv:1611.01603,</w:t>
      </w:r>
      <w:r>
        <w:rPr>
          <w:spacing w:val="-1"/>
          <w:sz w:val="24"/>
        </w:rPr>
        <w:t xml:space="preserve"> </w:t>
      </w:r>
      <w:r>
        <w:rPr>
          <w:sz w:val="24"/>
        </w:rPr>
        <w:t>2016.</w:t>
      </w:r>
    </w:p>
    <w:p w14:paraId="5C1E657C" w14:textId="77777777" w:rsidR="009A6F96" w:rsidRDefault="009A6F96" w:rsidP="00D707EE">
      <w:pPr>
        <w:pStyle w:val="af1"/>
        <w:widowControl w:val="0"/>
        <w:numPr>
          <w:ilvl w:val="0"/>
          <w:numId w:val="25"/>
        </w:numPr>
        <w:tabs>
          <w:tab w:val="start" w:pos="31.70pt"/>
        </w:tabs>
        <w:spacing w:line="17.50pt" w:lineRule="auto"/>
        <w:ind w:start="0pt" w:hanging="26pt"/>
        <w:jc w:val="both"/>
        <w:rPr>
          <w:sz w:val="24"/>
        </w:rPr>
      </w:pPr>
      <w:r>
        <w:rPr>
          <w:spacing w:val="-1"/>
          <w:sz w:val="24"/>
        </w:rPr>
        <w:t>DEVLIN</w:t>
      </w:r>
      <w:r>
        <w:rPr>
          <w:spacing w:val="-20"/>
          <w:sz w:val="24"/>
        </w:rPr>
        <w:t xml:space="preserve"> </w:t>
      </w:r>
      <w:r>
        <w:rPr>
          <w:spacing w:val="-1"/>
          <w:sz w:val="24"/>
        </w:rPr>
        <w:t>J,</w:t>
      </w:r>
      <w:r>
        <w:rPr>
          <w:spacing w:val="-16"/>
          <w:sz w:val="24"/>
        </w:rPr>
        <w:t xml:space="preserve"> </w:t>
      </w:r>
      <w:r>
        <w:rPr>
          <w:spacing w:val="-1"/>
          <w:sz w:val="24"/>
        </w:rPr>
        <w:t>CHANG</w:t>
      </w:r>
      <w:r>
        <w:rPr>
          <w:spacing w:val="-19"/>
          <w:sz w:val="24"/>
        </w:rPr>
        <w:t xml:space="preserve"> </w:t>
      </w:r>
      <w:r>
        <w:rPr>
          <w:spacing w:val="-1"/>
          <w:sz w:val="24"/>
        </w:rPr>
        <w:t>M-W,</w:t>
      </w:r>
      <w:r>
        <w:rPr>
          <w:spacing w:val="-16"/>
          <w:sz w:val="24"/>
        </w:rPr>
        <w:t xml:space="preserve"> </w:t>
      </w:r>
      <w:r>
        <w:rPr>
          <w:spacing w:val="-1"/>
          <w:sz w:val="24"/>
        </w:rPr>
        <w:t>LEE</w:t>
      </w:r>
      <w:r>
        <w:rPr>
          <w:spacing w:val="-19"/>
          <w:sz w:val="24"/>
        </w:rPr>
        <w:t xml:space="preserve"> </w:t>
      </w:r>
      <w:r>
        <w:rPr>
          <w:spacing w:val="-1"/>
          <w:sz w:val="24"/>
        </w:rPr>
        <w:t>K,</w:t>
      </w:r>
      <w:r>
        <w:rPr>
          <w:spacing w:val="-19"/>
          <w:sz w:val="24"/>
        </w:rPr>
        <w:t xml:space="preserve"> </w:t>
      </w:r>
      <w:r>
        <w:rPr>
          <w:sz w:val="24"/>
        </w:rPr>
        <w:t>et</w:t>
      </w:r>
      <w:r>
        <w:rPr>
          <w:spacing w:val="-19"/>
          <w:sz w:val="24"/>
        </w:rPr>
        <w:t xml:space="preserve"> </w:t>
      </w:r>
      <w:r>
        <w:rPr>
          <w:sz w:val="24"/>
        </w:rPr>
        <w:t>al.</w:t>
      </w:r>
      <w:r>
        <w:rPr>
          <w:spacing w:val="-19"/>
          <w:sz w:val="24"/>
        </w:rPr>
        <w:t xml:space="preserve"> </w:t>
      </w:r>
      <w:r>
        <w:rPr>
          <w:sz w:val="24"/>
        </w:rPr>
        <w:t>Bert:</w:t>
      </w:r>
      <w:r>
        <w:rPr>
          <w:spacing w:val="10"/>
          <w:sz w:val="24"/>
        </w:rPr>
        <w:t xml:space="preserve"> </w:t>
      </w:r>
      <w:r>
        <w:rPr>
          <w:sz w:val="24"/>
        </w:rPr>
        <w:t>Pre-training</w:t>
      </w:r>
      <w:r>
        <w:rPr>
          <w:spacing w:val="-19"/>
          <w:sz w:val="24"/>
        </w:rPr>
        <w:t xml:space="preserve"> </w:t>
      </w:r>
      <w:r>
        <w:rPr>
          <w:sz w:val="24"/>
        </w:rPr>
        <w:t>of</w:t>
      </w:r>
      <w:r>
        <w:rPr>
          <w:spacing w:val="-19"/>
          <w:sz w:val="24"/>
        </w:rPr>
        <w:t xml:space="preserve"> </w:t>
      </w:r>
      <w:r>
        <w:rPr>
          <w:sz w:val="24"/>
        </w:rPr>
        <w:t>deep</w:t>
      </w:r>
      <w:r>
        <w:rPr>
          <w:spacing w:val="-19"/>
          <w:sz w:val="24"/>
        </w:rPr>
        <w:t xml:space="preserve"> </w:t>
      </w:r>
      <w:r>
        <w:rPr>
          <w:sz w:val="24"/>
        </w:rPr>
        <w:t>bidirectional</w:t>
      </w:r>
      <w:r>
        <w:rPr>
          <w:spacing w:val="-19"/>
          <w:sz w:val="24"/>
        </w:rPr>
        <w:t xml:space="preserve"> </w:t>
      </w:r>
      <w:r>
        <w:rPr>
          <w:sz w:val="24"/>
        </w:rPr>
        <w:t>transformers</w:t>
      </w:r>
      <w:r>
        <w:rPr>
          <w:spacing w:val="-57"/>
          <w:sz w:val="24"/>
        </w:rPr>
        <w:t xml:space="preserve"> </w:t>
      </w:r>
      <w:bookmarkStart w:id="553" w:name="_bookmark63"/>
      <w:bookmarkEnd w:id="553"/>
      <w:r>
        <w:rPr>
          <w:sz w:val="24"/>
        </w:rPr>
        <w:t>for</w:t>
      </w:r>
      <w:r>
        <w:rPr>
          <w:spacing w:val="-1"/>
          <w:sz w:val="24"/>
        </w:rPr>
        <w:t xml:space="preserve"> </w:t>
      </w:r>
      <w:r>
        <w:rPr>
          <w:sz w:val="24"/>
        </w:rPr>
        <w:t xml:space="preserve">language understanding[J]. </w:t>
      </w:r>
      <w:proofErr w:type="spellStart"/>
      <w:r>
        <w:rPr>
          <w:sz w:val="24"/>
        </w:rPr>
        <w:t>arXiv</w:t>
      </w:r>
      <w:proofErr w:type="spellEnd"/>
      <w:r>
        <w:rPr>
          <w:sz w:val="24"/>
        </w:rPr>
        <w:t xml:space="preserve"> preprint arXiv:1810.04805, 2018.</w:t>
      </w:r>
    </w:p>
    <w:p w14:paraId="15283A43" w14:textId="77777777" w:rsidR="009A6F96" w:rsidRDefault="009A6F96" w:rsidP="00D707EE">
      <w:pPr>
        <w:pStyle w:val="af1"/>
        <w:widowControl w:val="0"/>
        <w:numPr>
          <w:ilvl w:val="0"/>
          <w:numId w:val="25"/>
        </w:numPr>
        <w:tabs>
          <w:tab w:val="start" w:pos="31.70pt"/>
        </w:tabs>
        <w:spacing w:before="0.05pt" w:line="17.50pt" w:lineRule="auto"/>
        <w:ind w:start="0pt" w:hanging="26pt"/>
        <w:jc w:val="both"/>
        <w:rPr>
          <w:sz w:val="24"/>
        </w:rPr>
      </w:pPr>
      <w:r>
        <w:rPr>
          <w:sz w:val="24"/>
        </w:rPr>
        <w:t>LEE K, CHANG M-W, TOUTANOVA K. Latent retrieval for weakly supervised open do-</w:t>
      </w:r>
      <w:r>
        <w:rPr>
          <w:spacing w:val="1"/>
          <w:sz w:val="24"/>
        </w:rPr>
        <w:t xml:space="preserve"> </w:t>
      </w:r>
      <w:bookmarkStart w:id="554" w:name="_bookmark64"/>
      <w:bookmarkEnd w:id="554"/>
      <w:r>
        <w:rPr>
          <w:sz w:val="24"/>
        </w:rPr>
        <w:t>main</w:t>
      </w:r>
      <w:r>
        <w:rPr>
          <w:spacing w:val="-1"/>
          <w:sz w:val="24"/>
        </w:rPr>
        <w:t xml:space="preserve"> </w:t>
      </w:r>
      <w:r>
        <w:rPr>
          <w:sz w:val="24"/>
        </w:rPr>
        <w:t xml:space="preserve">question answering[J]. </w:t>
      </w:r>
      <w:proofErr w:type="spellStart"/>
      <w:r>
        <w:rPr>
          <w:sz w:val="24"/>
        </w:rPr>
        <w:t>arXiv</w:t>
      </w:r>
      <w:proofErr w:type="spellEnd"/>
      <w:r>
        <w:rPr>
          <w:sz w:val="24"/>
        </w:rPr>
        <w:t xml:space="preserve"> preprint arXiv:1906.00300, 2019.</w:t>
      </w:r>
    </w:p>
    <w:p w14:paraId="434FEB9D" w14:textId="77777777" w:rsidR="009A6F96" w:rsidRDefault="009A6F96" w:rsidP="00D707EE">
      <w:pPr>
        <w:pStyle w:val="af1"/>
        <w:widowControl w:val="0"/>
        <w:numPr>
          <w:ilvl w:val="0"/>
          <w:numId w:val="25"/>
        </w:numPr>
        <w:tabs>
          <w:tab w:val="start" w:pos="31.70pt"/>
        </w:tabs>
        <w:spacing w:line="17.50pt" w:lineRule="auto"/>
        <w:ind w:start="0pt" w:hanging="26pt"/>
        <w:jc w:val="both"/>
        <w:rPr>
          <w:sz w:val="24"/>
        </w:rPr>
      </w:pPr>
      <w:r>
        <w:rPr>
          <w:sz w:val="24"/>
        </w:rPr>
        <w:t xml:space="preserve">PLANK B. What to do about non-standard (or non-canonical) language in NLP[J]. </w:t>
      </w:r>
      <w:proofErr w:type="spellStart"/>
      <w:r>
        <w:rPr>
          <w:sz w:val="24"/>
        </w:rPr>
        <w:t>arXiv</w:t>
      </w:r>
      <w:proofErr w:type="spellEnd"/>
      <w:r>
        <w:rPr>
          <w:spacing w:val="1"/>
          <w:sz w:val="24"/>
        </w:rPr>
        <w:t xml:space="preserve"> </w:t>
      </w:r>
      <w:bookmarkStart w:id="555" w:name="_bookmark65"/>
      <w:bookmarkEnd w:id="555"/>
      <w:r>
        <w:rPr>
          <w:sz w:val="24"/>
        </w:rPr>
        <w:t>preprint</w:t>
      </w:r>
      <w:r>
        <w:rPr>
          <w:spacing w:val="-1"/>
          <w:sz w:val="24"/>
        </w:rPr>
        <w:t xml:space="preserve"> </w:t>
      </w:r>
      <w:r>
        <w:rPr>
          <w:sz w:val="24"/>
        </w:rPr>
        <w:t>arXiv:1608.07836, 2016.</w:t>
      </w:r>
    </w:p>
    <w:p w14:paraId="6C0EC69E" w14:textId="77777777" w:rsidR="009A6F96" w:rsidRDefault="009A6F96" w:rsidP="00D707EE">
      <w:pPr>
        <w:pStyle w:val="af1"/>
        <w:widowControl w:val="0"/>
        <w:numPr>
          <w:ilvl w:val="0"/>
          <w:numId w:val="25"/>
        </w:numPr>
        <w:tabs>
          <w:tab w:val="start" w:pos="31.70pt"/>
        </w:tabs>
        <w:spacing w:before="0.05pt" w:line="17.50pt" w:lineRule="auto"/>
        <w:ind w:start="0pt" w:hanging="26pt"/>
        <w:jc w:val="both"/>
        <w:rPr>
          <w:sz w:val="24"/>
        </w:rPr>
      </w:pPr>
      <w:r>
        <w:rPr>
          <w:sz w:val="24"/>
        </w:rPr>
        <w:t>GOODFELLOW I, POUGET-ABADIE J, MIRZA M, et al. Generative adversarial nets[J].</w:t>
      </w:r>
      <w:r>
        <w:rPr>
          <w:spacing w:val="1"/>
          <w:sz w:val="24"/>
        </w:rPr>
        <w:t xml:space="preserve"> </w:t>
      </w:r>
      <w:bookmarkStart w:id="556" w:name="_bookmark66"/>
      <w:bookmarkEnd w:id="556"/>
      <w:r>
        <w:rPr>
          <w:sz w:val="24"/>
        </w:rPr>
        <w:t>Advances</w:t>
      </w:r>
      <w:r>
        <w:rPr>
          <w:spacing w:val="-2"/>
          <w:sz w:val="24"/>
        </w:rPr>
        <w:t xml:space="preserve"> </w:t>
      </w:r>
      <w:r>
        <w:rPr>
          <w:sz w:val="24"/>
        </w:rPr>
        <w:t>in neural information</w:t>
      </w:r>
      <w:r>
        <w:rPr>
          <w:spacing w:val="-1"/>
          <w:sz w:val="24"/>
        </w:rPr>
        <w:t xml:space="preserve"> </w:t>
      </w:r>
      <w:r>
        <w:rPr>
          <w:sz w:val="24"/>
        </w:rPr>
        <w:t>processing systems,</w:t>
      </w:r>
      <w:r>
        <w:rPr>
          <w:spacing w:val="-1"/>
          <w:sz w:val="24"/>
        </w:rPr>
        <w:t xml:space="preserve"> </w:t>
      </w:r>
      <w:r>
        <w:rPr>
          <w:sz w:val="24"/>
        </w:rPr>
        <w:t>2014, 27.</w:t>
      </w:r>
    </w:p>
    <w:p w14:paraId="0DE67A69" w14:textId="77777777" w:rsidR="009A6F96" w:rsidRDefault="009A6F96" w:rsidP="00D707EE">
      <w:pPr>
        <w:pStyle w:val="af1"/>
        <w:widowControl w:val="0"/>
        <w:numPr>
          <w:ilvl w:val="0"/>
          <w:numId w:val="25"/>
        </w:numPr>
        <w:tabs>
          <w:tab w:val="start" w:pos="31.70pt"/>
        </w:tabs>
        <w:ind w:start="0pt" w:hanging="26.05pt"/>
        <w:jc w:val="start"/>
        <w:rPr>
          <w:sz w:val="24"/>
        </w:rPr>
      </w:pPr>
      <w:r>
        <w:rPr>
          <w:sz w:val="24"/>
        </w:rPr>
        <w:t>WEI</w:t>
      </w:r>
      <w:r>
        <w:rPr>
          <w:spacing w:val="9"/>
          <w:sz w:val="24"/>
        </w:rPr>
        <w:t xml:space="preserve"> </w:t>
      </w:r>
      <w:r>
        <w:rPr>
          <w:sz w:val="24"/>
        </w:rPr>
        <w:t>J,</w:t>
      </w:r>
      <w:r>
        <w:rPr>
          <w:spacing w:val="12"/>
          <w:sz w:val="24"/>
        </w:rPr>
        <w:t xml:space="preserve"> </w:t>
      </w:r>
      <w:r>
        <w:rPr>
          <w:sz w:val="24"/>
        </w:rPr>
        <w:t>ZOU</w:t>
      </w:r>
      <w:r>
        <w:rPr>
          <w:spacing w:val="10"/>
          <w:sz w:val="24"/>
        </w:rPr>
        <w:t xml:space="preserve"> </w:t>
      </w:r>
      <w:r>
        <w:rPr>
          <w:sz w:val="24"/>
        </w:rPr>
        <w:t>K.</w:t>
      </w:r>
      <w:r>
        <w:rPr>
          <w:spacing w:val="10"/>
          <w:sz w:val="24"/>
        </w:rPr>
        <w:t xml:space="preserve"> </w:t>
      </w:r>
      <w:r>
        <w:rPr>
          <w:sz w:val="24"/>
        </w:rPr>
        <w:t>Eda:</w:t>
      </w:r>
      <w:r>
        <w:rPr>
          <w:spacing w:val="40"/>
          <w:sz w:val="24"/>
        </w:rPr>
        <w:t xml:space="preserve"> </w:t>
      </w:r>
      <w:r>
        <w:rPr>
          <w:sz w:val="24"/>
        </w:rPr>
        <w:t>Easy</w:t>
      </w:r>
      <w:r>
        <w:rPr>
          <w:spacing w:val="10"/>
          <w:sz w:val="24"/>
        </w:rPr>
        <w:t xml:space="preserve"> </w:t>
      </w:r>
      <w:r>
        <w:rPr>
          <w:sz w:val="24"/>
        </w:rPr>
        <w:t>data</w:t>
      </w:r>
      <w:r>
        <w:rPr>
          <w:spacing w:val="9"/>
          <w:sz w:val="24"/>
        </w:rPr>
        <w:t xml:space="preserve"> </w:t>
      </w:r>
      <w:r>
        <w:rPr>
          <w:sz w:val="24"/>
        </w:rPr>
        <w:t>augmentation</w:t>
      </w:r>
      <w:r>
        <w:rPr>
          <w:spacing w:val="10"/>
          <w:sz w:val="24"/>
        </w:rPr>
        <w:t xml:space="preserve"> </w:t>
      </w:r>
      <w:r>
        <w:rPr>
          <w:sz w:val="24"/>
        </w:rPr>
        <w:t>techniques</w:t>
      </w:r>
      <w:r>
        <w:rPr>
          <w:spacing w:val="10"/>
          <w:sz w:val="24"/>
        </w:rPr>
        <w:t xml:space="preserve"> </w:t>
      </w:r>
      <w:r>
        <w:rPr>
          <w:sz w:val="24"/>
        </w:rPr>
        <w:t>for</w:t>
      </w:r>
      <w:r>
        <w:rPr>
          <w:spacing w:val="10"/>
          <w:sz w:val="24"/>
        </w:rPr>
        <w:t xml:space="preserve"> </w:t>
      </w:r>
      <w:r>
        <w:rPr>
          <w:sz w:val="24"/>
        </w:rPr>
        <w:t>boosting</w:t>
      </w:r>
      <w:r>
        <w:rPr>
          <w:spacing w:val="10"/>
          <w:sz w:val="24"/>
        </w:rPr>
        <w:t xml:space="preserve"> </w:t>
      </w:r>
      <w:r>
        <w:rPr>
          <w:sz w:val="24"/>
        </w:rPr>
        <w:t>performance</w:t>
      </w:r>
      <w:r>
        <w:rPr>
          <w:spacing w:val="10"/>
          <w:sz w:val="24"/>
        </w:rPr>
        <w:t xml:space="preserve"> </w:t>
      </w:r>
      <w:r>
        <w:rPr>
          <w:sz w:val="24"/>
        </w:rPr>
        <w:t>on</w:t>
      </w:r>
      <w:r>
        <w:rPr>
          <w:spacing w:val="10"/>
          <w:sz w:val="24"/>
        </w:rPr>
        <w:t xml:space="preserve"> </w:t>
      </w:r>
      <w:r>
        <w:rPr>
          <w:sz w:val="24"/>
        </w:rPr>
        <w:t>text</w:t>
      </w:r>
    </w:p>
    <w:p w14:paraId="7A1F9CF5" w14:textId="0175663F" w:rsidR="009A6F96" w:rsidRDefault="009A6F96" w:rsidP="00D707EE">
      <w:pPr>
        <w:pStyle w:val="af"/>
        <w:spacing w:before="5.75pt"/>
        <w:jc w:val="both"/>
      </w:pPr>
      <w:bookmarkStart w:id="557" w:name="_bookmark67"/>
      <w:bookmarkEnd w:id="557"/>
      <w:r>
        <w:t>classification</w:t>
      </w:r>
      <w:r>
        <w:rPr>
          <w:spacing w:val="-4"/>
        </w:rPr>
        <w:t xml:space="preserve"> </w:t>
      </w:r>
      <w:r>
        <w:t>tasks[J].</w:t>
      </w:r>
      <w:r>
        <w:rPr>
          <w:spacing w:val="-4"/>
        </w:rPr>
        <w:t xml:space="preserve"> </w:t>
      </w:r>
      <w:proofErr w:type="spellStart"/>
      <w:r>
        <w:t>arXiv</w:t>
      </w:r>
      <w:proofErr w:type="spellEnd"/>
      <w:r>
        <w:rPr>
          <w:spacing w:val="-3"/>
        </w:rPr>
        <w:t xml:space="preserve"> </w:t>
      </w:r>
      <w:r>
        <w:t>preprint</w:t>
      </w:r>
      <w:r>
        <w:rPr>
          <w:spacing w:val="-4"/>
        </w:rPr>
        <w:t xml:space="preserve"> </w:t>
      </w:r>
      <w:r>
        <w:t>arXiv:1901.11196,</w:t>
      </w:r>
      <w:r>
        <w:rPr>
          <w:spacing w:val="-4"/>
        </w:rPr>
        <w:t xml:space="preserve"> </w:t>
      </w:r>
      <w:r>
        <w:t>2019.</w:t>
      </w:r>
    </w:p>
    <w:p w14:paraId="29D55306" w14:textId="6D12B34C" w:rsidR="009A6F96" w:rsidRPr="006F0AF0" w:rsidRDefault="009A6F96" w:rsidP="006F0AF0">
      <w:pPr>
        <w:pStyle w:val="af1"/>
        <w:widowControl w:val="0"/>
        <w:numPr>
          <w:ilvl w:val="0"/>
          <w:numId w:val="25"/>
        </w:numPr>
        <w:tabs>
          <w:tab w:val="start" w:pos="31.70pt"/>
        </w:tabs>
        <w:spacing w:before="0.05pt" w:line="17.50pt" w:lineRule="auto"/>
        <w:ind w:start="0pt" w:hanging="26pt"/>
        <w:jc w:val="both"/>
        <w:rPr>
          <w:spacing w:val="-1"/>
          <w:sz w:val="24"/>
        </w:rPr>
      </w:pPr>
      <w:r w:rsidRPr="006F0AF0">
        <w:rPr>
          <w:spacing w:val="-1"/>
          <w:sz w:val="24"/>
        </w:rPr>
        <w:t xml:space="preserve">FINN C, ABBEEL P, LEVINE S. Model-agnostic meta-learning for fast adaptation of deep </w:t>
      </w:r>
      <w:bookmarkStart w:id="558" w:name="_bookmark68"/>
      <w:bookmarkEnd w:id="558"/>
      <w:r w:rsidRPr="006F0AF0">
        <w:rPr>
          <w:spacing w:val="-1"/>
          <w:sz w:val="24"/>
        </w:rPr>
        <w:t xml:space="preserve">networks[A]. International conference on machine learning. </w:t>
      </w:r>
      <w:proofErr w:type="gramStart"/>
      <w:r w:rsidRPr="006F0AF0">
        <w:rPr>
          <w:spacing w:val="-1"/>
          <w:sz w:val="24"/>
        </w:rPr>
        <w:t>2017 :</w:t>
      </w:r>
      <w:proofErr w:type="gramEnd"/>
      <w:r w:rsidRPr="006F0AF0">
        <w:rPr>
          <w:spacing w:val="-1"/>
          <w:sz w:val="24"/>
        </w:rPr>
        <w:t xml:space="preserve"> 1126 – 1135.</w:t>
      </w:r>
    </w:p>
    <w:p w14:paraId="77DED5EF" w14:textId="77777777" w:rsidR="009A6F96" w:rsidRDefault="009A6F96" w:rsidP="00D707EE">
      <w:pPr>
        <w:pStyle w:val="af1"/>
        <w:widowControl w:val="0"/>
        <w:numPr>
          <w:ilvl w:val="0"/>
          <w:numId w:val="25"/>
        </w:numPr>
        <w:tabs>
          <w:tab w:val="start" w:pos="45.85pt"/>
        </w:tabs>
        <w:spacing w:before="0.05pt" w:line="17.50pt" w:lineRule="auto"/>
        <w:ind w:start="0pt" w:hanging="26pt"/>
        <w:jc w:val="both"/>
        <w:rPr>
          <w:sz w:val="24"/>
        </w:rPr>
      </w:pPr>
      <w:r>
        <w:rPr>
          <w:sz w:val="24"/>
        </w:rPr>
        <w:t>JAMAL M A,</w:t>
      </w:r>
      <w:r>
        <w:rPr>
          <w:spacing w:val="60"/>
          <w:sz w:val="24"/>
        </w:rPr>
        <w:t xml:space="preserve"> </w:t>
      </w:r>
      <w:r>
        <w:rPr>
          <w:sz w:val="24"/>
        </w:rPr>
        <w:t>QI G-J. Task agnostic meta-learning for few-shot learning[A]. Proceedings</w:t>
      </w:r>
      <w:r>
        <w:rPr>
          <w:spacing w:val="1"/>
          <w:sz w:val="24"/>
        </w:rPr>
        <w:t xml:space="preserve"> </w:t>
      </w:r>
      <w:r>
        <w:rPr>
          <w:spacing w:val="-1"/>
          <w:sz w:val="24"/>
        </w:rPr>
        <w:t xml:space="preserve">of the IEEE/CVF Conference on Computer </w:t>
      </w:r>
      <w:r>
        <w:rPr>
          <w:sz w:val="24"/>
        </w:rPr>
        <w:t xml:space="preserve">Vision and Pattern Recognition. </w:t>
      </w:r>
      <w:proofErr w:type="gramStart"/>
      <w:r>
        <w:rPr>
          <w:sz w:val="24"/>
        </w:rPr>
        <w:t>2019 :</w:t>
      </w:r>
      <w:proofErr w:type="gramEnd"/>
      <w:r>
        <w:rPr>
          <w:sz w:val="24"/>
        </w:rPr>
        <w:t xml:space="preserve"> 11719 –</w:t>
      </w:r>
      <w:r>
        <w:rPr>
          <w:spacing w:val="1"/>
          <w:sz w:val="24"/>
        </w:rPr>
        <w:t xml:space="preserve"> </w:t>
      </w:r>
      <w:bookmarkStart w:id="559" w:name="_bookmark69"/>
      <w:bookmarkEnd w:id="559"/>
      <w:r>
        <w:rPr>
          <w:sz w:val="24"/>
        </w:rPr>
        <w:t>11727.</w:t>
      </w:r>
    </w:p>
    <w:p w14:paraId="3AC219FA" w14:textId="77777777" w:rsidR="009A6F96" w:rsidRDefault="009A6F96" w:rsidP="00D707EE">
      <w:pPr>
        <w:pStyle w:val="af1"/>
        <w:widowControl w:val="0"/>
        <w:numPr>
          <w:ilvl w:val="0"/>
          <w:numId w:val="25"/>
        </w:numPr>
        <w:tabs>
          <w:tab w:val="start" w:pos="45.85pt"/>
        </w:tabs>
        <w:spacing w:before="0.05pt" w:line="17.50pt" w:lineRule="auto"/>
        <w:ind w:start="0pt" w:hanging="26pt"/>
        <w:jc w:val="start"/>
        <w:rPr>
          <w:sz w:val="24"/>
        </w:rPr>
      </w:pPr>
      <w:r>
        <w:rPr>
          <w:sz w:val="24"/>
        </w:rPr>
        <w:t>RAJPURKAR</w:t>
      </w:r>
      <w:r>
        <w:rPr>
          <w:spacing w:val="12"/>
          <w:sz w:val="24"/>
        </w:rPr>
        <w:t xml:space="preserve"> </w:t>
      </w:r>
      <w:r>
        <w:rPr>
          <w:sz w:val="24"/>
        </w:rPr>
        <w:t>P,</w:t>
      </w:r>
      <w:r>
        <w:rPr>
          <w:spacing w:val="15"/>
          <w:sz w:val="24"/>
        </w:rPr>
        <w:t xml:space="preserve"> </w:t>
      </w:r>
      <w:r>
        <w:rPr>
          <w:sz w:val="24"/>
        </w:rPr>
        <w:t>ZHANG</w:t>
      </w:r>
      <w:r>
        <w:rPr>
          <w:spacing w:val="13"/>
          <w:sz w:val="24"/>
        </w:rPr>
        <w:t xml:space="preserve"> </w:t>
      </w:r>
      <w:r>
        <w:rPr>
          <w:sz w:val="24"/>
        </w:rPr>
        <w:t>J,</w:t>
      </w:r>
      <w:r>
        <w:rPr>
          <w:spacing w:val="15"/>
          <w:sz w:val="24"/>
        </w:rPr>
        <w:t xml:space="preserve"> </w:t>
      </w:r>
      <w:r>
        <w:rPr>
          <w:sz w:val="24"/>
        </w:rPr>
        <w:t>LOPYREV</w:t>
      </w:r>
      <w:r>
        <w:rPr>
          <w:spacing w:val="12"/>
          <w:sz w:val="24"/>
        </w:rPr>
        <w:t xml:space="preserve"> </w:t>
      </w:r>
      <w:r>
        <w:rPr>
          <w:sz w:val="24"/>
        </w:rPr>
        <w:t>K,</w:t>
      </w:r>
      <w:r>
        <w:rPr>
          <w:spacing w:val="13"/>
          <w:sz w:val="24"/>
        </w:rPr>
        <w:t xml:space="preserve"> </w:t>
      </w:r>
      <w:r>
        <w:rPr>
          <w:sz w:val="24"/>
        </w:rPr>
        <w:t>et</w:t>
      </w:r>
      <w:r>
        <w:rPr>
          <w:spacing w:val="12"/>
          <w:sz w:val="24"/>
        </w:rPr>
        <w:t xml:space="preserve"> </w:t>
      </w:r>
      <w:r>
        <w:rPr>
          <w:sz w:val="24"/>
        </w:rPr>
        <w:t>al.</w:t>
      </w:r>
      <w:r>
        <w:rPr>
          <w:spacing w:val="12"/>
          <w:sz w:val="24"/>
        </w:rPr>
        <w:t xml:space="preserve"> </w:t>
      </w:r>
      <w:r>
        <w:rPr>
          <w:sz w:val="24"/>
        </w:rPr>
        <w:t>Squad:</w:t>
      </w:r>
      <w:r>
        <w:rPr>
          <w:spacing w:val="46"/>
          <w:sz w:val="24"/>
        </w:rPr>
        <w:t xml:space="preserve"> </w:t>
      </w:r>
      <w:r>
        <w:rPr>
          <w:sz w:val="24"/>
        </w:rPr>
        <w:t>100,000+</w:t>
      </w:r>
      <w:r>
        <w:rPr>
          <w:spacing w:val="12"/>
          <w:sz w:val="24"/>
        </w:rPr>
        <w:t xml:space="preserve"> </w:t>
      </w:r>
      <w:r>
        <w:rPr>
          <w:sz w:val="24"/>
        </w:rPr>
        <w:t>questions</w:t>
      </w:r>
      <w:r>
        <w:rPr>
          <w:spacing w:val="12"/>
          <w:sz w:val="24"/>
        </w:rPr>
        <w:t xml:space="preserve"> </w:t>
      </w:r>
      <w:r>
        <w:rPr>
          <w:sz w:val="24"/>
        </w:rPr>
        <w:t>for</w:t>
      </w:r>
      <w:r>
        <w:rPr>
          <w:spacing w:val="13"/>
          <w:sz w:val="24"/>
        </w:rPr>
        <w:t xml:space="preserve"> </w:t>
      </w:r>
      <w:r>
        <w:rPr>
          <w:sz w:val="24"/>
        </w:rPr>
        <w:t>machine</w:t>
      </w:r>
      <w:r>
        <w:rPr>
          <w:spacing w:val="-57"/>
          <w:sz w:val="24"/>
        </w:rPr>
        <w:t xml:space="preserve"> </w:t>
      </w:r>
      <w:bookmarkStart w:id="560" w:name="_bookmark70"/>
      <w:bookmarkEnd w:id="560"/>
      <w:r>
        <w:rPr>
          <w:sz w:val="24"/>
        </w:rPr>
        <w:t xml:space="preserve">comprehension of text[J]. </w:t>
      </w:r>
      <w:proofErr w:type="spellStart"/>
      <w:r>
        <w:rPr>
          <w:sz w:val="24"/>
        </w:rPr>
        <w:t>arXiv</w:t>
      </w:r>
      <w:proofErr w:type="spellEnd"/>
      <w:r>
        <w:rPr>
          <w:sz w:val="24"/>
        </w:rPr>
        <w:t xml:space="preserve"> preprint arXiv:1606.05250, 2016.</w:t>
      </w:r>
    </w:p>
    <w:p w14:paraId="436B51E1" w14:textId="2C92C599" w:rsidR="009A6F96" w:rsidRDefault="009A6F96" w:rsidP="00D707EE">
      <w:pPr>
        <w:pStyle w:val="af1"/>
        <w:widowControl w:val="0"/>
        <w:numPr>
          <w:ilvl w:val="0"/>
          <w:numId w:val="25"/>
        </w:numPr>
        <w:tabs>
          <w:tab w:val="start" w:pos="45.85pt"/>
        </w:tabs>
        <w:spacing w:line="17.50pt" w:lineRule="auto"/>
        <w:ind w:start="0pt" w:hanging="26pt"/>
        <w:jc w:val="start"/>
        <w:rPr>
          <w:sz w:val="24"/>
        </w:rPr>
      </w:pPr>
      <w:r>
        <w:rPr>
          <w:sz w:val="24"/>
        </w:rPr>
        <w:t>LAI G, XIE Q,</w:t>
      </w:r>
      <w:r>
        <w:rPr>
          <w:spacing w:val="1"/>
          <w:sz w:val="24"/>
        </w:rPr>
        <w:t xml:space="preserve"> </w:t>
      </w:r>
      <w:r>
        <w:rPr>
          <w:sz w:val="24"/>
        </w:rPr>
        <w:t>LIU H, et</w:t>
      </w:r>
      <w:r>
        <w:rPr>
          <w:spacing w:val="1"/>
          <w:sz w:val="24"/>
        </w:rPr>
        <w:t xml:space="preserve"> </w:t>
      </w:r>
      <w:r>
        <w:rPr>
          <w:sz w:val="24"/>
        </w:rPr>
        <w:t>al. Race:</w:t>
      </w:r>
      <w:r>
        <w:rPr>
          <w:spacing w:val="21"/>
          <w:sz w:val="24"/>
        </w:rPr>
        <w:t xml:space="preserve"> </w:t>
      </w:r>
      <w:r>
        <w:rPr>
          <w:sz w:val="24"/>
        </w:rPr>
        <w:t>Large-scale reading</w:t>
      </w:r>
      <w:r>
        <w:rPr>
          <w:spacing w:val="1"/>
          <w:sz w:val="24"/>
        </w:rPr>
        <w:t xml:space="preserve"> </w:t>
      </w:r>
      <w:r>
        <w:rPr>
          <w:sz w:val="24"/>
        </w:rPr>
        <w:t>comprehension dataset from</w:t>
      </w:r>
      <w:r>
        <w:rPr>
          <w:spacing w:val="1"/>
          <w:sz w:val="24"/>
        </w:rPr>
        <w:t xml:space="preserve"> </w:t>
      </w:r>
      <w:r>
        <w:rPr>
          <w:sz w:val="24"/>
        </w:rPr>
        <w:t>exami</w:t>
      </w:r>
      <w:bookmarkStart w:id="561" w:name="_bookmark71"/>
      <w:bookmarkEnd w:id="561"/>
      <w:r>
        <w:rPr>
          <w:sz w:val="24"/>
        </w:rPr>
        <w:t>nations[J].</w:t>
      </w:r>
      <w:r>
        <w:rPr>
          <w:spacing w:val="-1"/>
          <w:sz w:val="24"/>
        </w:rPr>
        <w:t xml:space="preserve"> </w:t>
      </w:r>
      <w:proofErr w:type="spellStart"/>
      <w:r>
        <w:rPr>
          <w:sz w:val="24"/>
        </w:rPr>
        <w:t>arXiv</w:t>
      </w:r>
      <w:proofErr w:type="spellEnd"/>
      <w:r>
        <w:rPr>
          <w:sz w:val="24"/>
        </w:rPr>
        <w:t xml:space="preserve"> preprint arXiv:1704.04683, 2017.</w:t>
      </w:r>
    </w:p>
    <w:p w14:paraId="0730F836" w14:textId="77777777" w:rsidR="009A6F96" w:rsidRDefault="009A6F96" w:rsidP="00D707EE">
      <w:pPr>
        <w:pStyle w:val="af1"/>
        <w:widowControl w:val="0"/>
        <w:numPr>
          <w:ilvl w:val="0"/>
          <w:numId w:val="25"/>
        </w:numPr>
        <w:tabs>
          <w:tab w:val="start" w:pos="45.85pt"/>
        </w:tabs>
        <w:spacing w:before="0.05pt" w:line="17.50pt" w:lineRule="auto"/>
        <w:ind w:start="0pt" w:hanging="26pt"/>
        <w:jc w:val="start"/>
        <w:rPr>
          <w:sz w:val="24"/>
        </w:rPr>
      </w:pPr>
      <w:r>
        <w:rPr>
          <w:sz w:val="24"/>
        </w:rPr>
        <w:t>DAUMÉ</w:t>
      </w:r>
      <w:r>
        <w:rPr>
          <w:spacing w:val="24"/>
          <w:sz w:val="24"/>
        </w:rPr>
        <w:t xml:space="preserve"> </w:t>
      </w:r>
      <w:r>
        <w:rPr>
          <w:sz w:val="24"/>
        </w:rPr>
        <w:t>III</w:t>
      </w:r>
      <w:r>
        <w:rPr>
          <w:spacing w:val="25"/>
          <w:sz w:val="24"/>
        </w:rPr>
        <w:t xml:space="preserve"> </w:t>
      </w:r>
      <w:r>
        <w:rPr>
          <w:sz w:val="24"/>
        </w:rPr>
        <w:t>H.</w:t>
      </w:r>
      <w:r>
        <w:rPr>
          <w:spacing w:val="25"/>
          <w:sz w:val="24"/>
        </w:rPr>
        <w:t xml:space="preserve"> </w:t>
      </w:r>
      <w:r>
        <w:rPr>
          <w:sz w:val="24"/>
        </w:rPr>
        <w:t>Frustratingly</w:t>
      </w:r>
      <w:r>
        <w:rPr>
          <w:spacing w:val="24"/>
          <w:sz w:val="24"/>
        </w:rPr>
        <w:t xml:space="preserve"> </w:t>
      </w:r>
      <w:r>
        <w:rPr>
          <w:sz w:val="24"/>
        </w:rPr>
        <w:t>easy</w:t>
      </w:r>
      <w:r>
        <w:rPr>
          <w:spacing w:val="25"/>
          <w:sz w:val="24"/>
        </w:rPr>
        <w:t xml:space="preserve"> </w:t>
      </w:r>
      <w:r>
        <w:rPr>
          <w:sz w:val="24"/>
        </w:rPr>
        <w:t>domain</w:t>
      </w:r>
      <w:r>
        <w:rPr>
          <w:spacing w:val="26"/>
          <w:sz w:val="24"/>
        </w:rPr>
        <w:t xml:space="preserve"> </w:t>
      </w:r>
      <w:r>
        <w:rPr>
          <w:sz w:val="24"/>
        </w:rPr>
        <w:t>adaptation[J].</w:t>
      </w:r>
      <w:r>
        <w:rPr>
          <w:spacing w:val="24"/>
          <w:sz w:val="24"/>
        </w:rPr>
        <w:t xml:space="preserve"> </w:t>
      </w:r>
      <w:proofErr w:type="spellStart"/>
      <w:r>
        <w:rPr>
          <w:sz w:val="24"/>
        </w:rPr>
        <w:t>arXiv</w:t>
      </w:r>
      <w:proofErr w:type="spellEnd"/>
      <w:r>
        <w:rPr>
          <w:spacing w:val="25"/>
          <w:sz w:val="24"/>
        </w:rPr>
        <w:t xml:space="preserve"> </w:t>
      </w:r>
      <w:r>
        <w:rPr>
          <w:sz w:val="24"/>
        </w:rPr>
        <w:t>preprint</w:t>
      </w:r>
      <w:r>
        <w:rPr>
          <w:spacing w:val="25"/>
          <w:sz w:val="24"/>
        </w:rPr>
        <w:t xml:space="preserve"> </w:t>
      </w:r>
      <w:r>
        <w:rPr>
          <w:sz w:val="24"/>
        </w:rPr>
        <w:t>arXiv:0907.1815,</w:t>
      </w:r>
      <w:r>
        <w:rPr>
          <w:spacing w:val="-57"/>
          <w:sz w:val="24"/>
        </w:rPr>
        <w:t xml:space="preserve"> </w:t>
      </w:r>
      <w:bookmarkStart w:id="562" w:name="_bookmark72"/>
      <w:bookmarkEnd w:id="562"/>
      <w:r>
        <w:rPr>
          <w:sz w:val="24"/>
        </w:rPr>
        <w:t>2009.</w:t>
      </w:r>
    </w:p>
    <w:p w14:paraId="7CAEF06D" w14:textId="7C1C9975" w:rsidR="009A6F96" w:rsidRDefault="009A6F96" w:rsidP="00D707EE">
      <w:pPr>
        <w:pStyle w:val="af1"/>
        <w:widowControl w:val="0"/>
        <w:numPr>
          <w:ilvl w:val="0"/>
          <w:numId w:val="25"/>
        </w:numPr>
        <w:tabs>
          <w:tab w:val="start" w:pos="45.85pt"/>
        </w:tabs>
        <w:spacing w:line="17.50pt" w:lineRule="auto"/>
        <w:ind w:start="0pt" w:hanging="26pt"/>
        <w:jc w:val="both"/>
        <w:rPr>
          <w:sz w:val="24"/>
        </w:rPr>
      </w:pPr>
      <w:r>
        <w:rPr>
          <w:sz w:val="24"/>
        </w:rPr>
        <w:t>BLITZER J, MCDONALD R, PEREIRA F. Domain adaptation with structural correspondence learning[A]. Proceedings of the 2006 conference on empirical methods in natural lan</w:t>
      </w:r>
      <w:bookmarkStart w:id="563" w:name="_bookmark73"/>
      <w:bookmarkEnd w:id="563"/>
      <w:r>
        <w:rPr>
          <w:sz w:val="24"/>
        </w:rPr>
        <w:t>guage</w:t>
      </w:r>
      <w:r>
        <w:rPr>
          <w:spacing w:val="-2"/>
          <w:sz w:val="24"/>
        </w:rPr>
        <w:t xml:space="preserve"> </w:t>
      </w:r>
      <w:r>
        <w:rPr>
          <w:sz w:val="24"/>
        </w:rPr>
        <w:t>processing.</w:t>
      </w:r>
      <w:r>
        <w:rPr>
          <w:spacing w:val="-1"/>
          <w:sz w:val="24"/>
        </w:rPr>
        <w:t xml:space="preserve"> </w:t>
      </w:r>
      <w:proofErr w:type="gramStart"/>
      <w:r>
        <w:rPr>
          <w:sz w:val="24"/>
        </w:rPr>
        <w:t>2006</w:t>
      </w:r>
      <w:r>
        <w:rPr>
          <w:spacing w:val="-21"/>
          <w:sz w:val="24"/>
        </w:rPr>
        <w:t xml:space="preserve"> </w:t>
      </w:r>
      <w:r>
        <w:rPr>
          <w:sz w:val="24"/>
        </w:rPr>
        <w:t>:</w:t>
      </w:r>
      <w:proofErr w:type="gramEnd"/>
      <w:r>
        <w:rPr>
          <w:spacing w:val="20"/>
          <w:sz w:val="24"/>
        </w:rPr>
        <w:t xml:space="preserve"> </w:t>
      </w:r>
      <w:r>
        <w:rPr>
          <w:sz w:val="24"/>
        </w:rPr>
        <w:t>120</w:t>
      </w:r>
      <w:r>
        <w:rPr>
          <w:spacing w:val="-21"/>
          <w:sz w:val="24"/>
        </w:rPr>
        <w:t xml:space="preserve"> </w:t>
      </w:r>
      <w:r>
        <w:rPr>
          <w:sz w:val="24"/>
        </w:rPr>
        <w:t>–</w:t>
      </w:r>
      <w:r>
        <w:rPr>
          <w:spacing w:val="-20"/>
          <w:sz w:val="24"/>
        </w:rPr>
        <w:t xml:space="preserve"> </w:t>
      </w:r>
      <w:r>
        <w:rPr>
          <w:sz w:val="24"/>
        </w:rPr>
        <w:t>128.</w:t>
      </w:r>
    </w:p>
    <w:p w14:paraId="5E4A8A5E" w14:textId="77777777" w:rsidR="009A6F96" w:rsidRDefault="009A6F96" w:rsidP="00D707EE">
      <w:pPr>
        <w:pStyle w:val="af1"/>
        <w:widowControl w:val="0"/>
        <w:numPr>
          <w:ilvl w:val="0"/>
          <w:numId w:val="25"/>
        </w:numPr>
        <w:tabs>
          <w:tab w:val="start" w:pos="45.85pt"/>
        </w:tabs>
        <w:spacing w:before="0.05pt" w:line="17.50pt" w:lineRule="auto"/>
        <w:ind w:start="0pt" w:hanging="26pt"/>
        <w:jc w:val="both"/>
        <w:rPr>
          <w:sz w:val="24"/>
        </w:rPr>
      </w:pPr>
      <w:r>
        <w:rPr>
          <w:spacing w:val="-1"/>
          <w:sz w:val="24"/>
        </w:rPr>
        <w:t xml:space="preserve">ANON. Extracting </w:t>
      </w:r>
      <w:r>
        <w:rPr>
          <w:sz w:val="24"/>
        </w:rPr>
        <w:t xml:space="preserve">and composing robust features with denoising autoencoders[C]. </w:t>
      </w:r>
      <w:proofErr w:type="gramStart"/>
      <w:r>
        <w:rPr>
          <w:sz w:val="24"/>
        </w:rPr>
        <w:t>2008 :</w:t>
      </w:r>
      <w:proofErr w:type="gramEnd"/>
      <w:r>
        <w:rPr>
          <w:spacing w:val="1"/>
          <w:sz w:val="24"/>
        </w:rPr>
        <w:t xml:space="preserve"> </w:t>
      </w:r>
      <w:bookmarkStart w:id="564" w:name="_bookmark74"/>
      <w:bookmarkEnd w:id="564"/>
      <w:r>
        <w:rPr>
          <w:sz w:val="24"/>
        </w:rPr>
        <w:t>1096</w:t>
      </w:r>
      <w:r>
        <w:rPr>
          <w:spacing w:val="-22"/>
          <w:sz w:val="24"/>
        </w:rPr>
        <w:t xml:space="preserve"> </w:t>
      </w:r>
      <w:r>
        <w:rPr>
          <w:sz w:val="24"/>
        </w:rPr>
        <w:t>–</w:t>
      </w:r>
      <w:r>
        <w:rPr>
          <w:spacing w:val="-20"/>
          <w:sz w:val="24"/>
        </w:rPr>
        <w:t xml:space="preserve"> </w:t>
      </w:r>
      <w:r>
        <w:rPr>
          <w:sz w:val="24"/>
        </w:rPr>
        <w:t>1103.</w:t>
      </w:r>
    </w:p>
    <w:p w14:paraId="6CAB3341" w14:textId="77777777" w:rsidR="009A6F96" w:rsidRDefault="009A6F96" w:rsidP="00D707EE">
      <w:pPr>
        <w:pStyle w:val="af1"/>
        <w:widowControl w:val="0"/>
        <w:numPr>
          <w:ilvl w:val="0"/>
          <w:numId w:val="25"/>
        </w:numPr>
        <w:tabs>
          <w:tab w:val="start" w:pos="45.85pt"/>
        </w:tabs>
        <w:spacing w:before="0.05pt" w:line="17.50pt" w:lineRule="auto"/>
        <w:ind w:start="0pt" w:hanging="26pt"/>
        <w:jc w:val="both"/>
        <w:rPr>
          <w:sz w:val="24"/>
        </w:rPr>
      </w:pPr>
      <w:r>
        <w:rPr>
          <w:sz w:val="24"/>
        </w:rPr>
        <w:t>CHEN</w:t>
      </w:r>
      <w:r>
        <w:rPr>
          <w:spacing w:val="-6"/>
          <w:sz w:val="24"/>
        </w:rPr>
        <w:t xml:space="preserve"> </w:t>
      </w:r>
      <w:r>
        <w:rPr>
          <w:sz w:val="24"/>
        </w:rPr>
        <w:t>M,</w:t>
      </w:r>
      <w:r>
        <w:rPr>
          <w:spacing w:val="-5"/>
          <w:sz w:val="24"/>
        </w:rPr>
        <w:t xml:space="preserve"> </w:t>
      </w:r>
      <w:r>
        <w:rPr>
          <w:sz w:val="24"/>
        </w:rPr>
        <w:t>XU</w:t>
      </w:r>
      <w:r>
        <w:rPr>
          <w:spacing w:val="-6"/>
          <w:sz w:val="24"/>
        </w:rPr>
        <w:t xml:space="preserve"> </w:t>
      </w:r>
      <w:r>
        <w:rPr>
          <w:sz w:val="24"/>
        </w:rPr>
        <w:t>Z,</w:t>
      </w:r>
      <w:r>
        <w:rPr>
          <w:spacing w:val="-5"/>
          <w:sz w:val="24"/>
        </w:rPr>
        <w:t xml:space="preserve"> </w:t>
      </w:r>
      <w:r>
        <w:rPr>
          <w:sz w:val="24"/>
        </w:rPr>
        <w:t>WEINBERGER</w:t>
      </w:r>
      <w:r>
        <w:rPr>
          <w:spacing w:val="-6"/>
          <w:sz w:val="24"/>
        </w:rPr>
        <w:t xml:space="preserve"> </w:t>
      </w:r>
      <w:r>
        <w:rPr>
          <w:sz w:val="24"/>
        </w:rPr>
        <w:t>K,</w:t>
      </w:r>
      <w:r>
        <w:rPr>
          <w:spacing w:val="-5"/>
          <w:sz w:val="24"/>
        </w:rPr>
        <w:t xml:space="preserve"> </w:t>
      </w:r>
      <w:r>
        <w:rPr>
          <w:sz w:val="24"/>
        </w:rPr>
        <w:t>et</w:t>
      </w:r>
      <w:r>
        <w:rPr>
          <w:spacing w:val="-6"/>
          <w:sz w:val="24"/>
        </w:rPr>
        <w:t xml:space="preserve"> </w:t>
      </w:r>
      <w:r>
        <w:rPr>
          <w:sz w:val="24"/>
        </w:rPr>
        <w:t>al.</w:t>
      </w:r>
      <w:r>
        <w:rPr>
          <w:spacing w:val="-6"/>
          <w:sz w:val="24"/>
        </w:rPr>
        <w:t xml:space="preserve"> </w:t>
      </w:r>
      <w:r>
        <w:rPr>
          <w:sz w:val="24"/>
        </w:rPr>
        <w:t>Marginalized</w:t>
      </w:r>
      <w:r>
        <w:rPr>
          <w:spacing w:val="-6"/>
          <w:sz w:val="24"/>
        </w:rPr>
        <w:t xml:space="preserve"> </w:t>
      </w:r>
      <w:r>
        <w:rPr>
          <w:sz w:val="24"/>
        </w:rPr>
        <w:t>denoising</w:t>
      </w:r>
      <w:r>
        <w:rPr>
          <w:spacing w:val="-6"/>
          <w:sz w:val="24"/>
        </w:rPr>
        <w:t xml:space="preserve"> </w:t>
      </w:r>
      <w:r>
        <w:rPr>
          <w:sz w:val="24"/>
        </w:rPr>
        <w:t>autoencoders</w:t>
      </w:r>
      <w:r>
        <w:rPr>
          <w:spacing w:val="-5"/>
          <w:sz w:val="24"/>
        </w:rPr>
        <w:t xml:space="preserve"> </w:t>
      </w:r>
      <w:r>
        <w:rPr>
          <w:sz w:val="24"/>
        </w:rPr>
        <w:t>for</w:t>
      </w:r>
      <w:r>
        <w:rPr>
          <w:spacing w:val="-6"/>
          <w:sz w:val="24"/>
        </w:rPr>
        <w:t xml:space="preserve"> </w:t>
      </w:r>
      <w:r>
        <w:rPr>
          <w:sz w:val="24"/>
        </w:rPr>
        <w:t>domain</w:t>
      </w:r>
      <w:r>
        <w:rPr>
          <w:spacing w:val="-58"/>
          <w:sz w:val="24"/>
        </w:rPr>
        <w:t xml:space="preserve"> </w:t>
      </w:r>
      <w:bookmarkStart w:id="565" w:name="_bookmark75"/>
      <w:bookmarkEnd w:id="565"/>
      <w:r>
        <w:rPr>
          <w:sz w:val="24"/>
        </w:rPr>
        <w:t xml:space="preserve">adaptation[J]. </w:t>
      </w:r>
      <w:proofErr w:type="spellStart"/>
      <w:r>
        <w:rPr>
          <w:sz w:val="24"/>
        </w:rPr>
        <w:t>arXiv</w:t>
      </w:r>
      <w:proofErr w:type="spellEnd"/>
      <w:r>
        <w:rPr>
          <w:sz w:val="24"/>
        </w:rPr>
        <w:t xml:space="preserve"> preprint arXiv:1206.4683, 2012.</w:t>
      </w:r>
    </w:p>
    <w:p w14:paraId="7EDA2F28" w14:textId="1FFF3A6D" w:rsidR="009A6F96" w:rsidRDefault="009A6F96" w:rsidP="00D707EE">
      <w:pPr>
        <w:pStyle w:val="af1"/>
        <w:widowControl w:val="0"/>
        <w:numPr>
          <w:ilvl w:val="0"/>
          <w:numId w:val="25"/>
        </w:numPr>
        <w:tabs>
          <w:tab w:val="start" w:pos="45.85pt"/>
        </w:tabs>
        <w:spacing w:line="17.50pt" w:lineRule="auto"/>
        <w:ind w:start="0pt" w:hanging="26pt"/>
        <w:jc w:val="start"/>
        <w:rPr>
          <w:sz w:val="24"/>
        </w:rPr>
      </w:pPr>
      <w:r>
        <w:rPr>
          <w:sz w:val="24"/>
        </w:rPr>
        <w:t>GANIN</w:t>
      </w:r>
      <w:r>
        <w:rPr>
          <w:spacing w:val="16"/>
          <w:sz w:val="24"/>
        </w:rPr>
        <w:t xml:space="preserve"> </w:t>
      </w:r>
      <w:r>
        <w:rPr>
          <w:sz w:val="24"/>
        </w:rPr>
        <w:t>Y,</w:t>
      </w:r>
      <w:r>
        <w:rPr>
          <w:spacing w:val="23"/>
          <w:sz w:val="24"/>
        </w:rPr>
        <w:t xml:space="preserve"> </w:t>
      </w:r>
      <w:r>
        <w:rPr>
          <w:sz w:val="24"/>
        </w:rPr>
        <w:t>USTINOVA</w:t>
      </w:r>
      <w:r>
        <w:rPr>
          <w:spacing w:val="17"/>
          <w:sz w:val="24"/>
        </w:rPr>
        <w:t xml:space="preserve"> </w:t>
      </w:r>
      <w:r>
        <w:rPr>
          <w:sz w:val="24"/>
        </w:rPr>
        <w:t>E,</w:t>
      </w:r>
      <w:r>
        <w:rPr>
          <w:spacing w:val="22"/>
          <w:sz w:val="24"/>
        </w:rPr>
        <w:t xml:space="preserve"> </w:t>
      </w:r>
      <w:r>
        <w:rPr>
          <w:sz w:val="24"/>
        </w:rPr>
        <w:t>AJAKAN</w:t>
      </w:r>
      <w:r>
        <w:rPr>
          <w:spacing w:val="17"/>
          <w:sz w:val="24"/>
        </w:rPr>
        <w:t xml:space="preserve"> </w:t>
      </w:r>
      <w:r>
        <w:rPr>
          <w:sz w:val="24"/>
        </w:rPr>
        <w:t>H,</w:t>
      </w:r>
      <w:r>
        <w:rPr>
          <w:spacing w:val="17"/>
          <w:sz w:val="24"/>
        </w:rPr>
        <w:t xml:space="preserve"> </w:t>
      </w:r>
      <w:r>
        <w:rPr>
          <w:sz w:val="24"/>
        </w:rPr>
        <w:t>et</w:t>
      </w:r>
      <w:r>
        <w:rPr>
          <w:spacing w:val="17"/>
          <w:sz w:val="24"/>
        </w:rPr>
        <w:t xml:space="preserve"> </w:t>
      </w:r>
      <w:r>
        <w:rPr>
          <w:sz w:val="24"/>
        </w:rPr>
        <w:t>al.</w:t>
      </w:r>
      <w:r>
        <w:rPr>
          <w:spacing w:val="17"/>
          <w:sz w:val="24"/>
        </w:rPr>
        <w:t xml:space="preserve"> </w:t>
      </w:r>
      <w:r>
        <w:rPr>
          <w:sz w:val="24"/>
        </w:rPr>
        <w:t>Domain-adversarial</w:t>
      </w:r>
      <w:r>
        <w:rPr>
          <w:spacing w:val="17"/>
          <w:sz w:val="24"/>
        </w:rPr>
        <w:t xml:space="preserve"> </w:t>
      </w:r>
      <w:r>
        <w:rPr>
          <w:sz w:val="24"/>
        </w:rPr>
        <w:t>training</w:t>
      </w:r>
      <w:r>
        <w:rPr>
          <w:spacing w:val="17"/>
          <w:sz w:val="24"/>
        </w:rPr>
        <w:t xml:space="preserve"> </w:t>
      </w:r>
      <w:r>
        <w:rPr>
          <w:sz w:val="24"/>
        </w:rPr>
        <w:t>of</w:t>
      </w:r>
      <w:r>
        <w:rPr>
          <w:spacing w:val="16"/>
          <w:sz w:val="24"/>
        </w:rPr>
        <w:t xml:space="preserve"> </w:t>
      </w:r>
      <w:r>
        <w:rPr>
          <w:sz w:val="24"/>
        </w:rPr>
        <w:t>neural</w:t>
      </w:r>
      <w:r>
        <w:rPr>
          <w:spacing w:val="17"/>
          <w:sz w:val="24"/>
        </w:rPr>
        <w:t xml:space="preserve"> </w:t>
      </w:r>
      <w:r>
        <w:rPr>
          <w:sz w:val="24"/>
        </w:rPr>
        <w:t>net-</w:t>
      </w:r>
      <w:bookmarkStart w:id="566" w:name="_bookmark76"/>
      <w:bookmarkEnd w:id="566"/>
      <w:r>
        <w:rPr>
          <w:spacing w:val="-1"/>
          <w:sz w:val="24"/>
        </w:rPr>
        <w:t xml:space="preserve">works[J]. </w:t>
      </w:r>
      <w:r>
        <w:rPr>
          <w:sz w:val="24"/>
        </w:rPr>
        <w:t>The journal of machine learning research, 2016, 17(1</w:t>
      </w:r>
      <w:proofErr w:type="gramStart"/>
      <w:r>
        <w:rPr>
          <w:sz w:val="24"/>
        </w:rPr>
        <w:t>)</w:t>
      </w:r>
      <w:r>
        <w:rPr>
          <w:spacing w:val="-21"/>
          <w:sz w:val="24"/>
        </w:rPr>
        <w:t xml:space="preserve"> </w:t>
      </w:r>
      <w:r>
        <w:rPr>
          <w:sz w:val="24"/>
        </w:rPr>
        <w:t>:</w:t>
      </w:r>
      <w:proofErr w:type="gramEnd"/>
      <w:r>
        <w:rPr>
          <w:spacing w:val="20"/>
          <w:sz w:val="24"/>
        </w:rPr>
        <w:t xml:space="preserve"> </w:t>
      </w:r>
      <w:r>
        <w:rPr>
          <w:sz w:val="24"/>
        </w:rPr>
        <w:t>2096</w:t>
      </w:r>
      <w:r>
        <w:rPr>
          <w:spacing w:val="-21"/>
          <w:sz w:val="24"/>
        </w:rPr>
        <w:t xml:space="preserve"> </w:t>
      </w:r>
      <w:r>
        <w:rPr>
          <w:sz w:val="24"/>
        </w:rPr>
        <w:t>–</w:t>
      </w:r>
      <w:r>
        <w:rPr>
          <w:spacing w:val="-20"/>
          <w:sz w:val="24"/>
        </w:rPr>
        <w:t xml:space="preserve"> </w:t>
      </w:r>
      <w:r>
        <w:rPr>
          <w:sz w:val="24"/>
        </w:rPr>
        <w:t>2030.</w:t>
      </w:r>
    </w:p>
    <w:p w14:paraId="13501D20" w14:textId="77777777" w:rsidR="009A6F96" w:rsidRDefault="009A6F96" w:rsidP="00D707EE">
      <w:pPr>
        <w:pStyle w:val="af1"/>
        <w:widowControl w:val="0"/>
        <w:numPr>
          <w:ilvl w:val="0"/>
          <w:numId w:val="25"/>
        </w:numPr>
        <w:tabs>
          <w:tab w:val="start" w:pos="45.85pt"/>
        </w:tabs>
        <w:spacing w:before="0.05pt" w:line="17.50pt" w:lineRule="auto"/>
        <w:ind w:start="0pt" w:hanging="26pt"/>
        <w:jc w:val="both"/>
        <w:rPr>
          <w:sz w:val="24"/>
        </w:rPr>
      </w:pPr>
      <w:r>
        <w:rPr>
          <w:sz w:val="24"/>
        </w:rPr>
        <w:t xml:space="preserve">TZENG E, HOFFMAN J, SAENKO K, et al. Adversarial discriminative domain </w:t>
      </w:r>
      <w:proofErr w:type="spellStart"/>
      <w:r>
        <w:rPr>
          <w:sz w:val="24"/>
        </w:rPr>
        <w:t>adapta</w:t>
      </w:r>
      <w:proofErr w:type="spellEnd"/>
      <w:r>
        <w:rPr>
          <w:sz w:val="24"/>
        </w:rPr>
        <w:t>-</w:t>
      </w:r>
      <w:r>
        <w:rPr>
          <w:spacing w:val="1"/>
          <w:sz w:val="24"/>
        </w:rPr>
        <w:t xml:space="preserve"> </w:t>
      </w:r>
      <w:proofErr w:type="spellStart"/>
      <w:r>
        <w:rPr>
          <w:sz w:val="24"/>
        </w:rPr>
        <w:t>tion</w:t>
      </w:r>
      <w:proofErr w:type="spellEnd"/>
      <w:r>
        <w:rPr>
          <w:sz w:val="24"/>
        </w:rPr>
        <w:t>[A]. Proceedings of the IEEE conference on computer vision and pattern recognition.</w:t>
      </w:r>
      <w:r>
        <w:rPr>
          <w:spacing w:val="1"/>
          <w:sz w:val="24"/>
        </w:rPr>
        <w:t xml:space="preserve"> </w:t>
      </w:r>
      <w:bookmarkStart w:id="567" w:name="_bookmark77"/>
      <w:bookmarkEnd w:id="567"/>
      <w:proofErr w:type="gramStart"/>
      <w:r>
        <w:rPr>
          <w:sz w:val="24"/>
        </w:rPr>
        <w:t>2017</w:t>
      </w:r>
      <w:r>
        <w:rPr>
          <w:spacing w:val="-21"/>
          <w:sz w:val="24"/>
        </w:rPr>
        <w:t xml:space="preserve"> </w:t>
      </w:r>
      <w:r>
        <w:rPr>
          <w:sz w:val="24"/>
        </w:rPr>
        <w:t>:</w:t>
      </w:r>
      <w:proofErr w:type="gramEnd"/>
      <w:r>
        <w:rPr>
          <w:spacing w:val="20"/>
          <w:sz w:val="24"/>
        </w:rPr>
        <w:t xml:space="preserve"> </w:t>
      </w:r>
      <w:r>
        <w:rPr>
          <w:sz w:val="24"/>
        </w:rPr>
        <w:t>7167</w:t>
      </w:r>
      <w:r>
        <w:rPr>
          <w:spacing w:val="-21"/>
          <w:sz w:val="24"/>
        </w:rPr>
        <w:t xml:space="preserve"> </w:t>
      </w:r>
      <w:r>
        <w:rPr>
          <w:sz w:val="24"/>
        </w:rPr>
        <w:t>–</w:t>
      </w:r>
      <w:r>
        <w:rPr>
          <w:spacing w:val="-20"/>
          <w:sz w:val="24"/>
        </w:rPr>
        <w:t xml:space="preserve"> </w:t>
      </w:r>
      <w:r>
        <w:rPr>
          <w:sz w:val="24"/>
        </w:rPr>
        <w:t>7176.</w:t>
      </w:r>
    </w:p>
    <w:p w14:paraId="037A1764" w14:textId="77777777" w:rsidR="009A6F96" w:rsidRDefault="009A6F96" w:rsidP="00D707EE">
      <w:pPr>
        <w:pStyle w:val="af1"/>
        <w:widowControl w:val="0"/>
        <w:numPr>
          <w:ilvl w:val="0"/>
          <w:numId w:val="25"/>
        </w:numPr>
        <w:tabs>
          <w:tab w:val="start" w:pos="45.85pt"/>
        </w:tabs>
        <w:spacing w:before="0.05pt" w:line="17.50pt" w:lineRule="auto"/>
        <w:ind w:start="0pt" w:hanging="26pt"/>
        <w:jc w:val="both"/>
        <w:rPr>
          <w:sz w:val="24"/>
        </w:rPr>
      </w:pPr>
      <w:r>
        <w:rPr>
          <w:sz w:val="24"/>
        </w:rPr>
        <w:t xml:space="preserve">LAN Z, CHEN M, GOODMAN S, et al. Albert: A lite </w:t>
      </w:r>
      <w:proofErr w:type="spellStart"/>
      <w:r>
        <w:rPr>
          <w:sz w:val="24"/>
        </w:rPr>
        <w:t>bert</w:t>
      </w:r>
      <w:proofErr w:type="spellEnd"/>
      <w:r>
        <w:rPr>
          <w:sz w:val="24"/>
        </w:rPr>
        <w:t xml:space="preserve"> for self-supervised learning of</w:t>
      </w:r>
      <w:r>
        <w:rPr>
          <w:spacing w:val="1"/>
          <w:sz w:val="24"/>
        </w:rPr>
        <w:t xml:space="preserve"> </w:t>
      </w:r>
      <w:bookmarkStart w:id="568" w:name="_bookmark78"/>
      <w:bookmarkEnd w:id="568"/>
      <w:r>
        <w:rPr>
          <w:sz w:val="24"/>
        </w:rPr>
        <w:t>language</w:t>
      </w:r>
      <w:r>
        <w:rPr>
          <w:spacing w:val="-2"/>
          <w:sz w:val="24"/>
        </w:rPr>
        <w:t xml:space="preserve"> </w:t>
      </w:r>
      <w:r>
        <w:rPr>
          <w:sz w:val="24"/>
        </w:rPr>
        <w:t xml:space="preserve">representations[J]. </w:t>
      </w:r>
      <w:proofErr w:type="spellStart"/>
      <w:r>
        <w:rPr>
          <w:sz w:val="24"/>
        </w:rPr>
        <w:t>arXiv</w:t>
      </w:r>
      <w:proofErr w:type="spellEnd"/>
      <w:r>
        <w:rPr>
          <w:sz w:val="24"/>
        </w:rPr>
        <w:t xml:space="preserve"> preprint arXiv:1909.11942,</w:t>
      </w:r>
      <w:r>
        <w:rPr>
          <w:spacing w:val="-2"/>
          <w:sz w:val="24"/>
        </w:rPr>
        <w:t xml:space="preserve"> </w:t>
      </w:r>
      <w:r>
        <w:rPr>
          <w:sz w:val="24"/>
        </w:rPr>
        <w:t>2019.</w:t>
      </w:r>
    </w:p>
    <w:p w14:paraId="7DE004BB" w14:textId="77777777" w:rsidR="009A6F96" w:rsidRDefault="009A6F96" w:rsidP="00D707EE">
      <w:pPr>
        <w:pStyle w:val="af1"/>
        <w:widowControl w:val="0"/>
        <w:numPr>
          <w:ilvl w:val="0"/>
          <w:numId w:val="25"/>
        </w:numPr>
        <w:tabs>
          <w:tab w:val="start" w:pos="45.85pt"/>
        </w:tabs>
        <w:spacing w:line="17.50pt" w:lineRule="auto"/>
        <w:ind w:start="0pt" w:hanging="26pt"/>
        <w:jc w:val="both"/>
        <w:rPr>
          <w:sz w:val="24"/>
        </w:rPr>
      </w:pPr>
      <w:r>
        <w:rPr>
          <w:spacing w:val="-1"/>
          <w:sz w:val="24"/>
        </w:rPr>
        <w:t>LIU</w:t>
      </w:r>
      <w:r>
        <w:rPr>
          <w:spacing w:val="-17"/>
          <w:sz w:val="24"/>
        </w:rPr>
        <w:t xml:space="preserve"> </w:t>
      </w:r>
      <w:r>
        <w:rPr>
          <w:spacing w:val="-1"/>
          <w:sz w:val="24"/>
        </w:rPr>
        <w:t>Y,</w:t>
      </w:r>
      <w:r>
        <w:rPr>
          <w:spacing w:val="-14"/>
          <w:sz w:val="24"/>
        </w:rPr>
        <w:t xml:space="preserve"> </w:t>
      </w:r>
      <w:r>
        <w:rPr>
          <w:spacing w:val="-1"/>
          <w:sz w:val="24"/>
        </w:rPr>
        <w:t>OTT</w:t>
      </w:r>
      <w:r>
        <w:rPr>
          <w:spacing w:val="-17"/>
          <w:sz w:val="24"/>
        </w:rPr>
        <w:t xml:space="preserve"> </w:t>
      </w:r>
      <w:r>
        <w:rPr>
          <w:spacing w:val="-1"/>
          <w:sz w:val="24"/>
        </w:rPr>
        <w:t>M,</w:t>
      </w:r>
      <w:r>
        <w:rPr>
          <w:spacing w:val="-13"/>
          <w:sz w:val="24"/>
        </w:rPr>
        <w:t xml:space="preserve"> </w:t>
      </w:r>
      <w:r>
        <w:rPr>
          <w:spacing w:val="-1"/>
          <w:sz w:val="24"/>
        </w:rPr>
        <w:t>GOYAL</w:t>
      </w:r>
      <w:r>
        <w:rPr>
          <w:spacing w:val="-17"/>
          <w:sz w:val="24"/>
        </w:rPr>
        <w:t xml:space="preserve"> </w:t>
      </w:r>
      <w:r>
        <w:rPr>
          <w:spacing w:val="-1"/>
          <w:sz w:val="24"/>
        </w:rPr>
        <w:t>N,</w:t>
      </w:r>
      <w:r>
        <w:rPr>
          <w:spacing w:val="-17"/>
          <w:sz w:val="24"/>
        </w:rPr>
        <w:t xml:space="preserve"> </w:t>
      </w:r>
      <w:r>
        <w:rPr>
          <w:spacing w:val="-1"/>
          <w:sz w:val="24"/>
        </w:rPr>
        <w:t>et</w:t>
      </w:r>
      <w:r>
        <w:rPr>
          <w:spacing w:val="-17"/>
          <w:sz w:val="24"/>
        </w:rPr>
        <w:t xml:space="preserve"> </w:t>
      </w:r>
      <w:r>
        <w:rPr>
          <w:spacing w:val="-1"/>
          <w:sz w:val="24"/>
        </w:rPr>
        <w:t>al.</w:t>
      </w:r>
      <w:r>
        <w:rPr>
          <w:spacing w:val="-16"/>
          <w:sz w:val="24"/>
        </w:rPr>
        <w:t xml:space="preserve"> </w:t>
      </w:r>
      <w:r>
        <w:rPr>
          <w:spacing w:val="-1"/>
          <w:sz w:val="24"/>
        </w:rPr>
        <w:t>Roberta:</w:t>
      </w:r>
      <w:r>
        <w:rPr>
          <w:spacing w:val="11"/>
          <w:sz w:val="24"/>
        </w:rPr>
        <w:t xml:space="preserve"> </w:t>
      </w:r>
      <w:r>
        <w:rPr>
          <w:spacing w:val="-1"/>
          <w:sz w:val="24"/>
        </w:rPr>
        <w:t>A</w:t>
      </w:r>
      <w:r>
        <w:rPr>
          <w:spacing w:val="-17"/>
          <w:sz w:val="24"/>
        </w:rPr>
        <w:t xml:space="preserve"> </w:t>
      </w:r>
      <w:r>
        <w:rPr>
          <w:spacing w:val="-1"/>
          <w:sz w:val="24"/>
        </w:rPr>
        <w:t>robustly</w:t>
      </w:r>
      <w:r>
        <w:rPr>
          <w:spacing w:val="-16"/>
          <w:sz w:val="24"/>
        </w:rPr>
        <w:t xml:space="preserve"> </w:t>
      </w:r>
      <w:r>
        <w:rPr>
          <w:sz w:val="24"/>
        </w:rPr>
        <w:t>optimized</w:t>
      </w:r>
      <w:r>
        <w:rPr>
          <w:spacing w:val="-17"/>
          <w:sz w:val="24"/>
        </w:rPr>
        <w:t xml:space="preserve"> </w:t>
      </w:r>
      <w:proofErr w:type="spellStart"/>
      <w:r>
        <w:rPr>
          <w:sz w:val="24"/>
        </w:rPr>
        <w:t>bert</w:t>
      </w:r>
      <w:proofErr w:type="spellEnd"/>
      <w:r>
        <w:rPr>
          <w:spacing w:val="-17"/>
          <w:sz w:val="24"/>
        </w:rPr>
        <w:t xml:space="preserve"> </w:t>
      </w:r>
      <w:r>
        <w:rPr>
          <w:sz w:val="24"/>
        </w:rPr>
        <w:t>pretraining</w:t>
      </w:r>
      <w:r>
        <w:rPr>
          <w:spacing w:val="-17"/>
          <w:sz w:val="24"/>
        </w:rPr>
        <w:t xml:space="preserve"> </w:t>
      </w:r>
      <w:r>
        <w:rPr>
          <w:sz w:val="24"/>
        </w:rPr>
        <w:t>approach[J].</w:t>
      </w:r>
      <w:r>
        <w:rPr>
          <w:spacing w:val="-57"/>
          <w:sz w:val="24"/>
        </w:rPr>
        <w:t xml:space="preserve"> </w:t>
      </w:r>
      <w:bookmarkStart w:id="569" w:name="_bookmark79"/>
      <w:bookmarkEnd w:id="569"/>
      <w:proofErr w:type="spellStart"/>
      <w:r>
        <w:rPr>
          <w:sz w:val="24"/>
        </w:rPr>
        <w:t>arXiv</w:t>
      </w:r>
      <w:proofErr w:type="spellEnd"/>
      <w:r>
        <w:rPr>
          <w:spacing w:val="-2"/>
          <w:sz w:val="24"/>
        </w:rPr>
        <w:t xml:space="preserve"> </w:t>
      </w:r>
      <w:r>
        <w:rPr>
          <w:sz w:val="24"/>
        </w:rPr>
        <w:t>preprint arXiv:1907.11692,</w:t>
      </w:r>
      <w:r>
        <w:rPr>
          <w:spacing w:val="-1"/>
          <w:sz w:val="24"/>
        </w:rPr>
        <w:t xml:space="preserve"> </w:t>
      </w:r>
      <w:r>
        <w:rPr>
          <w:sz w:val="24"/>
        </w:rPr>
        <w:t>2019.</w:t>
      </w:r>
    </w:p>
    <w:p w14:paraId="16227CFC" w14:textId="77777777" w:rsidR="009A6F96" w:rsidRDefault="009A6F96" w:rsidP="00D707EE">
      <w:pPr>
        <w:pStyle w:val="af1"/>
        <w:widowControl w:val="0"/>
        <w:numPr>
          <w:ilvl w:val="0"/>
          <w:numId w:val="25"/>
        </w:numPr>
        <w:tabs>
          <w:tab w:val="start" w:pos="45.85pt"/>
        </w:tabs>
        <w:spacing w:before="0.05pt" w:line="17.50pt" w:lineRule="auto"/>
        <w:ind w:start="0pt" w:hanging="26pt"/>
        <w:jc w:val="both"/>
        <w:rPr>
          <w:sz w:val="24"/>
        </w:rPr>
      </w:pPr>
      <w:r>
        <w:rPr>
          <w:spacing w:val="-1"/>
          <w:sz w:val="24"/>
        </w:rPr>
        <w:t>BROWN</w:t>
      </w:r>
      <w:r>
        <w:rPr>
          <w:spacing w:val="-19"/>
          <w:sz w:val="24"/>
        </w:rPr>
        <w:t xml:space="preserve"> </w:t>
      </w:r>
      <w:r>
        <w:rPr>
          <w:spacing w:val="-1"/>
          <w:sz w:val="24"/>
        </w:rPr>
        <w:t>T,</w:t>
      </w:r>
      <w:r>
        <w:rPr>
          <w:spacing w:val="-15"/>
          <w:sz w:val="24"/>
        </w:rPr>
        <w:t xml:space="preserve"> </w:t>
      </w:r>
      <w:r>
        <w:rPr>
          <w:spacing w:val="-1"/>
          <w:sz w:val="24"/>
        </w:rPr>
        <w:t>MANN</w:t>
      </w:r>
      <w:r>
        <w:rPr>
          <w:spacing w:val="-18"/>
          <w:sz w:val="24"/>
        </w:rPr>
        <w:t xml:space="preserve"> </w:t>
      </w:r>
      <w:r>
        <w:rPr>
          <w:spacing w:val="-1"/>
          <w:sz w:val="24"/>
        </w:rPr>
        <w:t>B,</w:t>
      </w:r>
      <w:r>
        <w:rPr>
          <w:spacing w:val="-15"/>
          <w:sz w:val="24"/>
        </w:rPr>
        <w:t xml:space="preserve"> </w:t>
      </w:r>
      <w:r>
        <w:rPr>
          <w:spacing w:val="-1"/>
          <w:sz w:val="24"/>
        </w:rPr>
        <w:t>RYDER</w:t>
      </w:r>
      <w:r>
        <w:rPr>
          <w:spacing w:val="-19"/>
          <w:sz w:val="24"/>
        </w:rPr>
        <w:t xml:space="preserve"> </w:t>
      </w:r>
      <w:r>
        <w:rPr>
          <w:spacing w:val="-1"/>
          <w:sz w:val="24"/>
        </w:rPr>
        <w:t>N,</w:t>
      </w:r>
      <w:r>
        <w:rPr>
          <w:spacing w:val="-18"/>
          <w:sz w:val="24"/>
        </w:rPr>
        <w:t xml:space="preserve"> </w:t>
      </w:r>
      <w:r>
        <w:rPr>
          <w:spacing w:val="-1"/>
          <w:sz w:val="24"/>
        </w:rPr>
        <w:t>et</w:t>
      </w:r>
      <w:r>
        <w:rPr>
          <w:spacing w:val="-19"/>
          <w:sz w:val="24"/>
        </w:rPr>
        <w:t xml:space="preserve"> </w:t>
      </w:r>
      <w:r>
        <w:rPr>
          <w:spacing w:val="-1"/>
          <w:sz w:val="24"/>
        </w:rPr>
        <w:t>al.</w:t>
      </w:r>
      <w:r>
        <w:rPr>
          <w:spacing w:val="-19"/>
          <w:sz w:val="24"/>
        </w:rPr>
        <w:t xml:space="preserve"> </w:t>
      </w:r>
      <w:r>
        <w:rPr>
          <w:spacing w:val="-1"/>
          <w:sz w:val="24"/>
        </w:rPr>
        <w:t>Language</w:t>
      </w:r>
      <w:r>
        <w:rPr>
          <w:spacing w:val="-17"/>
          <w:sz w:val="24"/>
        </w:rPr>
        <w:t xml:space="preserve"> </w:t>
      </w:r>
      <w:r>
        <w:rPr>
          <w:sz w:val="24"/>
        </w:rPr>
        <w:t>models</w:t>
      </w:r>
      <w:r>
        <w:rPr>
          <w:spacing w:val="-19"/>
          <w:sz w:val="24"/>
        </w:rPr>
        <w:t xml:space="preserve"> </w:t>
      </w:r>
      <w:r>
        <w:rPr>
          <w:sz w:val="24"/>
        </w:rPr>
        <w:t>are</w:t>
      </w:r>
      <w:r>
        <w:rPr>
          <w:spacing w:val="-18"/>
          <w:sz w:val="24"/>
        </w:rPr>
        <w:t xml:space="preserve"> </w:t>
      </w:r>
      <w:r>
        <w:rPr>
          <w:sz w:val="24"/>
        </w:rPr>
        <w:t>few-shot</w:t>
      </w:r>
      <w:r>
        <w:rPr>
          <w:spacing w:val="-19"/>
          <w:sz w:val="24"/>
        </w:rPr>
        <w:t xml:space="preserve"> </w:t>
      </w:r>
      <w:r>
        <w:rPr>
          <w:sz w:val="24"/>
        </w:rPr>
        <w:t>learners[J].</w:t>
      </w:r>
      <w:r>
        <w:rPr>
          <w:spacing w:val="-19"/>
          <w:sz w:val="24"/>
        </w:rPr>
        <w:t xml:space="preserve"> </w:t>
      </w:r>
      <w:r>
        <w:rPr>
          <w:sz w:val="24"/>
        </w:rPr>
        <w:t>Advances</w:t>
      </w:r>
      <w:r>
        <w:rPr>
          <w:spacing w:val="-57"/>
          <w:sz w:val="24"/>
        </w:rPr>
        <w:t xml:space="preserve"> </w:t>
      </w:r>
      <w:bookmarkStart w:id="570" w:name="_bookmark80"/>
      <w:bookmarkEnd w:id="570"/>
      <w:r>
        <w:rPr>
          <w:spacing w:val="-1"/>
          <w:sz w:val="24"/>
        </w:rPr>
        <w:t>in neural</w:t>
      </w:r>
      <w:r>
        <w:rPr>
          <w:sz w:val="24"/>
        </w:rPr>
        <w:t xml:space="preserve"> information processing systems,</w:t>
      </w:r>
      <w:r>
        <w:rPr>
          <w:spacing w:val="-1"/>
          <w:sz w:val="24"/>
        </w:rPr>
        <w:t xml:space="preserve"> </w:t>
      </w:r>
      <w:r>
        <w:rPr>
          <w:sz w:val="24"/>
        </w:rPr>
        <w:t xml:space="preserve">2020, </w:t>
      </w:r>
      <w:proofErr w:type="gramStart"/>
      <w:r>
        <w:rPr>
          <w:sz w:val="24"/>
        </w:rPr>
        <w:t>33</w:t>
      </w:r>
      <w:r>
        <w:rPr>
          <w:spacing w:val="-21"/>
          <w:sz w:val="24"/>
        </w:rPr>
        <w:t xml:space="preserve"> </w:t>
      </w:r>
      <w:r>
        <w:rPr>
          <w:sz w:val="24"/>
        </w:rPr>
        <w:t>:</w:t>
      </w:r>
      <w:proofErr w:type="gramEnd"/>
      <w:r>
        <w:rPr>
          <w:spacing w:val="20"/>
          <w:sz w:val="24"/>
        </w:rPr>
        <w:t xml:space="preserve"> </w:t>
      </w:r>
      <w:r>
        <w:rPr>
          <w:sz w:val="24"/>
        </w:rPr>
        <w:t>1877</w:t>
      </w:r>
      <w:r>
        <w:rPr>
          <w:spacing w:val="-21"/>
          <w:sz w:val="24"/>
        </w:rPr>
        <w:t xml:space="preserve"> </w:t>
      </w:r>
      <w:r>
        <w:rPr>
          <w:sz w:val="24"/>
        </w:rPr>
        <w:t>–</w:t>
      </w:r>
      <w:r>
        <w:rPr>
          <w:spacing w:val="-20"/>
          <w:sz w:val="24"/>
        </w:rPr>
        <w:t xml:space="preserve"> </w:t>
      </w:r>
      <w:r>
        <w:rPr>
          <w:sz w:val="24"/>
        </w:rPr>
        <w:t>1901.</w:t>
      </w:r>
    </w:p>
    <w:p w14:paraId="44219D8C" w14:textId="77777777" w:rsidR="009A6F96" w:rsidRDefault="009A6F96" w:rsidP="00D707EE">
      <w:pPr>
        <w:pStyle w:val="af1"/>
        <w:widowControl w:val="0"/>
        <w:numPr>
          <w:ilvl w:val="0"/>
          <w:numId w:val="25"/>
        </w:numPr>
        <w:tabs>
          <w:tab w:val="start" w:pos="45.85pt"/>
        </w:tabs>
        <w:spacing w:line="17.50pt" w:lineRule="auto"/>
        <w:ind w:start="0pt" w:hanging="26pt"/>
        <w:jc w:val="start"/>
        <w:rPr>
          <w:sz w:val="24"/>
        </w:rPr>
      </w:pPr>
      <w:r>
        <w:rPr>
          <w:spacing w:val="-2"/>
          <w:sz w:val="24"/>
        </w:rPr>
        <w:t>SANH</w:t>
      </w:r>
      <w:r>
        <w:rPr>
          <w:spacing w:val="-19"/>
          <w:sz w:val="24"/>
        </w:rPr>
        <w:t xml:space="preserve"> </w:t>
      </w:r>
      <w:r>
        <w:rPr>
          <w:spacing w:val="-2"/>
          <w:sz w:val="24"/>
        </w:rPr>
        <w:t>V,</w:t>
      </w:r>
      <w:r>
        <w:rPr>
          <w:spacing w:val="-15"/>
          <w:sz w:val="24"/>
        </w:rPr>
        <w:t xml:space="preserve"> </w:t>
      </w:r>
      <w:r>
        <w:rPr>
          <w:spacing w:val="-2"/>
          <w:sz w:val="24"/>
        </w:rPr>
        <w:t>DEBUT</w:t>
      </w:r>
      <w:r>
        <w:rPr>
          <w:spacing w:val="-19"/>
          <w:sz w:val="24"/>
        </w:rPr>
        <w:t xml:space="preserve"> </w:t>
      </w:r>
      <w:r>
        <w:rPr>
          <w:spacing w:val="-2"/>
          <w:sz w:val="24"/>
        </w:rPr>
        <w:t>L,</w:t>
      </w:r>
      <w:r>
        <w:rPr>
          <w:spacing w:val="-15"/>
          <w:sz w:val="24"/>
        </w:rPr>
        <w:t xml:space="preserve"> </w:t>
      </w:r>
      <w:r>
        <w:rPr>
          <w:spacing w:val="-2"/>
          <w:sz w:val="24"/>
        </w:rPr>
        <w:t>CHAUMOND</w:t>
      </w:r>
      <w:r>
        <w:rPr>
          <w:spacing w:val="-18"/>
          <w:sz w:val="24"/>
        </w:rPr>
        <w:t xml:space="preserve"> </w:t>
      </w:r>
      <w:r>
        <w:rPr>
          <w:spacing w:val="-2"/>
          <w:sz w:val="24"/>
        </w:rPr>
        <w:t>J,</w:t>
      </w:r>
      <w:r>
        <w:rPr>
          <w:spacing w:val="-18"/>
          <w:sz w:val="24"/>
        </w:rPr>
        <w:t xml:space="preserve"> </w:t>
      </w:r>
      <w:r>
        <w:rPr>
          <w:spacing w:val="-1"/>
          <w:sz w:val="24"/>
        </w:rPr>
        <w:t>et</w:t>
      </w:r>
      <w:r>
        <w:rPr>
          <w:spacing w:val="-18"/>
          <w:sz w:val="24"/>
        </w:rPr>
        <w:t xml:space="preserve"> </w:t>
      </w:r>
      <w:r>
        <w:rPr>
          <w:spacing w:val="-1"/>
          <w:sz w:val="24"/>
        </w:rPr>
        <w:t>al.</w:t>
      </w:r>
      <w:r>
        <w:rPr>
          <w:spacing w:val="-18"/>
          <w:sz w:val="24"/>
        </w:rPr>
        <w:t xml:space="preserve"> </w:t>
      </w:r>
      <w:proofErr w:type="spellStart"/>
      <w:r>
        <w:rPr>
          <w:spacing w:val="-1"/>
          <w:sz w:val="24"/>
        </w:rPr>
        <w:t>DistilBERT</w:t>
      </w:r>
      <w:proofErr w:type="spellEnd"/>
      <w:r>
        <w:rPr>
          <w:spacing w:val="-1"/>
          <w:sz w:val="24"/>
        </w:rPr>
        <w:t>,</w:t>
      </w:r>
      <w:r>
        <w:rPr>
          <w:spacing w:val="-19"/>
          <w:sz w:val="24"/>
        </w:rPr>
        <w:t xml:space="preserve"> </w:t>
      </w:r>
      <w:r>
        <w:rPr>
          <w:spacing w:val="-1"/>
          <w:sz w:val="24"/>
        </w:rPr>
        <w:t>a</w:t>
      </w:r>
      <w:r>
        <w:rPr>
          <w:spacing w:val="-18"/>
          <w:sz w:val="24"/>
        </w:rPr>
        <w:t xml:space="preserve"> </w:t>
      </w:r>
      <w:r>
        <w:rPr>
          <w:spacing w:val="-1"/>
          <w:sz w:val="24"/>
        </w:rPr>
        <w:t>distilled</w:t>
      </w:r>
      <w:r>
        <w:rPr>
          <w:spacing w:val="-18"/>
          <w:sz w:val="24"/>
        </w:rPr>
        <w:t xml:space="preserve"> </w:t>
      </w:r>
      <w:r>
        <w:rPr>
          <w:spacing w:val="-1"/>
          <w:sz w:val="24"/>
        </w:rPr>
        <w:t>version</w:t>
      </w:r>
      <w:r>
        <w:rPr>
          <w:spacing w:val="-18"/>
          <w:sz w:val="24"/>
        </w:rPr>
        <w:t xml:space="preserve"> </w:t>
      </w:r>
      <w:r>
        <w:rPr>
          <w:spacing w:val="-1"/>
          <w:sz w:val="24"/>
        </w:rPr>
        <w:t>of</w:t>
      </w:r>
      <w:r>
        <w:rPr>
          <w:spacing w:val="-18"/>
          <w:sz w:val="24"/>
        </w:rPr>
        <w:t xml:space="preserve"> </w:t>
      </w:r>
      <w:r>
        <w:rPr>
          <w:spacing w:val="-1"/>
          <w:sz w:val="24"/>
        </w:rPr>
        <w:t>BERT:</w:t>
      </w:r>
      <w:r>
        <w:rPr>
          <w:spacing w:val="-19"/>
          <w:sz w:val="24"/>
        </w:rPr>
        <w:t xml:space="preserve"> </w:t>
      </w:r>
      <w:r>
        <w:rPr>
          <w:spacing w:val="-1"/>
          <w:sz w:val="24"/>
        </w:rPr>
        <w:t>smaller,</w:t>
      </w:r>
      <w:r>
        <w:rPr>
          <w:spacing w:val="-57"/>
          <w:sz w:val="24"/>
        </w:rPr>
        <w:t xml:space="preserve"> </w:t>
      </w:r>
      <w:bookmarkStart w:id="571" w:name="_bookmark81"/>
      <w:bookmarkEnd w:id="571"/>
      <w:r>
        <w:rPr>
          <w:sz w:val="24"/>
        </w:rPr>
        <w:t>faster,</w:t>
      </w:r>
      <w:r>
        <w:rPr>
          <w:spacing w:val="-2"/>
          <w:sz w:val="24"/>
        </w:rPr>
        <w:t xml:space="preserve"> </w:t>
      </w:r>
      <w:r>
        <w:rPr>
          <w:sz w:val="24"/>
        </w:rPr>
        <w:t>cheaper and</w:t>
      </w:r>
      <w:r>
        <w:rPr>
          <w:spacing w:val="-1"/>
          <w:sz w:val="24"/>
        </w:rPr>
        <w:t xml:space="preserve"> </w:t>
      </w:r>
      <w:r>
        <w:rPr>
          <w:sz w:val="24"/>
        </w:rPr>
        <w:t xml:space="preserve">lighter[J]. </w:t>
      </w:r>
      <w:proofErr w:type="spellStart"/>
      <w:r>
        <w:rPr>
          <w:sz w:val="24"/>
        </w:rPr>
        <w:t>arXiv</w:t>
      </w:r>
      <w:proofErr w:type="spellEnd"/>
      <w:r>
        <w:rPr>
          <w:spacing w:val="-1"/>
          <w:sz w:val="24"/>
        </w:rPr>
        <w:t xml:space="preserve"> </w:t>
      </w:r>
      <w:r>
        <w:rPr>
          <w:sz w:val="24"/>
        </w:rPr>
        <w:t>preprint arXiv:1910.01108,</w:t>
      </w:r>
      <w:r>
        <w:rPr>
          <w:spacing w:val="-2"/>
          <w:sz w:val="24"/>
        </w:rPr>
        <w:t xml:space="preserve"> </w:t>
      </w:r>
      <w:r>
        <w:rPr>
          <w:sz w:val="24"/>
        </w:rPr>
        <w:t>2019.</w:t>
      </w:r>
    </w:p>
    <w:p w14:paraId="58A5E112" w14:textId="77777777" w:rsidR="009A6F96" w:rsidRDefault="009A6F96" w:rsidP="00D707EE">
      <w:pPr>
        <w:pStyle w:val="af1"/>
        <w:widowControl w:val="0"/>
        <w:numPr>
          <w:ilvl w:val="0"/>
          <w:numId w:val="25"/>
        </w:numPr>
        <w:tabs>
          <w:tab w:val="start" w:pos="45.85pt"/>
        </w:tabs>
        <w:spacing w:before="0.05pt" w:line="17.50pt" w:lineRule="auto"/>
        <w:ind w:start="0pt" w:hanging="26pt"/>
        <w:jc w:val="start"/>
        <w:rPr>
          <w:sz w:val="24"/>
        </w:rPr>
      </w:pPr>
      <w:r>
        <w:rPr>
          <w:sz w:val="24"/>
        </w:rPr>
        <w:t>SEO</w:t>
      </w:r>
      <w:r>
        <w:rPr>
          <w:spacing w:val="-4"/>
          <w:sz w:val="24"/>
        </w:rPr>
        <w:t xml:space="preserve"> </w:t>
      </w:r>
      <w:r>
        <w:rPr>
          <w:sz w:val="24"/>
        </w:rPr>
        <w:t>M,</w:t>
      </w:r>
      <w:r>
        <w:rPr>
          <w:spacing w:val="-3"/>
          <w:sz w:val="24"/>
        </w:rPr>
        <w:t xml:space="preserve"> </w:t>
      </w:r>
      <w:r>
        <w:rPr>
          <w:sz w:val="24"/>
        </w:rPr>
        <w:t>KEMBHAVI</w:t>
      </w:r>
      <w:r>
        <w:rPr>
          <w:spacing w:val="-4"/>
          <w:sz w:val="24"/>
        </w:rPr>
        <w:t xml:space="preserve"> </w:t>
      </w:r>
      <w:r>
        <w:rPr>
          <w:sz w:val="24"/>
        </w:rPr>
        <w:t>A,</w:t>
      </w:r>
      <w:r>
        <w:rPr>
          <w:spacing w:val="-3"/>
          <w:sz w:val="24"/>
        </w:rPr>
        <w:t xml:space="preserve"> </w:t>
      </w:r>
      <w:r>
        <w:rPr>
          <w:sz w:val="24"/>
        </w:rPr>
        <w:t>FARHADI</w:t>
      </w:r>
      <w:r>
        <w:rPr>
          <w:spacing w:val="-4"/>
          <w:sz w:val="24"/>
        </w:rPr>
        <w:t xml:space="preserve"> </w:t>
      </w:r>
      <w:r>
        <w:rPr>
          <w:sz w:val="24"/>
        </w:rPr>
        <w:t>A,</w:t>
      </w:r>
      <w:r>
        <w:rPr>
          <w:spacing w:val="-3"/>
          <w:sz w:val="24"/>
        </w:rPr>
        <w:t xml:space="preserve"> </w:t>
      </w:r>
      <w:r>
        <w:rPr>
          <w:sz w:val="24"/>
        </w:rPr>
        <w:t>et</w:t>
      </w:r>
      <w:r>
        <w:rPr>
          <w:spacing w:val="-4"/>
          <w:sz w:val="24"/>
        </w:rPr>
        <w:t xml:space="preserve"> </w:t>
      </w:r>
      <w:r>
        <w:rPr>
          <w:sz w:val="24"/>
        </w:rPr>
        <w:t>al.</w:t>
      </w:r>
      <w:r>
        <w:rPr>
          <w:spacing w:val="-4"/>
          <w:sz w:val="24"/>
        </w:rPr>
        <w:t xml:space="preserve"> </w:t>
      </w:r>
      <w:r>
        <w:rPr>
          <w:sz w:val="24"/>
        </w:rPr>
        <w:t>Bidirectional</w:t>
      </w:r>
      <w:r>
        <w:rPr>
          <w:spacing w:val="-4"/>
          <w:sz w:val="24"/>
        </w:rPr>
        <w:t xml:space="preserve"> </w:t>
      </w:r>
      <w:r>
        <w:rPr>
          <w:sz w:val="24"/>
        </w:rPr>
        <w:t>attention</w:t>
      </w:r>
      <w:r>
        <w:rPr>
          <w:spacing w:val="-3"/>
          <w:sz w:val="24"/>
        </w:rPr>
        <w:t xml:space="preserve"> </w:t>
      </w:r>
      <w:r>
        <w:rPr>
          <w:sz w:val="24"/>
        </w:rPr>
        <w:t>flow</w:t>
      </w:r>
      <w:r>
        <w:rPr>
          <w:spacing w:val="-4"/>
          <w:sz w:val="24"/>
        </w:rPr>
        <w:t xml:space="preserve"> </w:t>
      </w:r>
      <w:r>
        <w:rPr>
          <w:sz w:val="24"/>
        </w:rPr>
        <w:t>for</w:t>
      </w:r>
      <w:r>
        <w:rPr>
          <w:spacing w:val="-4"/>
          <w:sz w:val="24"/>
        </w:rPr>
        <w:t xml:space="preserve"> </w:t>
      </w:r>
      <w:r>
        <w:rPr>
          <w:sz w:val="24"/>
        </w:rPr>
        <w:t>machine</w:t>
      </w:r>
      <w:r>
        <w:rPr>
          <w:spacing w:val="-4"/>
          <w:sz w:val="24"/>
        </w:rPr>
        <w:t xml:space="preserve"> </w:t>
      </w:r>
      <w:r>
        <w:rPr>
          <w:sz w:val="24"/>
        </w:rPr>
        <w:t>com-</w:t>
      </w:r>
      <w:r>
        <w:rPr>
          <w:spacing w:val="-57"/>
          <w:sz w:val="24"/>
        </w:rPr>
        <w:t xml:space="preserve"> </w:t>
      </w:r>
      <w:bookmarkStart w:id="572" w:name="_bookmark82"/>
      <w:bookmarkEnd w:id="572"/>
      <w:r>
        <w:rPr>
          <w:sz w:val="24"/>
        </w:rPr>
        <w:t>prehension[J].</w:t>
      </w:r>
      <w:r>
        <w:rPr>
          <w:spacing w:val="-2"/>
          <w:sz w:val="24"/>
        </w:rPr>
        <w:t xml:space="preserve"> </w:t>
      </w:r>
      <w:proofErr w:type="spellStart"/>
      <w:r>
        <w:rPr>
          <w:sz w:val="24"/>
        </w:rPr>
        <w:t>arXiv</w:t>
      </w:r>
      <w:proofErr w:type="spellEnd"/>
      <w:r>
        <w:rPr>
          <w:sz w:val="24"/>
        </w:rPr>
        <w:t xml:space="preserve"> preprint arXiv:1611.01603,</w:t>
      </w:r>
      <w:r>
        <w:rPr>
          <w:spacing w:val="-1"/>
          <w:sz w:val="24"/>
        </w:rPr>
        <w:t xml:space="preserve"> </w:t>
      </w:r>
      <w:r>
        <w:rPr>
          <w:sz w:val="24"/>
        </w:rPr>
        <w:t>2016.</w:t>
      </w:r>
    </w:p>
    <w:p w14:paraId="6EB847E1" w14:textId="77777777" w:rsidR="009A6F96" w:rsidRDefault="009A6F96" w:rsidP="00D707EE">
      <w:pPr>
        <w:pStyle w:val="af1"/>
        <w:widowControl w:val="0"/>
        <w:numPr>
          <w:ilvl w:val="0"/>
          <w:numId w:val="25"/>
        </w:numPr>
        <w:tabs>
          <w:tab w:val="start" w:pos="45.85pt"/>
        </w:tabs>
        <w:ind w:start="0pt" w:hanging="26pt"/>
        <w:jc w:val="start"/>
        <w:rPr>
          <w:sz w:val="24"/>
        </w:rPr>
      </w:pPr>
      <w:r>
        <w:rPr>
          <w:sz w:val="24"/>
        </w:rPr>
        <w:t>SRIVASTAVA</w:t>
      </w:r>
      <w:r>
        <w:rPr>
          <w:spacing w:val="-1"/>
          <w:sz w:val="24"/>
        </w:rPr>
        <w:t xml:space="preserve"> </w:t>
      </w:r>
      <w:r>
        <w:rPr>
          <w:sz w:val="24"/>
        </w:rPr>
        <w:t>N,</w:t>
      </w:r>
      <w:r>
        <w:rPr>
          <w:spacing w:val="2"/>
          <w:sz w:val="24"/>
        </w:rPr>
        <w:t xml:space="preserve"> </w:t>
      </w:r>
      <w:r>
        <w:rPr>
          <w:sz w:val="24"/>
        </w:rPr>
        <w:t>HINTON G,</w:t>
      </w:r>
      <w:r>
        <w:rPr>
          <w:spacing w:val="2"/>
          <w:sz w:val="24"/>
        </w:rPr>
        <w:t xml:space="preserve"> </w:t>
      </w:r>
      <w:r>
        <w:rPr>
          <w:sz w:val="24"/>
        </w:rPr>
        <w:t>KRIZHEVSKY</w:t>
      </w:r>
      <w:r>
        <w:rPr>
          <w:spacing w:val="-1"/>
          <w:sz w:val="24"/>
        </w:rPr>
        <w:t xml:space="preserve"> </w:t>
      </w:r>
      <w:r>
        <w:rPr>
          <w:sz w:val="24"/>
        </w:rPr>
        <w:t>A, et al.</w:t>
      </w:r>
      <w:r>
        <w:rPr>
          <w:spacing w:val="-1"/>
          <w:sz w:val="24"/>
        </w:rPr>
        <w:t xml:space="preserve"> </w:t>
      </w:r>
      <w:r>
        <w:rPr>
          <w:sz w:val="24"/>
        </w:rPr>
        <w:t>Dropout:</w:t>
      </w:r>
      <w:r>
        <w:rPr>
          <w:spacing w:val="26"/>
          <w:sz w:val="24"/>
        </w:rPr>
        <w:t xml:space="preserve"> </w:t>
      </w:r>
      <w:r>
        <w:rPr>
          <w:sz w:val="24"/>
        </w:rPr>
        <w:t>a simple</w:t>
      </w:r>
      <w:r>
        <w:rPr>
          <w:spacing w:val="-1"/>
          <w:sz w:val="24"/>
        </w:rPr>
        <w:t xml:space="preserve"> </w:t>
      </w:r>
      <w:r>
        <w:rPr>
          <w:sz w:val="24"/>
        </w:rPr>
        <w:t>way to</w:t>
      </w:r>
      <w:r>
        <w:rPr>
          <w:spacing w:val="-1"/>
          <w:sz w:val="24"/>
        </w:rPr>
        <w:t xml:space="preserve"> </w:t>
      </w:r>
      <w:r>
        <w:rPr>
          <w:sz w:val="24"/>
        </w:rPr>
        <w:t>prevent</w:t>
      </w:r>
    </w:p>
    <w:p w14:paraId="76EA3E4A" w14:textId="77777777" w:rsidR="009A6F96" w:rsidRDefault="009A6F96" w:rsidP="00D707EE">
      <w:pPr>
        <w:pStyle w:val="af"/>
        <w:spacing w:before="5.75pt" w:line="17.50pt" w:lineRule="auto"/>
      </w:pPr>
      <w:r>
        <w:rPr>
          <w:spacing w:val="-1"/>
        </w:rPr>
        <w:t>neural</w:t>
      </w:r>
      <w:r>
        <w:rPr>
          <w:spacing w:val="1"/>
        </w:rPr>
        <w:t xml:space="preserve"> </w:t>
      </w:r>
      <w:r>
        <w:rPr>
          <w:spacing w:val="-1"/>
        </w:rPr>
        <w:t>networks</w:t>
      </w:r>
      <w:r>
        <w:rPr>
          <w:spacing w:val="2"/>
        </w:rPr>
        <w:t xml:space="preserve"> </w:t>
      </w:r>
      <w:r>
        <w:t>from</w:t>
      </w:r>
      <w:r>
        <w:rPr>
          <w:spacing w:val="2"/>
        </w:rPr>
        <w:t xml:space="preserve"> </w:t>
      </w:r>
      <w:r>
        <w:t>overfitting[J].</w:t>
      </w:r>
      <w:r>
        <w:rPr>
          <w:spacing w:val="2"/>
        </w:rPr>
        <w:t xml:space="preserve"> </w:t>
      </w:r>
      <w:r>
        <w:t>The</w:t>
      </w:r>
      <w:r>
        <w:rPr>
          <w:spacing w:val="2"/>
        </w:rPr>
        <w:t xml:space="preserve"> </w:t>
      </w:r>
      <w:r>
        <w:t>journal</w:t>
      </w:r>
      <w:r>
        <w:rPr>
          <w:spacing w:val="2"/>
        </w:rPr>
        <w:t xml:space="preserve"> </w:t>
      </w:r>
      <w:r>
        <w:t>of</w:t>
      </w:r>
      <w:r>
        <w:rPr>
          <w:spacing w:val="2"/>
        </w:rPr>
        <w:t xml:space="preserve"> </w:t>
      </w:r>
      <w:r>
        <w:t>machine</w:t>
      </w:r>
      <w:r>
        <w:rPr>
          <w:spacing w:val="2"/>
        </w:rPr>
        <w:t xml:space="preserve"> </w:t>
      </w:r>
      <w:r>
        <w:t>learning</w:t>
      </w:r>
      <w:r>
        <w:rPr>
          <w:spacing w:val="2"/>
        </w:rPr>
        <w:t xml:space="preserve"> </w:t>
      </w:r>
      <w:r>
        <w:t>research,</w:t>
      </w:r>
      <w:r>
        <w:rPr>
          <w:spacing w:val="3"/>
        </w:rPr>
        <w:t xml:space="preserve"> </w:t>
      </w:r>
      <w:r>
        <w:t>2014,</w:t>
      </w:r>
      <w:r>
        <w:rPr>
          <w:spacing w:val="2"/>
        </w:rPr>
        <w:t xml:space="preserve"> </w:t>
      </w:r>
      <w:r>
        <w:t>15(1</w:t>
      </w:r>
      <w:proofErr w:type="gramStart"/>
      <w:r>
        <w:t>)</w:t>
      </w:r>
      <w:r>
        <w:rPr>
          <w:spacing w:val="-20"/>
        </w:rPr>
        <w:t xml:space="preserve"> </w:t>
      </w:r>
      <w:r>
        <w:t>:</w:t>
      </w:r>
      <w:proofErr w:type="gramEnd"/>
      <w:r>
        <w:rPr>
          <w:spacing w:val="-57"/>
        </w:rPr>
        <w:t xml:space="preserve"> </w:t>
      </w:r>
      <w:bookmarkStart w:id="573" w:name="_bookmark83"/>
      <w:bookmarkEnd w:id="573"/>
      <w:r>
        <w:t>1929</w:t>
      </w:r>
      <w:r>
        <w:rPr>
          <w:spacing w:val="-21"/>
        </w:rPr>
        <w:t xml:space="preserve"> </w:t>
      </w:r>
      <w:r>
        <w:t>–</w:t>
      </w:r>
      <w:r>
        <w:rPr>
          <w:spacing w:val="-20"/>
        </w:rPr>
        <w:t xml:space="preserve"> </w:t>
      </w:r>
      <w:r>
        <w:t>1958.</w:t>
      </w:r>
    </w:p>
    <w:p w14:paraId="13648616" w14:textId="77777777" w:rsidR="009A6F96" w:rsidRDefault="009A6F96" w:rsidP="00D707EE">
      <w:pPr>
        <w:pStyle w:val="af1"/>
        <w:widowControl w:val="0"/>
        <w:numPr>
          <w:ilvl w:val="0"/>
          <w:numId w:val="25"/>
        </w:numPr>
        <w:tabs>
          <w:tab w:val="start" w:pos="31.70pt"/>
        </w:tabs>
        <w:spacing w:before="0.05pt"/>
        <w:ind w:start="0pt" w:hanging="26.05pt"/>
        <w:jc w:val="start"/>
        <w:rPr>
          <w:sz w:val="24"/>
        </w:rPr>
      </w:pPr>
      <w:r>
        <w:rPr>
          <w:sz w:val="24"/>
        </w:rPr>
        <w:t>LOSHCHILOV</w:t>
      </w:r>
      <w:r>
        <w:rPr>
          <w:spacing w:val="-3"/>
          <w:sz w:val="24"/>
        </w:rPr>
        <w:t xml:space="preserve"> </w:t>
      </w:r>
      <w:r>
        <w:rPr>
          <w:sz w:val="24"/>
        </w:rPr>
        <w:t>I,</w:t>
      </w:r>
      <w:r>
        <w:rPr>
          <w:spacing w:val="-1"/>
          <w:sz w:val="24"/>
        </w:rPr>
        <w:t xml:space="preserve"> </w:t>
      </w:r>
      <w:r>
        <w:rPr>
          <w:sz w:val="24"/>
        </w:rPr>
        <w:t>HUTTER</w:t>
      </w:r>
      <w:r>
        <w:rPr>
          <w:spacing w:val="-3"/>
          <w:sz w:val="24"/>
        </w:rPr>
        <w:t xml:space="preserve"> </w:t>
      </w:r>
      <w:r>
        <w:rPr>
          <w:sz w:val="24"/>
        </w:rPr>
        <w:t>F.</w:t>
      </w:r>
      <w:r>
        <w:rPr>
          <w:spacing w:val="-2"/>
          <w:sz w:val="24"/>
        </w:rPr>
        <w:t xml:space="preserve"> </w:t>
      </w:r>
      <w:r>
        <w:rPr>
          <w:sz w:val="24"/>
        </w:rPr>
        <w:t>Fixing</w:t>
      </w:r>
      <w:r>
        <w:rPr>
          <w:spacing w:val="-3"/>
          <w:sz w:val="24"/>
        </w:rPr>
        <w:t xml:space="preserve"> </w:t>
      </w:r>
      <w:r>
        <w:rPr>
          <w:sz w:val="24"/>
        </w:rPr>
        <w:t>weight</w:t>
      </w:r>
      <w:r>
        <w:rPr>
          <w:spacing w:val="-2"/>
          <w:sz w:val="24"/>
        </w:rPr>
        <w:t xml:space="preserve"> </w:t>
      </w:r>
      <w:r>
        <w:rPr>
          <w:sz w:val="24"/>
        </w:rPr>
        <w:t>decay</w:t>
      </w:r>
      <w:r>
        <w:rPr>
          <w:spacing w:val="-1"/>
          <w:sz w:val="24"/>
        </w:rPr>
        <w:t xml:space="preserve"> </w:t>
      </w:r>
      <w:r>
        <w:rPr>
          <w:sz w:val="24"/>
        </w:rPr>
        <w:t>regularization</w:t>
      </w:r>
      <w:r>
        <w:rPr>
          <w:spacing w:val="-2"/>
          <w:sz w:val="24"/>
        </w:rPr>
        <w:t xml:space="preserve"> </w:t>
      </w:r>
      <w:r>
        <w:rPr>
          <w:sz w:val="24"/>
        </w:rPr>
        <w:t>in</w:t>
      </w:r>
      <w:r>
        <w:rPr>
          <w:spacing w:val="-1"/>
          <w:sz w:val="24"/>
        </w:rPr>
        <w:t xml:space="preserve"> </w:t>
      </w:r>
      <w:proofErr w:type="spellStart"/>
      <w:r>
        <w:rPr>
          <w:sz w:val="24"/>
        </w:rPr>
        <w:t>adam</w:t>
      </w:r>
      <w:proofErr w:type="spellEnd"/>
      <w:r>
        <w:rPr>
          <w:sz w:val="24"/>
        </w:rPr>
        <w:t>[J],</w:t>
      </w:r>
      <w:r>
        <w:rPr>
          <w:spacing w:val="-2"/>
          <w:sz w:val="24"/>
        </w:rPr>
        <w:t xml:space="preserve"> </w:t>
      </w:r>
      <w:r>
        <w:rPr>
          <w:sz w:val="24"/>
        </w:rPr>
        <w:t>2018.</w:t>
      </w:r>
    </w:p>
    <w:p w14:paraId="0400ACB6" w14:textId="58581EA2" w:rsidR="002761C1" w:rsidRDefault="002761C1" w:rsidP="002C1199">
      <w:pPr>
        <w:rPr>
          <w:sz w:val="24"/>
          <w:szCs w:val="32"/>
        </w:rPr>
      </w:pPr>
      <w:r>
        <w:rPr>
          <w:sz w:val="24"/>
          <w:szCs w:val="32"/>
        </w:rPr>
        <w:br w:type="page"/>
      </w:r>
    </w:p>
    <w:p w14:paraId="4951B39C" w14:textId="2C1F3D98" w:rsidR="002761C1" w:rsidRPr="002761C1" w:rsidRDefault="002761C1" w:rsidP="002761C1">
      <w:pPr>
        <w:pStyle w:val="1"/>
        <w:pageBreakBefore/>
        <w:numPr>
          <w:ilvl w:val="0"/>
          <w:numId w:val="0"/>
        </w:numPr>
        <w:rPr>
          <w:b/>
          <w:bCs w:val="0"/>
        </w:rPr>
      </w:pPr>
      <w:bookmarkStart w:id="574" w:name="_Toc514056900"/>
      <w:bookmarkStart w:id="575" w:name="_Toc38127634"/>
      <w:bookmarkStart w:id="576" w:name="_Toc103718652"/>
      <w:r w:rsidRPr="002761C1">
        <w:rPr>
          <w:b/>
          <w:bCs w:val="0"/>
        </w:rPr>
        <w:t>声</w:t>
      </w:r>
      <w:r w:rsidR="00910059">
        <w:rPr>
          <w:rFonts w:hint="eastAsia"/>
          <w:b/>
          <w:bCs w:val="0"/>
        </w:rPr>
        <w:t xml:space="preserve"> </w:t>
      </w:r>
      <w:r w:rsidRPr="002761C1">
        <w:rPr>
          <w:b/>
          <w:bCs w:val="0"/>
        </w:rPr>
        <w:t xml:space="preserve"> </w:t>
      </w:r>
      <w:r w:rsidRPr="002761C1">
        <w:rPr>
          <w:b/>
          <w:bCs w:val="0"/>
        </w:rPr>
        <w:t>明</w:t>
      </w:r>
      <w:bookmarkEnd w:id="574"/>
      <w:bookmarkEnd w:id="575"/>
      <w:bookmarkEnd w:id="576"/>
    </w:p>
    <w:p w14:paraId="5E643752" w14:textId="77777777" w:rsidR="002761C1" w:rsidRPr="00A23728" w:rsidRDefault="002761C1" w:rsidP="002761C1">
      <w:pPr>
        <w:spacing w:line="20pt" w:lineRule="exact"/>
        <w:ind w:firstLineChars="200" w:firstLine="24pt"/>
        <w:rPr>
          <w:sz w:val="24"/>
          <w:szCs w:val="20"/>
        </w:rPr>
      </w:pPr>
      <w:r w:rsidRPr="00A23728">
        <w:rPr>
          <w:sz w:val="24"/>
        </w:rPr>
        <w:t>本人声明所呈交的学位论文是本人在导师指导下进行的研究工作及取得的研究成果。据我所知，除了文中特别加以标注和致谢的地方外，论文中不包含其他人已经发表或撰写过的研究成果，也不包含为获得四川大学或其他教育机构的学位或证书而使用过的材料。与我一同工作的同志对本研究所做的任何贡献均已在论文中作了明确的说明并表示谢意。</w:t>
      </w:r>
    </w:p>
    <w:p w14:paraId="45AB21DA" w14:textId="77777777" w:rsidR="002761C1" w:rsidRPr="00A23728" w:rsidRDefault="002761C1" w:rsidP="002761C1">
      <w:pPr>
        <w:spacing w:line="20pt" w:lineRule="exact"/>
        <w:ind w:firstLineChars="200" w:firstLine="24pt"/>
        <w:rPr>
          <w:sz w:val="24"/>
        </w:rPr>
      </w:pPr>
      <w:r w:rsidRPr="00A23728">
        <w:rPr>
          <w:sz w:val="24"/>
        </w:rPr>
        <w:t>本学位论文成果是本人在四川大学读书期间在导师指导下取得的，论文成果归四川大学所有，特此声明。</w:t>
      </w:r>
    </w:p>
    <w:p w14:paraId="513E7299" w14:textId="77777777" w:rsidR="002761C1" w:rsidRPr="00A23728" w:rsidRDefault="002761C1" w:rsidP="002761C1">
      <w:pPr>
        <w:spacing w:line="20pt" w:lineRule="exact"/>
        <w:rPr>
          <w:sz w:val="24"/>
        </w:rPr>
      </w:pPr>
    </w:p>
    <w:p w14:paraId="63BF3F95" w14:textId="77777777" w:rsidR="002761C1" w:rsidRPr="00A23728" w:rsidRDefault="002761C1" w:rsidP="002761C1">
      <w:pPr>
        <w:spacing w:line="20pt" w:lineRule="exact"/>
        <w:rPr>
          <w:sz w:val="24"/>
        </w:rPr>
      </w:pPr>
    </w:p>
    <w:p w14:paraId="3AF71577" w14:textId="77777777" w:rsidR="002761C1" w:rsidRPr="00A23728" w:rsidRDefault="002761C1" w:rsidP="002761C1">
      <w:pPr>
        <w:spacing w:line="20pt" w:lineRule="exact"/>
        <w:rPr>
          <w:sz w:val="24"/>
        </w:rPr>
      </w:pPr>
    </w:p>
    <w:p w14:paraId="33FF4402" w14:textId="77777777" w:rsidR="002761C1" w:rsidRPr="00A23728" w:rsidRDefault="002761C1" w:rsidP="002761C1">
      <w:pPr>
        <w:spacing w:line="20pt" w:lineRule="exact"/>
        <w:rPr>
          <w:sz w:val="24"/>
        </w:rPr>
      </w:pPr>
    </w:p>
    <w:p w14:paraId="62E0C908" w14:textId="77777777" w:rsidR="002761C1" w:rsidRPr="00A23728" w:rsidRDefault="002761C1" w:rsidP="002761C1">
      <w:pPr>
        <w:spacing w:line="20pt" w:lineRule="exact"/>
        <w:rPr>
          <w:sz w:val="24"/>
        </w:rPr>
      </w:pPr>
    </w:p>
    <w:p w14:paraId="648D1C9C" w14:textId="77777777" w:rsidR="002761C1" w:rsidRPr="00A23728" w:rsidRDefault="002761C1" w:rsidP="002761C1">
      <w:pPr>
        <w:tabs>
          <w:tab w:val="end" w:pos="450pt"/>
        </w:tabs>
        <w:spacing w:line="20pt" w:lineRule="exact"/>
        <w:ind w:startChars="2200" w:start="231pt"/>
        <w:rPr>
          <w:sz w:val="24"/>
          <w:u w:val="single"/>
        </w:rPr>
      </w:pPr>
      <w:r w:rsidRPr="00A23728">
        <w:rPr>
          <w:sz w:val="24"/>
        </w:rPr>
        <w:t>学位论文作者（签名）</w:t>
      </w:r>
      <w:r w:rsidRPr="00A23728">
        <w:rPr>
          <w:sz w:val="24"/>
          <w:u w:val="single"/>
        </w:rPr>
        <w:t xml:space="preserve">  </w:t>
      </w:r>
      <w:r w:rsidRPr="00A23728">
        <w:rPr>
          <w:sz w:val="24"/>
          <w:u w:val="single"/>
        </w:rPr>
        <w:tab/>
      </w:r>
    </w:p>
    <w:p w14:paraId="148F6B4F" w14:textId="77777777" w:rsidR="002761C1" w:rsidRPr="00A23728" w:rsidRDefault="002761C1" w:rsidP="002761C1">
      <w:pPr>
        <w:spacing w:line="20pt" w:lineRule="exact"/>
        <w:ind w:startChars="2200" w:start="231pt"/>
        <w:rPr>
          <w:sz w:val="24"/>
        </w:rPr>
      </w:pPr>
    </w:p>
    <w:p w14:paraId="5D1478FC" w14:textId="77777777" w:rsidR="002761C1" w:rsidRPr="00A23728" w:rsidRDefault="002761C1" w:rsidP="002761C1">
      <w:pPr>
        <w:spacing w:line="20pt" w:lineRule="exact"/>
        <w:ind w:startChars="2200" w:start="231pt"/>
        <w:rPr>
          <w:sz w:val="24"/>
        </w:rPr>
      </w:pPr>
    </w:p>
    <w:p w14:paraId="757239BB" w14:textId="77777777" w:rsidR="002761C1" w:rsidRPr="00A23728" w:rsidRDefault="002761C1" w:rsidP="002761C1">
      <w:pPr>
        <w:tabs>
          <w:tab w:val="end" w:leader="underscore" w:pos="450pt"/>
        </w:tabs>
        <w:spacing w:line="20pt" w:lineRule="exact"/>
        <w:ind w:startChars="2200" w:start="231pt"/>
        <w:rPr>
          <w:sz w:val="24"/>
        </w:rPr>
      </w:pPr>
      <w:r w:rsidRPr="00A23728">
        <w:rPr>
          <w:sz w:val="24"/>
        </w:rPr>
        <w:t>论文指导教师（签名）</w:t>
      </w:r>
      <w:r w:rsidRPr="00A23728">
        <w:rPr>
          <w:sz w:val="24"/>
          <w:u w:val="single"/>
        </w:rPr>
        <w:t xml:space="preserve">                 </w:t>
      </w:r>
    </w:p>
    <w:p w14:paraId="3A1DA123" w14:textId="77777777" w:rsidR="002761C1" w:rsidRPr="00A23728" w:rsidRDefault="002761C1" w:rsidP="002761C1">
      <w:pPr>
        <w:tabs>
          <w:tab w:val="end" w:leader="underscore" w:pos="450pt"/>
        </w:tabs>
        <w:spacing w:line="20pt" w:lineRule="exact"/>
        <w:ind w:startChars="2200" w:start="231pt"/>
        <w:rPr>
          <w:sz w:val="24"/>
        </w:rPr>
      </w:pPr>
    </w:p>
    <w:p w14:paraId="1DBB8C44" w14:textId="77777777" w:rsidR="002761C1" w:rsidRPr="00A23728" w:rsidRDefault="002761C1" w:rsidP="002761C1">
      <w:pPr>
        <w:tabs>
          <w:tab w:val="end" w:leader="underscore" w:pos="450pt"/>
        </w:tabs>
        <w:spacing w:line="20pt" w:lineRule="exact"/>
        <w:ind w:startChars="2200" w:start="231pt"/>
        <w:rPr>
          <w:sz w:val="24"/>
          <w:u w:val="single"/>
        </w:rPr>
      </w:pPr>
    </w:p>
    <w:p w14:paraId="3F00CA4B" w14:textId="77777777" w:rsidR="002761C1" w:rsidRPr="00A23728" w:rsidRDefault="002761C1" w:rsidP="002761C1">
      <w:pPr>
        <w:wordWrap w:val="0"/>
        <w:ind w:end="18pt"/>
        <w:jc w:val="end"/>
        <w:rPr>
          <w:sz w:val="24"/>
        </w:rPr>
      </w:pPr>
      <w:r w:rsidRPr="00A23728">
        <w:rPr>
          <w:sz w:val="24"/>
        </w:rPr>
        <w:t>年</w:t>
      </w:r>
      <w:r w:rsidRPr="00A23728">
        <w:rPr>
          <w:sz w:val="24"/>
        </w:rPr>
        <w:t xml:space="preserve">  </w:t>
      </w:r>
      <w:r w:rsidRPr="00A23728">
        <w:rPr>
          <w:sz w:val="24"/>
        </w:rPr>
        <w:t>月</w:t>
      </w:r>
      <w:r w:rsidRPr="00A23728">
        <w:rPr>
          <w:sz w:val="24"/>
        </w:rPr>
        <w:t xml:space="preserve">  </w:t>
      </w:r>
      <w:r w:rsidRPr="00A23728">
        <w:rPr>
          <w:sz w:val="24"/>
        </w:rPr>
        <w:t>日</w:t>
      </w:r>
    </w:p>
    <w:p w14:paraId="44F1B292" w14:textId="2DD08203" w:rsidR="0034146F" w:rsidRPr="0034146F" w:rsidRDefault="00DE7512" w:rsidP="0034146F">
      <w:pPr>
        <w:pStyle w:val="1"/>
        <w:pageBreakBefore/>
        <w:numPr>
          <w:ilvl w:val="0"/>
          <w:numId w:val="0"/>
        </w:numPr>
        <w:rPr>
          <w:b/>
          <w:bCs w:val="0"/>
        </w:rPr>
      </w:pPr>
      <w:bookmarkStart w:id="577" w:name="_Toc103718653"/>
      <w:r w:rsidRPr="00910059">
        <w:rPr>
          <w:rFonts w:hint="eastAsia"/>
          <w:b/>
          <w:bCs w:val="0"/>
        </w:rPr>
        <w:t>致</w:t>
      </w:r>
      <w:r w:rsidRPr="00910059">
        <w:rPr>
          <w:rFonts w:hint="eastAsia"/>
          <w:b/>
          <w:bCs w:val="0"/>
        </w:rPr>
        <w:t xml:space="preserve"> </w:t>
      </w:r>
      <w:r w:rsidRPr="00910059">
        <w:rPr>
          <w:b/>
          <w:bCs w:val="0"/>
        </w:rPr>
        <w:t xml:space="preserve"> </w:t>
      </w:r>
      <w:r w:rsidRPr="00910059">
        <w:rPr>
          <w:rFonts w:hint="eastAsia"/>
          <w:b/>
          <w:bCs w:val="0"/>
        </w:rPr>
        <w:t>谢</w:t>
      </w:r>
      <w:bookmarkEnd w:id="577"/>
    </w:p>
    <w:p w14:paraId="51B1211D" w14:textId="5B903346" w:rsidR="005B3A7F" w:rsidRDefault="0034146F" w:rsidP="00AF1CFD">
      <w:pPr>
        <w:spacing w:line="20pt" w:lineRule="exact"/>
        <w:ind w:firstLineChars="200" w:firstLine="24pt"/>
        <w:rPr>
          <w:sz w:val="24"/>
        </w:rPr>
      </w:pPr>
      <w:r>
        <w:rPr>
          <w:rFonts w:hint="eastAsia"/>
          <w:sz w:val="24"/>
        </w:rPr>
        <w:t>执笔写下致谢，</w:t>
      </w:r>
      <w:proofErr w:type="gramStart"/>
      <w:r w:rsidR="000F65A5">
        <w:rPr>
          <w:rFonts w:hint="eastAsia"/>
          <w:sz w:val="24"/>
        </w:rPr>
        <w:t>标志着毕</w:t>
      </w:r>
      <w:proofErr w:type="gramEnd"/>
      <w:del w:id="578" w:author="L Duan" w:date="2022-05-04T17:16:00Z">
        <w:r w:rsidR="000F65A5" w:rsidDel="00EA24A6">
          <w:rPr>
            <w:rFonts w:hint="eastAsia"/>
            <w:sz w:val="24"/>
          </w:rPr>
          <w:delText>设</w:delText>
        </w:r>
      </w:del>
      <w:ins w:id="579" w:author="L Duan" w:date="2022-05-04T17:16:00Z">
        <w:r w:rsidR="00EA24A6">
          <w:rPr>
            <w:rFonts w:hint="eastAsia"/>
            <w:sz w:val="24"/>
          </w:rPr>
          <w:t>业</w:t>
        </w:r>
      </w:ins>
      <w:r w:rsidR="000F65A5">
        <w:rPr>
          <w:rFonts w:hint="eastAsia"/>
          <w:sz w:val="24"/>
        </w:rPr>
        <w:t>论文工作接近尾声，同时也给大学四年</w:t>
      </w:r>
      <w:r w:rsidR="00653A12">
        <w:rPr>
          <w:rFonts w:hint="eastAsia"/>
          <w:sz w:val="24"/>
        </w:rPr>
        <w:t>生活</w:t>
      </w:r>
      <w:r w:rsidR="000F65A5">
        <w:rPr>
          <w:rFonts w:hint="eastAsia"/>
          <w:sz w:val="24"/>
        </w:rPr>
        <w:t>画上圆满的句号。</w:t>
      </w:r>
      <w:r w:rsidR="00653A12">
        <w:rPr>
          <w:rFonts w:hint="eastAsia"/>
          <w:sz w:val="24"/>
        </w:rPr>
        <w:t>四度春秋更替之中，我遇见了无数的人，也发生过</w:t>
      </w:r>
      <w:proofErr w:type="gramStart"/>
      <w:r w:rsidR="00653A12">
        <w:rPr>
          <w:rFonts w:hint="eastAsia"/>
          <w:sz w:val="24"/>
        </w:rPr>
        <w:t>太多太多</w:t>
      </w:r>
      <w:proofErr w:type="gramEnd"/>
      <w:r w:rsidR="00653A12">
        <w:rPr>
          <w:rFonts w:hint="eastAsia"/>
          <w:sz w:val="24"/>
        </w:rPr>
        <w:t>的事</w:t>
      </w:r>
      <w:r w:rsidR="00CB3CF2">
        <w:rPr>
          <w:rFonts w:hint="eastAsia"/>
          <w:sz w:val="24"/>
        </w:rPr>
        <w:t>，每一段曾经看似平凡的往昔现在都显得弥足珍贵。一路走来，一张张熟悉的脸庞</w:t>
      </w:r>
      <w:r w:rsidR="005B3A7F">
        <w:rPr>
          <w:rFonts w:hint="eastAsia"/>
          <w:sz w:val="24"/>
        </w:rPr>
        <w:t>，一件件刻骨铭心的回忆，都让现在的我百感交集。</w:t>
      </w:r>
      <w:r w:rsidR="00AF1CFD">
        <w:rPr>
          <w:rFonts w:hint="eastAsia"/>
          <w:sz w:val="24"/>
        </w:rPr>
        <w:t>我明白，</w:t>
      </w:r>
      <w:r w:rsidR="005B3A7F">
        <w:rPr>
          <w:rFonts w:hint="eastAsia"/>
          <w:sz w:val="24"/>
        </w:rPr>
        <w:t>我有太多要感谢的人和事了。</w:t>
      </w:r>
    </w:p>
    <w:p w14:paraId="1757D374" w14:textId="5D9C7A88" w:rsidR="001F7E30" w:rsidRDefault="00AF1CFD" w:rsidP="001F7E30">
      <w:pPr>
        <w:spacing w:line="20pt" w:lineRule="exact"/>
        <w:ind w:firstLineChars="200" w:firstLine="24pt"/>
        <w:rPr>
          <w:sz w:val="24"/>
        </w:rPr>
      </w:pPr>
      <w:r>
        <w:rPr>
          <w:rFonts w:hint="eastAsia"/>
          <w:sz w:val="24"/>
        </w:rPr>
        <w:t>首先是对父母之恩的感激！作为成长路上最坚实的后盾，</w:t>
      </w:r>
      <w:r w:rsidR="00BF7E33">
        <w:rPr>
          <w:rFonts w:hint="eastAsia"/>
          <w:sz w:val="24"/>
        </w:rPr>
        <w:t>一直关爱和督促着我的学业，在精神上给了我最大的支持，给予我鼓励和关心。于是我由衷的感谢</w:t>
      </w:r>
      <w:r>
        <w:rPr>
          <w:rFonts w:hint="eastAsia"/>
          <w:sz w:val="24"/>
        </w:rPr>
        <w:t>父母永远站在我的身边，以及</w:t>
      </w:r>
      <w:r w:rsidR="00BF7E33">
        <w:rPr>
          <w:rFonts w:hint="eastAsia"/>
          <w:sz w:val="24"/>
        </w:rPr>
        <w:t>他们那</w:t>
      </w:r>
      <w:r>
        <w:rPr>
          <w:rFonts w:hint="eastAsia"/>
          <w:sz w:val="24"/>
        </w:rPr>
        <w:t>无条件的爱。</w:t>
      </w:r>
    </w:p>
    <w:p w14:paraId="3C8085CC" w14:textId="5CEE6ADE" w:rsidR="00A2134A" w:rsidRDefault="001F7E30" w:rsidP="00C67A6E">
      <w:pPr>
        <w:spacing w:line="20pt" w:lineRule="exact"/>
        <w:ind w:firstLineChars="200" w:firstLine="24pt"/>
        <w:rPr>
          <w:sz w:val="24"/>
        </w:rPr>
      </w:pPr>
      <w:r>
        <w:rPr>
          <w:rFonts w:hint="eastAsia"/>
          <w:sz w:val="24"/>
        </w:rPr>
        <w:t>感谢我的导师段磊老师，一直以来对我的关心和帮助，让我不断成长</w:t>
      </w:r>
      <w:r w:rsidR="003C3353">
        <w:rPr>
          <w:rFonts w:hint="eastAsia"/>
          <w:sz w:val="24"/>
        </w:rPr>
        <w:t>；</w:t>
      </w:r>
      <w:r>
        <w:rPr>
          <w:rFonts w:hint="eastAsia"/>
          <w:sz w:val="24"/>
        </w:rPr>
        <w:t>感谢我的同学林俊卿，李涛</w:t>
      </w:r>
      <w:r w:rsidR="00BF7E33">
        <w:rPr>
          <w:rFonts w:hint="eastAsia"/>
          <w:sz w:val="24"/>
        </w:rPr>
        <w:t>，申城铭和杨佳智，在我学习生活上长久的</w:t>
      </w:r>
      <w:r w:rsidR="003C3353">
        <w:rPr>
          <w:rFonts w:hint="eastAsia"/>
          <w:sz w:val="24"/>
        </w:rPr>
        <w:t>支持；以及</w:t>
      </w:r>
      <w:r w:rsidR="00BF7E33">
        <w:rPr>
          <w:rFonts w:hint="eastAsia"/>
          <w:sz w:val="24"/>
        </w:rPr>
        <w:t>感谢我的室友</w:t>
      </w:r>
      <w:r w:rsidR="003C3353">
        <w:rPr>
          <w:rFonts w:hint="eastAsia"/>
          <w:sz w:val="24"/>
        </w:rPr>
        <w:t>一直以来对我的包容和陪伴，能够遇见你们是我的幸运。</w:t>
      </w:r>
      <w:r w:rsidR="000F2A08">
        <w:rPr>
          <w:rFonts w:hint="eastAsia"/>
          <w:sz w:val="24"/>
        </w:rPr>
        <w:t>以及感谢我那些远方的朋友们，</w:t>
      </w:r>
      <w:r w:rsidR="00A2134A">
        <w:rPr>
          <w:rFonts w:hint="eastAsia"/>
          <w:sz w:val="24"/>
        </w:rPr>
        <w:t>虽然我们身处山南海北，但属于我们之间那份最真挚的友谊却毫不褪色。</w:t>
      </w:r>
    </w:p>
    <w:p w14:paraId="3B4AF7D8" w14:textId="739A3E80" w:rsidR="00BF7E33" w:rsidRDefault="00A2134A" w:rsidP="001F7E30">
      <w:pPr>
        <w:spacing w:line="20pt" w:lineRule="exact"/>
        <w:ind w:firstLineChars="200" w:firstLine="24pt"/>
        <w:rPr>
          <w:sz w:val="24"/>
        </w:rPr>
      </w:pPr>
      <w:r>
        <w:rPr>
          <w:rFonts w:hint="eastAsia"/>
          <w:sz w:val="24"/>
        </w:rPr>
        <w:t>最后值得感谢的是在大学里坚持和努力的自己。</w:t>
      </w:r>
    </w:p>
    <w:p w14:paraId="479C1155" w14:textId="6B19F586" w:rsidR="000D0261" w:rsidRPr="00914507" w:rsidRDefault="00C67A6E" w:rsidP="00C67A6E">
      <w:pPr>
        <w:spacing w:line="20pt" w:lineRule="exact"/>
        <w:ind w:firstLineChars="200" w:firstLine="24pt"/>
        <w:rPr>
          <w:sz w:val="24"/>
          <w:szCs w:val="32"/>
        </w:rPr>
      </w:pPr>
      <w:r>
        <w:rPr>
          <w:rFonts w:hint="eastAsia"/>
          <w:sz w:val="24"/>
        </w:rPr>
        <w:t>往者不可</w:t>
      </w:r>
      <w:r w:rsidRPr="00C67A6E">
        <w:rPr>
          <w:rFonts w:hint="eastAsia"/>
          <w:sz w:val="24"/>
        </w:rPr>
        <w:t>谏</w:t>
      </w:r>
      <w:r>
        <w:rPr>
          <w:rFonts w:hint="eastAsia"/>
          <w:sz w:val="24"/>
        </w:rPr>
        <w:t>，来者犹可追。</w:t>
      </w:r>
      <w:r w:rsidR="00E70F7B">
        <w:rPr>
          <w:rFonts w:hint="eastAsia"/>
          <w:sz w:val="24"/>
        </w:rPr>
        <w:t>相信在不久的将来，</w:t>
      </w:r>
      <w:r>
        <w:rPr>
          <w:rFonts w:hint="eastAsia"/>
          <w:sz w:val="24"/>
        </w:rPr>
        <w:t>贫瘠之地上</w:t>
      </w:r>
      <w:r w:rsidR="00A63556">
        <w:rPr>
          <w:rFonts w:hint="eastAsia"/>
          <w:sz w:val="24"/>
        </w:rPr>
        <w:t>也</w:t>
      </w:r>
      <w:r>
        <w:rPr>
          <w:rFonts w:hint="eastAsia"/>
          <w:sz w:val="24"/>
        </w:rPr>
        <w:t>终究会长出最后一朵玫瑰</w:t>
      </w:r>
      <w:r w:rsidR="00084848">
        <w:rPr>
          <w:rFonts w:hint="eastAsia"/>
          <w:sz w:val="24"/>
        </w:rPr>
        <w:t>！</w:t>
      </w:r>
    </w:p>
    <w:sectPr w:rsidR="000D0261" w:rsidRPr="00914507" w:rsidSect="0010326E">
      <w:footerReference w:type="default" r:id="rId35"/>
      <w:pgSz w:w="595.30pt" w:h="841.90pt"/>
      <w:pgMar w:top="70.90pt" w:right="56.70pt" w:bottom="70.90pt" w:left="70.90pt" w:header="42.55pt" w:footer="42.50pt" w:gutter="0pt"/>
      <w:cols w:space="36pt"/>
      <w:docGrid w:type="lines" w:linePitch="312"/>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445" w:author="L Duan" w:date="2022-05-04T17:13:00Z" w:initials="LD">
    <w:p w14:paraId="0AC310AA" w14:textId="142AFDCB" w:rsidR="00AC3EA4" w:rsidRDefault="00AC3EA4">
      <w:pPr>
        <w:pStyle w:val="ab"/>
      </w:pPr>
      <w:r>
        <w:rPr>
          <w:rStyle w:val="a3"/>
        </w:rPr>
        <w:annotationRef/>
      </w:r>
      <w:r>
        <w:rPr>
          <w:rFonts w:hint="eastAsia"/>
        </w:rPr>
        <w:t>图要自己画</w:t>
      </w:r>
    </w:p>
  </w:comment>
  <w:comment w:id="446" w:author="李 哲玮" w:date="2022-05-05T10:40:00Z" w:initials="李">
    <w:p w14:paraId="249C08BF" w14:textId="48215185" w:rsidR="00FA4FC0" w:rsidRDefault="00FA4FC0">
      <w:pPr>
        <w:pStyle w:val="ab"/>
      </w:pPr>
      <w:r>
        <w:rPr>
          <w:rStyle w:val="a3"/>
        </w:rPr>
        <w:annotationRef/>
      </w:r>
      <w:r>
        <w:rPr>
          <w:rFonts w:hint="eastAsia"/>
        </w:rPr>
        <w:t>是自己画的图</w:t>
      </w:r>
    </w:p>
  </w:comment>
  <w:comment w:id="474" w:author="L Duan" w:date="2022-05-04T17:13:00Z" w:initials="LD">
    <w:p w14:paraId="66FA090D" w14:textId="1CBD505F" w:rsidR="00FA6BA8" w:rsidRDefault="00FA6BA8">
      <w:pPr>
        <w:pStyle w:val="ab"/>
      </w:pPr>
      <w:r>
        <w:rPr>
          <w:rStyle w:val="a3"/>
        </w:rPr>
        <w:annotationRef/>
      </w:r>
      <w:r>
        <w:rPr>
          <w:rFonts w:hint="eastAsia"/>
        </w:rPr>
        <w:t>中文论文，图中文字应用中文</w:t>
      </w:r>
    </w:p>
  </w:comment>
  <w:comment w:id="531" w:author="L Duan" w:date="2022-05-04T17:15:00Z" w:initials="LD">
    <w:p w14:paraId="0DF47773" w14:textId="613C47B1" w:rsidR="00E0039F" w:rsidRDefault="00E0039F">
      <w:pPr>
        <w:pStyle w:val="ab"/>
      </w:pPr>
      <w:r>
        <w:rPr>
          <w:rStyle w:val="a3"/>
        </w:rPr>
        <w:annotationRef/>
      </w:r>
      <w:r>
        <w:rPr>
          <w:rFonts w:hint="eastAsia"/>
        </w:rPr>
        <w:t>为何全文有很多绝对值符号？</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0AC310AA" w15:done="1"/>
  <w15:commentEx w15:paraId="249C08BF" w15:paraIdParent="0AC310AA" w15:done="1"/>
  <w15:commentEx w15:paraId="66FA090D" w15:done="1"/>
  <w15:commentEx w15:paraId="0DF47773" w15:done="1"/>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61D32B3" w16cex:dateUtc="2022-05-04T09:13:00Z"/>
  <w16cex:commentExtensible w16cex:durableId="261E2810" w16cex:dateUtc="2022-05-05T02:40:00Z"/>
  <w16cex:commentExtensible w16cex:durableId="261D32C4" w16cex:dateUtc="2022-05-04T09:13:00Z"/>
  <w16cex:commentExtensible w16cex:durableId="261D331C" w16cex:dateUtc="2022-05-04T09:15: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0AC310AA" w16cid:durableId="261D32B3"/>
  <w16cid:commentId w16cid:paraId="249C08BF" w16cid:durableId="261E2810"/>
  <w16cid:commentId w16cid:paraId="66FA090D" w16cid:durableId="261D32C4"/>
  <w16cid:commentId w16cid:paraId="0DF47773" w16cid:durableId="261D331C"/>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CAAC4AF" w14:textId="77777777" w:rsidR="00F00F9B" w:rsidRDefault="00F00F9B">
      <w:r>
        <w:separator/>
      </w:r>
    </w:p>
    <w:p w14:paraId="1E485AD2" w14:textId="77777777" w:rsidR="00F00F9B" w:rsidRDefault="00F00F9B"/>
  </w:endnote>
  <w:endnote w:type="continuationSeparator" w:id="0">
    <w:p w14:paraId="64A102C8" w14:textId="77777777" w:rsidR="00F00F9B" w:rsidRDefault="00F00F9B">
      <w:r>
        <w:continuationSeparator/>
      </w:r>
    </w:p>
    <w:p w14:paraId="0FF49531" w14:textId="77777777" w:rsidR="00F00F9B" w:rsidRDefault="00F00F9B"/>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PMingLiU-ExtB">
    <w:panose1 w:val="02020500000000000000"/>
    <w:charset w:characterSet="Big5"/>
    <w:family w:val="roman"/>
    <w:pitch w:val="variable"/>
    <w:sig w:usb0="8000002F" w:usb1="0A080008" w:usb2="00000010" w:usb3="00000000" w:csb0="00100001" w:csb1="00000000"/>
  </w:font>
  <w:font w:name="宋体">
    <w:altName w:val="SimSun"/>
    <w:panose1 w:val="02010600030101010101"/>
    <w:charset w:characterSet="GBK"/>
    <w:family w:val="auto"/>
    <w:pitch w:val="variable"/>
    <w:sig w:usb0="00000003" w:usb1="288F0000" w:usb2="00000016" w:usb3="00000000" w:csb0="00040001" w:csb1="00000000"/>
  </w:font>
  <w:font w:name="黑体">
    <w:altName w:val="SimHei"/>
    <w:panose1 w:val="02010609060101010101"/>
    <w:charset w:characterSet="GBK"/>
    <w:family w:val="modern"/>
    <w:pitch w:val="fixed"/>
    <w:sig w:usb0="800002BF" w:usb1="38CF7CFA" w:usb2="00000016" w:usb3="00000000" w:csb0="00040001" w:csb1="00000000"/>
  </w:font>
  <w:font w:name="楷体">
    <w:panose1 w:val="02010609060101010101"/>
    <w:charset w:characterSet="GBK"/>
    <w:family w:val="modern"/>
    <w:pitch w:val="fixed"/>
    <w:sig w:usb0="800002BF" w:usb1="38CF7CFA" w:usb2="00000016" w:usb3="00000000" w:csb0="00040001" w:csb1="00000000"/>
  </w:font>
  <w:font w:name="等线 Light">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MS Gothic">
    <w:altName w:val="ＭＳ ゴシック"/>
    <w:panose1 w:val="020B06090702050802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MMI12">
    <w:altName w:val="微软雅黑"/>
    <w:panose1 w:val="00000000000000000000"/>
    <w:charset w:characterSet="GBK"/>
    <w:family w:val="auto"/>
    <w:notTrueType/>
    <w:pitch w:val="default"/>
    <w:sig w:usb0="00000001" w:usb1="080E0000" w:usb2="00000010" w:usb3="00000000" w:csb0="00040000" w:csb1="00000000"/>
  </w:font>
  <w:font w:name="CMR12">
    <w:altName w:val="Calibri"/>
    <w:panose1 w:val="00000000000000000000"/>
    <w:charset w:characterSet="iso-8859-1"/>
    <w:family w:val="auto"/>
    <w:notTrueType/>
    <w:pitch w:val="default"/>
    <w:sig w:usb0="00000081" w:usb1="00000000" w:usb2="00000000" w:usb3="00000000" w:csb0="00000008" w:csb1="00000000"/>
  </w:font>
  <w:font w:name="CMR8">
    <w:altName w:val="微软雅黑"/>
    <w:panose1 w:val="00000000000000000000"/>
    <w:charset w:characterSet="GBK"/>
    <w:family w:val="auto"/>
    <w:notTrueType/>
    <w:pitch w:val="default"/>
    <w:sig w:usb0="00000001" w:usb1="080E0000" w:usb2="00000010" w:usb3="00000000" w:csb0="00040000" w:csb1="00000000"/>
  </w:font>
  <w:font w:name="CMMI8">
    <w:altName w:val="微软雅黑"/>
    <w:panose1 w:val="00000000000000000000"/>
    <w:charset w:characterSet="GBK"/>
    <w:family w:val="auto"/>
    <w:notTrueType/>
    <w:pitch w:val="default"/>
    <w:sig w:usb0="00000001" w:usb1="080E0000" w:usb2="00000010" w:usb3="00000000" w:csb0="00040000" w:csb1="00000000"/>
  </w:font>
  <w:font w:name="CMSY10">
    <w:altName w:val="Malgun Gothic"/>
    <w:panose1 w:val="00000000000000000000"/>
    <w:charset w:characterSet="ks_c-5601-1987"/>
    <w:family w:val="auto"/>
    <w:notTrueType/>
    <w:pitch w:val="default"/>
    <w:sig w:usb0="00000001" w:usb1="09060000" w:usb2="00000010" w:usb3="00000000" w:csb0="00080000" w:csb1="00000000"/>
  </w:font>
  <w:font w:name="CMSY8">
    <w:altName w:val="微软雅黑"/>
    <w:panose1 w:val="00000000000000000000"/>
    <w:charset w:characterSet="GBK"/>
    <w:family w:val="auto"/>
    <w:notTrueType/>
    <w:pitch w:val="default"/>
    <w:sig w:usb0="00000001" w:usb1="080E0000" w:usb2="00000010" w:usb3="00000000" w:csb0="00040000" w:csb1="00000000"/>
  </w:font>
  <w:font w:name="MSAM10">
    <w:altName w:val="Yu Gothic"/>
    <w:panose1 w:val="00000000000000000000"/>
    <w:charset w:characterSet="shift_jis"/>
    <w:family w:val="auto"/>
    <w:notTrueType/>
    <w:pitch w:val="default"/>
    <w:sig w:usb0="00000001" w:usb1="08070000" w:usb2="00000010" w:usb3="00000000" w:csb0="00020000" w:csb1="00000000"/>
  </w:font>
  <w:font w:name="Courier New">
    <w:panose1 w:val="02070309020205020404"/>
    <w:charset w:characterSet="iso-8859-1"/>
    <w:family w:val="modern"/>
    <w:pitch w:val="fixed"/>
    <w:sig w:usb0="E0002EFF" w:usb1="C0007843" w:usb2="00000009" w:usb3="00000000" w:csb0="000001FF" w:csb1="00000000"/>
  </w:font>
  <w:font w:name="Cambria">
    <w:panose1 w:val="02040503050406030204"/>
    <w:charset w:characterSet="iso-8859-1"/>
    <w:family w:val="roman"/>
    <w:pitch w:val="variable"/>
    <w:sig w:usb0="E00006FF" w:usb1="420024FF" w:usb2="02000000" w:usb3="00000000" w:csb0="0000019F" w:csb1="00000000"/>
  </w:font>
  <w:font w:name="Arial MT">
    <w:altName w:val="Arial"/>
    <w:charset w:characterSet="iso-8859-1"/>
    <w:family w:val="swiss"/>
    <w:pitch w:val="variable"/>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422EED2" w14:textId="77777777" w:rsidR="00B40E47" w:rsidRDefault="00B40E47">
    <w:pPr>
      <w:pStyle w:val="a9"/>
      <w:jc w:val="center"/>
    </w:pPr>
    <w:r>
      <w:fldChar w:fldCharType="begin"/>
    </w:r>
    <w:r>
      <w:instrText>PAGE   \* MERGEFORMAT</w:instrText>
    </w:r>
    <w:r>
      <w:fldChar w:fldCharType="separate"/>
    </w:r>
    <w:r>
      <w:rPr>
        <w:lang w:val="zh-CN"/>
      </w:rPr>
      <w:t>2</w:t>
    </w:r>
    <w:r>
      <w:fldChar w:fldCharType="end"/>
    </w:r>
  </w:p>
  <w:p w14:paraId="0B30DA7D" w14:textId="77777777" w:rsidR="00B40E47" w:rsidRDefault="00B40E47">
    <w:pPr>
      <w:pStyle w:val="a9"/>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1E46300" w14:textId="77777777" w:rsidR="00B40E47" w:rsidRDefault="00B40E47">
    <w:pPr>
      <w:pStyle w:val="a9"/>
      <w:jc w:val="center"/>
    </w:pPr>
    <w:r>
      <w:fldChar w:fldCharType="begin"/>
    </w:r>
    <w:r>
      <w:instrText>PAGE   \* MERGEFORMAT</w:instrText>
    </w:r>
    <w:r>
      <w:fldChar w:fldCharType="separate"/>
    </w:r>
    <w:r>
      <w:rPr>
        <w:lang w:val="zh-CN"/>
      </w:rPr>
      <w:t>2</w:t>
    </w:r>
    <w:r>
      <w:fldChar w:fldCharType="end"/>
    </w:r>
  </w:p>
  <w:p w14:paraId="51B6AE12" w14:textId="77777777" w:rsidR="00B40E47" w:rsidRDefault="00B40E47">
    <w:pPr>
      <w:pStyle w:val="a9"/>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C2B993B" w14:textId="77777777" w:rsidR="0010326E" w:rsidRDefault="0010326E" w:rsidP="00C42CD0">
    <w:pPr>
      <w:pStyle w:val="a9"/>
      <w:tabs>
        <w:tab w:val="clear" w:pos="207.65pt"/>
        <w:tab w:val="clear" w:pos="415.30pt"/>
        <w:tab w:val="center" w:pos="233.85pt"/>
      </w:tabs>
    </w:pPr>
    <w:r>
      <w:rPr>
        <w:noProof/>
      </w:rPr>
      <w:drawing>
        <wp:anchor distT="0" distB="0" distL="114300" distR="114300" simplePos="0" relativeHeight="251662336" behindDoc="0" locked="0" layoutInCell="1" allowOverlap="1" wp14:anchorId="1FA22AB4" wp14:editId="2B4CECB2">
          <wp:simplePos x="0" y="0"/>
          <wp:positionH relativeFrom="margin">
            <wp:align>center</wp:align>
          </wp:positionH>
          <wp:positionV relativeFrom="paragraph">
            <wp:posOffset>0</wp:posOffset>
          </wp:positionV>
          <wp:extent cx="67310" cy="153035"/>
          <wp:effectExtent l="0" t="3810" r="2540" b="0"/>
          <wp:wrapNone/>
          <wp:docPr id="25" name="文本框 2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731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D1BBCEC" w14:textId="77777777" w:rsidR="0010326E" w:rsidRDefault="0010326E">
                      <w:pPr>
                        <w:pStyle w:val="a9"/>
                        <w:rPr>
                          <w:sz w:val="21"/>
                          <w:szCs w:val="21"/>
                        </w:rPr>
                      </w:pPr>
                      <w:r>
                        <w:rPr>
                          <w:rFonts w:hint="eastAsia"/>
                          <w:sz w:val="21"/>
                          <w:szCs w:val="21"/>
                        </w:rPr>
                        <w:fldChar w:fldCharType="begin"/>
                      </w:r>
                      <w:r>
                        <w:rPr>
                          <w:rFonts w:hint="eastAsia"/>
                          <w:sz w:val="21"/>
                          <w:szCs w:val="21"/>
                        </w:rPr>
                        <w:instrText xml:space="preserve"> PAGE  \* MERGEFORMAT </w:instrText>
                      </w:r>
                      <w:r>
                        <w:rPr>
                          <w:rFonts w:hint="eastAsia"/>
                          <w:sz w:val="21"/>
                          <w:szCs w:val="21"/>
                        </w:rPr>
                        <w:fldChar w:fldCharType="separate"/>
                      </w:r>
                      <w:r>
                        <w:rPr>
                          <w:noProof/>
                          <w:sz w:val="21"/>
                          <w:szCs w:val="21"/>
                        </w:rPr>
                        <w:t>13</w:t>
                      </w:r>
                      <w:r>
                        <w:rPr>
                          <w:rFonts w:hint="eastAsia"/>
                          <w:sz w:val="21"/>
                          <w:szCs w:val="21"/>
                        </w:rPr>
                        <w:fldChar w:fldCharType="end"/>
                      </w:r>
                    </w:p>
                  </wne:txbxContent>
                </wp:txbx>
                <wp:bodyPr rot="0" vert="horz" wrap="none" lIns="0" tIns="0" rIns="0" bIns="0" anchor="t" anchorCtr="0" upright="1">
                  <a:spAutoFit/>
                </wp:bodyPr>
              </wp:wsp>
            </a:graphicData>
          </a:graphic>
          <wp14:sizeRelH relativeFrom="page">
            <wp14:pctWidth>0%</wp14:pctWidth>
          </wp14:sizeRelH>
          <wp14:sizeRelV relativeFrom="page">
            <wp14:pctHeight>0%</wp14:pctHeight>
          </wp14:sizeRelV>
        </wp:anchor>
      </w:drawing>
    </w:r>
    <w:r>
      <w:tab/>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741E745" w14:textId="77777777" w:rsidR="00F00F9B" w:rsidRDefault="00F00F9B">
      <w:r>
        <w:separator/>
      </w:r>
    </w:p>
    <w:p w14:paraId="6652281E" w14:textId="77777777" w:rsidR="00F00F9B" w:rsidRDefault="00F00F9B"/>
  </w:footnote>
  <w:footnote w:type="continuationSeparator" w:id="0">
    <w:p w14:paraId="5BD42A35" w14:textId="77777777" w:rsidR="00F00F9B" w:rsidRDefault="00F00F9B">
      <w:r>
        <w:continuationSeparator/>
      </w:r>
    </w:p>
    <w:p w14:paraId="7564182E" w14:textId="77777777" w:rsidR="00F00F9B" w:rsidRDefault="00F00F9B"/>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BF502C7" w14:textId="6D4552DF" w:rsidR="004B33C6" w:rsidRPr="00A52D13" w:rsidRDefault="00DC32B3" w:rsidP="004B33C6">
    <w:pPr>
      <w:pStyle w:val="af"/>
      <w:spacing w:line="0.70pt" w:lineRule="auto"/>
      <w:rPr>
        <w:rFonts w:ascii="宋体" w:eastAsia="宋体" w:hAnsi="宋体"/>
        <w:sz w:val="20"/>
      </w:rPr>
    </w:pPr>
    <w:r w:rsidRPr="00A52D13">
      <w:rPr>
        <w:rFonts w:ascii="宋体" w:eastAsia="宋体" w:hAnsi="宋体"/>
        <w:noProof/>
      </w:rPr>
      <w:drawing>
        <wp:anchor distT="0" distB="0" distL="114300" distR="114300" simplePos="0" relativeHeight="251658240" behindDoc="1" locked="0" layoutInCell="1" allowOverlap="1" wp14:anchorId="666A97D5" wp14:editId="343841E9">
          <wp:simplePos x="0" y="0"/>
          <wp:positionH relativeFrom="page">
            <wp:posOffset>899795</wp:posOffset>
          </wp:positionH>
          <wp:positionV relativeFrom="page">
            <wp:posOffset>722630</wp:posOffset>
          </wp:positionV>
          <wp:extent cx="5940425" cy="0"/>
          <wp:effectExtent l="13970" t="8255" r="8255" b="10795"/>
          <wp:wrapNone/>
          <wp:docPr id="6" name="Line 2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5940425" cy="0"/>
                  </a:xfrm>
                  <a:prstGeom prst="line">
                    <a:avLst/>
                  </a:prstGeom>
                  <a:noFill/>
                  <a:ln w="5061">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sidRPr="00A52D13">
      <w:rPr>
        <w:rFonts w:ascii="宋体" w:eastAsia="宋体" w:hAnsi="宋体"/>
        <w:noProof/>
      </w:rPr>
      <w:drawing>
        <wp:anchor distT="0" distB="0" distL="114300" distR="114300" simplePos="0" relativeHeight="251659264" behindDoc="1" locked="0" layoutInCell="1" allowOverlap="1" wp14:anchorId="224FBBA5" wp14:editId="754A6CFF">
          <wp:simplePos x="0" y="0"/>
          <wp:positionH relativeFrom="page">
            <wp:posOffset>887095</wp:posOffset>
          </wp:positionH>
          <wp:positionV relativeFrom="page">
            <wp:posOffset>544830</wp:posOffset>
          </wp:positionV>
          <wp:extent cx="1358900" cy="158750"/>
          <wp:effectExtent l="1270" t="1905" r="1905" b="1270"/>
          <wp:wrapNone/>
          <wp:docPr id="4" name="Text Box 2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3589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1337121" w14:textId="77777777" w:rsidR="004B33C6" w:rsidRDefault="004B33C6" w:rsidP="004B33C6">
                      <w:pPr>
                        <w:spacing w:line="12.50pt" w:lineRule="exact"/>
                        <w:ind w:start="1pt"/>
                        <w:rPr>
                          <w:rFonts w:ascii="宋体"/>
                        </w:rPr>
                      </w:pPr>
                      <w:r>
                        <w:rPr>
                          <w:rFonts w:ascii="宋体" w:hint="eastAsia"/>
                        </w:rPr>
                        <w:t>四川大学本科毕业论文</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sidRPr="00A52D13">
      <w:rPr>
        <w:rFonts w:ascii="宋体" w:eastAsia="宋体" w:hAnsi="宋体"/>
        <w:noProof/>
      </w:rPr>
      <w:drawing>
        <wp:anchor distT="0" distB="0" distL="114300" distR="114300" simplePos="0" relativeHeight="251660288" behindDoc="1" locked="0" layoutInCell="1" allowOverlap="1" wp14:anchorId="67DE66AE" wp14:editId="6074752D">
          <wp:simplePos x="0" y="0"/>
          <wp:positionH relativeFrom="page">
            <wp:posOffset>4693920</wp:posOffset>
          </wp:positionH>
          <wp:positionV relativeFrom="page">
            <wp:posOffset>544830</wp:posOffset>
          </wp:positionV>
          <wp:extent cx="2159000" cy="158750"/>
          <wp:effectExtent l="0" t="1905" r="0" b="1270"/>
          <wp:wrapNone/>
          <wp:docPr id="3" name="Text Box 2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1590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9A2933A" w14:textId="77777777" w:rsidR="004B33C6" w:rsidRDefault="004B33C6" w:rsidP="004B33C6">
                      <w:pPr>
                        <w:spacing w:line="12.50pt" w:lineRule="exact"/>
                        <w:ind w:start="1pt"/>
                        <w:rPr>
                          <w:rFonts w:ascii="宋体"/>
                        </w:rPr>
                      </w:pPr>
                      <w:r>
                        <w:rPr>
                          <w:rFonts w:ascii="宋体" w:hint="eastAsia"/>
                        </w:rPr>
                        <w:t>基于自然语言处理的鲁棒性问答系统</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11786C21" w14:textId="07DEF531" w:rsidR="002E0D21" w:rsidRPr="00A52D13" w:rsidRDefault="00D8324A" w:rsidP="00A52D13">
    <w:pPr>
      <w:pStyle w:val="a8"/>
      <w:pBdr>
        <w:top w:val="none" w:sz="0" w:space="2" w:color="auto"/>
      </w:pBdr>
      <w:tabs>
        <w:tab w:val="clear" w:pos="207.65pt"/>
        <w:tab w:val="clear" w:pos="415.30pt"/>
        <w:tab w:val="start" w:pos="317.90pt"/>
        <w:tab w:val="start" w:pos="420.80pt"/>
      </w:tabs>
      <w:rPr>
        <w:rFonts w:ascii="宋体" w:hAnsi="宋体"/>
      </w:rPr>
    </w:pPr>
    <w:r w:rsidRPr="00A52D13">
      <w:rPr>
        <w:rFonts w:ascii="宋体" w:hAnsi="宋体"/>
      </w:rPr>
      <w:tab/>
    </w:r>
    <w:r w:rsidRPr="00A52D13">
      <w:rPr>
        <w:rFonts w:ascii="宋体" w:hAnsi="宋体"/>
      </w:rPr>
      <w:tab/>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C262E979"/>
    <w:multiLevelType w:val="singleLevel"/>
    <w:tmpl w:val="C262E979"/>
    <w:lvl w:ilvl="0">
      <w:start w:val="1"/>
      <w:numFmt w:val="chineseCounting"/>
      <w:suff w:val="nothing"/>
      <w:lvlText w:val="第%1章，"/>
      <w:lvlJc w:val="start"/>
      <w:rPr>
        <w:rFonts w:hint="eastAsia"/>
      </w:rPr>
    </w:lvl>
  </w:abstractNum>
  <w:abstractNum w:abstractNumId="1" w15:restartNumberingAfterBreak="0">
    <w:nsid w:val="086B2D28"/>
    <w:multiLevelType w:val="multilevel"/>
    <w:tmpl w:val="BC1C1B38"/>
    <w:lvl w:ilvl="0">
      <w:start w:val="1"/>
      <w:numFmt w:val="decimal"/>
      <w:lvlText w:val="%1."/>
      <w:lvlJc w:val="start"/>
      <w:pPr>
        <w:ind w:start="18pt" w:hanging="18pt"/>
      </w:pPr>
      <w:rPr>
        <w:rFonts w:hint="default"/>
      </w:rPr>
    </w:lvl>
    <w:lvl w:ilvl="1">
      <w:start w:val="1"/>
      <w:numFmt w:val="decimal"/>
      <w:isLgl/>
      <w:lvlText w:val="%1.%2"/>
      <w:lvlJc w:val="start"/>
      <w:pPr>
        <w:ind w:start="36pt" w:hanging="36pt"/>
      </w:pPr>
      <w:rPr>
        <w:rFonts w:hint="default"/>
      </w:rPr>
    </w:lvl>
    <w:lvl w:ilvl="2">
      <w:start w:val="3"/>
      <w:numFmt w:val="decimal"/>
      <w:isLgl/>
      <w:lvlText w:val="%1.%2.%3"/>
      <w:lvlJc w:val="start"/>
      <w:pPr>
        <w:ind w:start="36pt" w:hanging="36pt"/>
      </w:pPr>
      <w:rPr>
        <w:rFonts w:hint="default"/>
      </w:rPr>
    </w:lvl>
    <w:lvl w:ilvl="3">
      <w:start w:val="1"/>
      <w:numFmt w:val="decimal"/>
      <w:isLgl/>
      <w:lvlText w:val="%1.%2.%3.%4"/>
      <w:lvlJc w:val="start"/>
      <w:pPr>
        <w:ind w:start="54pt" w:hanging="54pt"/>
      </w:pPr>
      <w:rPr>
        <w:rFonts w:hint="default"/>
      </w:rPr>
    </w:lvl>
    <w:lvl w:ilvl="4">
      <w:start w:val="1"/>
      <w:numFmt w:val="decimal"/>
      <w:isLgl/>
      <w:lvlText w:val="%1.%2.%3.%4.%5"/>
      <w:lvlJc w:val="start"/>
      <w:pPr>
        <w:ind w:start="54pt" w:hanging="54pt"/>
      </w:pPr>
      <w:rPr>
        <w:rFonts w:hint="default"/>
      </w:rPr>
    </w:lvl>
    <w:lvl w:ilvl="5">
      <w:start w:val="1"/>
      <w:numFmt w:val="decimal"/>
      <w:isLgl/>
      <w:lvlText w:val="%1.%2.%3.%4.%5.%6"/>
      <w:lvlJc w:val="start"/>
      <w:pPr>
        <w:ind w:start="72pt" w:hanging="72pt"/>
      </w:pPr>
      <w:rPr>
        <w:rFonts w:hint="default"/>
      </w:rPr>
    </w:lvl>
    <w:lvl w:ilvl="6">
      <w:start w:val="1"/>
      <w:numFmt w:val="decimal"/>
      <w:isLgl/>
      <w:lvlText w:val="%1.%2.%3.%4.%5.%6.%7"/>
      <w:lvlJc w:val="start"/>
      <w:pPr>
        <w:ind w:start="90pt" w:hanging="90pt"/>
      </w:pPr>
      <w:rPr>
        <w:rFonts w:hint="default"/>
      </w:rPr>
    </w:lvl>
    <w:lvl w:ilvl="7">
      <w:start w:val="1"/>
      <w:numFmt w:val="decimal"/>
      <w:isLgl/>
      <w:lvlText w:val="%1.%2.%3.%4.%5.%6.%7.%8"/>
      <w:lvlJc w:val="start"/>
      <w:pPr>
        <w:ind w:start="90pt" w:hanging="90pt"/>
      </w:pPr>
      <w:rPr>
        <w:rFonts w:hint="default"/>
      </w:rPr>
    </w:lvl>
    <w:lvl w:ilvl="8">
      <w:start w:val="1"/>
      <w:numFmt w:val="decimal"/>
      <w:isLgl/>
      <w:lvlText w:val="%1.%2.%3.%4.%5.%6.%7.%8.%9"/>
      <w:lvlJc w:val="start"/>
      <w:pPr>
        <w:ind w:start="108pt" w:hanging="108pt"/>
      </w:pPr>
      <w:rPr>
        <w:rFonts w:hint="default"/>
      </w:rPr>
    </w:lvl>
  </w:abstractNum>
  <w:abstractNum w:abstractNumId="2" w15:restartNumberingAfterBreak="0">
    <w:nsid w:val="1101773A"/>
    <w:multiLevelType w:val="multilevel"/>
    <w:tmpl w:val="6E005B26"/>
    <w:lvl w:ilvl="0">
      <w:start w:val="1"/>
      <w:numFmt w:val="decimal"/>
      <w:lvlText w:val="%1"/>
      <w:lvlJc w:val="start"/>
      <w:pPr>
        <w:ind w:start="35.60pt" w:hanging="15.75pt"/>
        <w:jc w:val="end"/>
      </w:pPr>
      <w:rPr>
        <w:rFonts w:ascii="Times New Roman" w:eastAsia="Times New Roman" w:hAnsi="Times New Roman" w:cs="Times New Roman" w:hint="default"/>
        <w:b/>
        <w:bCs/>
        <w:w w:val="100%"/>
        <w:sz w:val="30"/>
        <w:szCs w:val="30"/>
        <w:lang w:val="en-US" w:eastAsia="zh-CN" w:bidi="ar-SA"/>
      </w:rPr>
    </w:lvl>
    <w:lvl w:ilvl="1">
      <w:start w:val="1"/>
      <w:numFmt w:val="decimal"/>
      <w:lvlText w:val="%1.%2"/>
      <w:lvlJc w:val="start"/>
      <w:pPr>
        <w:ind w:start="52.85pt" w:hanging="21pt"/>
      </w:pPr>
      <w:rPr>
        <w:rFonts w:ascii="Times New Roman" w:eastAsia="Times New Roman" w:hAnsi="Times New Roman" w:cs="Times New Roman" w:hint="default"/>
        <w:w w:val="100%"/>
        <w:sz w:val="28"/>
        <w:szCs w:val="28"/>
        <w:lang w:val="en-US" w:eastAsia="zh-CN" w:bidi="ar-SA"/>
      </w:rPr>
    </w:lvl>
    <w:lvl w:ilvl="2">
      <w:start w:val="1"/>
      <w:numFmt w:val="decimal"/>
      <w:lvlText w:val="%1.%2.%3"/>
      <w:lvlJc w:val="start"/>
      <w:pPr>
        <w:ind w:start="70.85pt" w:hanging="27pt"/>
      </w:pPr>
      <w:rPr>
        <w:rFonts w:ascii="Times New Roman" w:eastAsia="Times New Roman" w:hAnsi="Times New Roman" w:cs="Times New Roman" w:hint="default"/>
        <w:w w:val="100%"/>
        <w:sz w:val="24"/>
        <w:szCs w:val="24"/>
        <w:lang w:val="en-US" w:eastAsia="zh-CN" w:bidi="ar-SA"/>
      </w:rPr>
    </w:lvl>
    <w:lvl w:ilvl="3">
      <w:numFmt w:val="bullet"/>
      <w:lvlText w:val="•"/>
      <w:lvlJc w:val="start"/>
      <w:pPr>
        <w:ind w:start="57pt" w:hanging="27pt"/>
      </w:pPr>
      <w:rPr>
        <w:rFonts w:hint="default"/>
        <w:lang w:val="en-US" w:eastAsia="zh-CN" w:bidi="ar-SA"/>
      </w:rPr>
    </w:lvl>
    <w:lvl w:ilvl="4">
      <w:numFmt w:val="bullet"/>
      <w:lvlText w:val="•"/>
      <w:lvlJc w:val="start"/>
      <w:pPr>
        <w:ind w:start="71pt" w:hanging="27pt"/>
      </w:pPr>
      <w:rPr>
        <w:rFonts w:hint="default"/>
        <w:lang w:val="en-US" w:eastAsia="zh-CN" w:bidi="ar-SA"/>
      </w:rPr>
    </w:lvl>
    <w:lvl w:ilvl="5">
      <w:numFmt w:val="bullet"/>
      <w:lvlText w:val="•"/>
      <w:lvlJc w:val="start"/>
      <w:pPr>
        <w:ind w:start="143.50pt" w:hanging="27pt"/>
      </w:pPr>
      <w:rPr>
        <w:rFonts w:hint="default"/>
        <w:lang w:val="en-US" w:eastAsia="zh-CN" w:bidi="ar-SA"/>
      </w:rPr>
    </w:lvl>
    <w:lvl w:ilvl="6">
      <w:numFmt w:val="bullet"/>
      <w:lvlText w:val="•"/>
      <w:lvlJc w:val="start"/>
      <w:pPr>
        <w:ind w:start="216.05pt" w:hanging="27pt"/>
      </w:pPr>
      <w:rPr>
        <w:rFonts w:hint="default"/>
        <w:lang w:val="en-US" w:eastAsia="zh-CN" w:bidi="ar-SA"/>
      </w:rPr>
    </w:lvl>
    <w:lvl w:ilvl="7">
      <w:numFmt w:val="bullet"/>
      <w:lvlText w:val="•"/>
      <w:lvlJc w:val="start"/>
      <w:pPr>
        <w:ind w:start="288.60pt" w:hanging="27pt"/>
      </w:pPr>
      <w:rPr>
        <w:rFonts w:hint="default"/>
        <w:lang w:val="en-US" w:eastAsia="zh-CN" w:bidi="ar-SA"/>
      </w:rPr>
    </w:lvl>
    <w:lvl w:ilvl="8">
      <w:numFmt w:val="bullet"/>
      <w:lvlText w:val="•"/>
      <w:lvlJc w:val="start"/>
      <w:pPr>
        <w:ind w:start="361.15pt" w:hanging="27pt"/>
      </w:pPr>
      <w:rPr>
        <w:rFonts w:hint="default"/>
        <w:lang w:val="en-US" w:eastAsia="zh-CN" w:bidi="ar-SA"/>
      </w:rPr>
    </w:lvl>
  </w:abstractNum>
  <w:abstractNum w:abstractNumId="3" w15:restartNumberingAfterBreak="0">
    <w:nsid w:val="12F159DA"/>
    <w:multiLevelType w:val="multilevel"/>
    <w:tmpl w:val="E4DA2C50"/>
    <w:lvl w:ilvl="0">
      <w:start w:val="1"/>
      <w:numFmt w:val="decimal"/>
      <w:lvlText w:val="%1."/>
      <w:lvlJc w:val="start"/>
      <w:pPr>
        <w:ind w:start="21pt" w:hanging="21pt"/>
      </w:pPr>
    </w:lvl>
    <w:lvl w:ilvl="1">
      <w:start w:val="1"/>
      <w:numFmt w:val="decimal"/>
      <w:isLgl/>
      <w:lvlText w:val="%1.%2"/>
      <w:lvlJc w:val="start"/>
      <w:pPr>
        <w:ind w:start="36pt" w:hanging="36pt"/>
      </w:pPr>
      <w:rPr>
        <w:rFonts w:hint="default"/>
      </w:rPr>
    </w:lvl>
    <w:lvl w:ilvl="2">
      <w:start w:val="1"/>
      <w:numFmt w:val="decimal"/>
      <w:isLgl/>
      <w:lvlText w:val="%1.%2.%3"/>
      <w:lvlJc w:val="start"/>
      <w:pPr>
        <w:ind w:start="36pt" w:hanging="36pt"/>
      </w:pPr>
      <w:rPr>
        <w:rFonts w:hint="default"/>
      </w:rPr>
    </w:lvl>
    <w:lvl w:ilvl="3">
      <w:start w:val="1"/>
      <w:numFmt w:val="decimal"/>
      <w:isLgl/>
      <w:lvlText w:val="%1.%2.%3.%4"/>
      <w:lvlJc w:val="start"/>
      <w:pPr>
        <w:ind w:start="54pt" w:hanging="54pt"/>
      </w:pPr>
      <w:rPr>
        <w:rFonts w:hint="default"/>
      </w:rPr>
    </w:lvl>
    <w:lvl w:ilvl="4">
      <w:start w:val="1"/>
      <w:numFmt w:val="decimal"/>
      <w:isLgl/>
      <w:lvlText w:val="%1.%2.%3.%4.%5"/>
      <w:lvlJc w:val="start"/>
      <w:pPr>
        <w:ind w:start="72pt" w:hanging="72pt"/>
      </w:pPr>
      <w:rPr>
        <w:rFonts w:hint="default"/>
      </w:rPr>
    </w:lvl>
    <w:lvl w:ilvl="5">
      <w:start w:val="1"/>
      <w:numFmt w:val="decimal"/>
      <w:isLgl/>
      <w:lvlText w:val="%1.%2.%3.%4.%5.%6"/>
      <w:lvlJc w:val="start"/>
      <w:pPr>
        <w:ind w:start="90pt" w:hanging="90pt"/>
      </w:pPr>
      <w:rPr>
        <w:rFonts w:hint="default"/>
      </w:rPr>
    </w:lvl>
    <w:lvl w:ilvl="6">
      <w:start w:val="1"/>
      <w:numFmt w:val="decimal"/>
      <w:isLgl/>
      <w:lvlText w:val="%1.%2.%3.%4.%5.%6.%7"/>
      <w:lvlJc w:val="start"/>
      <w:pPr>
        <w:ind w:start="108pt" w:hanging="108pt"/>
      </w:pPr>
      <w:rPr>
        <w:rFonts w:hint="default"/>
      </w:rPr>
    </w:lvl>
    <w:lvl w:ilvl="7">
      <w:start w:val="1"/>
      <w:numFmt w:val="decimal"/>
      <w:isLgl/>
      <w:lvlText w:val="%1.%2.%3.%4.%5.%6.%7.%8"/>
      <w:lvlJc w:val="start"/>
      <w:pPr>
        <w:ind w:start="108pt" w:hanging="108pt"/>
      </w:pPr>
      <w:rPr>
        <w:rFonts w:hint="default"/>
      </w:rPr>
    </w:lvl>
    <w:lvl w:ilvl="8">
      <w:start w:val="1"/>
      <w:numFmt w:val="decimal"/>
      <w:isLgl/>
      <w:lvlText w:val="%1.%2.%3.%4.%5.%6.%7.%8.%9"/>
      <w:lvlJc w:val="start"/>
      <w:pPr>
        <w:ind w:start="126pt" w:hanging="126pt"/>
      </w:pPr>
      <w:rPr>
        <w:rFonts w:hint="default"/>
      </w:rPr>
    </w:lvl>
  </w:abstractNum>
  <w:abstractNum w:abstractNumId="4" w15:restartNumberingAfterBreak="0">
    <w:nsid w:val="15725A30"/>
    <w:multiLevelType w:val="hybridMultilevel"/>
    <w:tmpl w:val="57A24238"/>
    <w:lvl w:ilvl="0" w:tplc="B7EA1310">
      <w:start w:val="1"/>
      <w:numFmt w:val="decimal"/>
      <w:lvlText w:val="%1."/>
      <w:lvlJc w:val="start"/>
      <w:pPr>
        <w:ind w:start="139.75pt" w:hanging="15pt"/>
      </w:pPr>
      <w:rPr>
        <w:rFonts w:ascii="Times New Roman" w:eastAsia="Times New Roman" w:hAnsi="Times New Roman" w:cs="Times New Roman" w:hint="default"/>
        <w:w w:val="100%"/>
        <w:sz w:val="24"/>
        <w:szCs w:val="24"/>
        <w:lang w:val="en-US" w:eastAsia="zh-CN" w:bidi="ar-SA"/>
      </w:rPr>
    </w:lvl>
    <w:lvl w:ilvl="1" w:tplc="BE36AB34">
      <w:numFmt w:val="bullet"/>
      <w:lvlText w:val="•"/>
      <w:lvlJc w:val="start"/>
      <w:pPr>
        <w:ind w:start="185.60pt" w:hanging="15pt"/>
      </w:pPr>
      <w:rPr>
        <w:rFonts w:hint="default"/>
        <w:lang w:val="en-US" w:eastAsia="zh-CN" w:bidi="ar-SA"/>
      </w:rPr>
    </w:lvl>
    <w:lvl w:ilvl="2" w:tplc="73A2B02C">
      <w:numFmt w:val="bullet"/>
      <w:lvlText w:val="•"/>
      <w:lvlJc w:val="start"/>
      <w:pPr>
        <w:ind w:start="231.25pt" w:hanging="15pt"/>
      </w:pPr>
      <w:rPr>
        <w:rFonts w:hint="default"/>
        <w:lang w:val="en-US" w:eastAsia="zh-CN" w:bidi="ar-SA"/>
      </w:rPr>
    </w:lvl>
    <w:lvl w:ilvl="3" w:tplc="180A7F28">
      <w:numFmt w:val="bullet"/>
      <w:lvlText w:val="•"/>
      <w:lvlJc w:val="start"/>
      <w:pPr>
        <w:ind w:start="276.85pt" w:hanging="15pt"/>
      </w:pPr>
      <w:rPr>
        <w:rFonts w:hint="default"/>
        <w:lang w:val="en-US" w:eastAsia="zh-CN" w:bidi="ar-SA"/>
      </w:rPr>
    </w:lvl>
    <w:lvl w:ilvl="4" w:tplc="C0063608">
      <w:numFmt w:val="bullet"/>
      <w:lvlText w:val="•"/>
      <w:lvlJc w:val="start"/>
      <w:pPr>
        <w:ind w:start="322.50pt" w:hanging="15pt"/>
      </w:pPr>
      <w:rPr>
        <w:rFonts w:hint="default"/>
        <w:lang w:val="en-US" w:eastAsia="zh-CN" w:bidi="ar-SA"/>
      </w:rPr>
    </w:lvl>
    <w:lvl w:ilvl="5" w:tplc="47CA7066">
      <w:numFmt w:val="bullet"/>
      <w:lvlText w:val="•"/>
      <w:lvlJc w:val="start"/>
      <w:pPr>
        <w:ind w:start="368.10pt" w:hanging="15pt"/>
      </w:pPr>
      <w:rPr>
        <w:rFonts w:hint="default"/>
        <w:lang w:val="en-US" w:eastAsia="zh-CN" w:bidi="ar-SA"/>
      </w:rPr>
    </w:lvl>
    <w:lvl w:ilvl="6" w:tplc="52F63ADE">
      <w:numFmt w:val="bullet"/>
      <w:lvlText w:val="•"/>
      <w:lvlJc w:val="start"/>
      <w:pPr>
        <w:ind w:start="413.75pt" w:hanging="15pt"/>
      </w:pPr>
      <w:rPr>
        <w:rFonts w:hint="default"/>
        <w:lang w:val="en-US" w:eastAsia="zh-CN" w:bidi="ar-SA"/>
      </w:rPr>
    </w:lvl>
    <w:lvl w:ilvl="7" w:tplc="C83898D4">
      <w:numFmt w:val="bullet"/>
      <w:lvlText w:val="•"/>
      <w:lvlJc w:val="start"/>
      <w:pPr>
        <w:ind w:start="459.35pt" w:hanging="15pt"/>
      </w:pPr>
      <w:rPr>
        <w:rFonts w:hint="default"/>
        <w:lang w:val="en-US" w:eastAsia="zh-CN" w:bidi="ar-SA"/>
      </w:rPr>
    </w:lvl>
    <w:lvl w:ilvl="8" w:tplc="64768954">
      <w:numFmt w:val="bullet"/>
      <w:lvlText w:val="•"/>
      <w:lvlJc w:val="start"/>
      <w:pPr>
        <w:ind w:start="505pt" w:hanging="15pt"/>
      </w:pPr>
      <w:rPr>
        <w:rFonts w:hint="default"/>
        <w:lang w:val="en-US" w:eastAsia="zh-CN" w:bidi="ar-SA"/>
      </w:rPr>
    </w:lvl>
  </w:abstractNum>
  <w:abstractNum w:abstractNumId="5" w15:restartNumberingAfterBreak="0">
    <w:nsid w:val="1B3C1330"/>
    <w:multiLevelType w:val="hybridMultilevel"/>
    <w:tmpl w:val="BAFA8646"/>
    <w:lvl w:ilvl="0" w:tplc="C98EFFEC">
      <w:numFmt w:val="bullet"/>
      <w:lvlText w:val="✓"/>
      <w:lvlJc w:val="start"/>
      <w:pPr>
        <w:ind w:start="242.70pt" w:hanging="194.45pt"/>
      </w:pPr>
      <w:rPr>
        <w:rFonts w:ascii="PMingLiU-ExtB" w:eastAsia="PMingLiU-ExtB" w:hAnsi="PMingLiU-ExtB" w:cs="PMingLiU-ExtB" w:hint="default"/>
        <w:w w:val="83%"/>
        <w:sz w:val="24"/>
        <w:szCs w:val="24"/>
        <w:lang w:val="en-US" w:eastAsia="zh-CN" w:bidi="ar-SA"/>
      </w:rPr>
    </w:lvl>
    <w:lvl w:ilvl="1" w:tplc="906E7678">
      <w:numFmt w:val="bullet"/>
      <w:lvlText w:val="✓"/>
      <w:lvlJc w:val="start"/>
      <w:pPr>
        <w:ind w:start="242.70pt" w:hanging="76pt"/>
      </w:pPr>
      <w:rPr>
        <w:rFonts w:ascii="PMingLiU-ExtB" w:eastAsia="PMingLiU-ExtB" w:hAnsi="PMingLiU-ExtB" w:cs="PMingLiU-ExtB" w:hint="default"/>
        <w:w w:val="83%"/>
        <w:sz w:val="24"/>
        <w:szCs w:val="24"/>
        <w:lang w:val="en-US" w:eastAsia="zh-CN" w:bidi="ar-SA"/>
      </w:rPr>
    </w:lvl>
    <w:lvl w:ilvl="2" w:tplc="5EBA7592">
      <w:numFmt w:val="bullet"/>
      <w:lvlText w:val="•"/>
      <w:lvlJc w:val="start"/>
      <w:pPr>
        <w:ind w:start="295.65pt" w:hanging="76pt"/>
      </w:pPr>
      <w:rPr>
        <w:rFonts w:hint="default"/>
        <w:lang w:val="en-US" w:eastAsia="zh-CN" w:bidi="ar-SA"/>
      </w:rPr>
    </w:lvl>
    <w:lvl w:ilvl="3" w:tplc="E6225010">
      <w:numFmt w:val="bullet"/>
      <w:lvlText w:val="•"/>
      <w:lvlJc w:val="start"/>
      <w:pPr>
        <w:ind w:start="321.95pt" w:hanging="76pt"/>
      </w:pPr>
      <w:rPr>
        <w:rFonts w:hint="default"/>
        <w:lang w:val="en-US" w:eastAsia="zh-CN" w:bidi="ar-SA"/>
      </w:rPr>
    </w:lvl>
    <w:lvl w:ilvl="4" w:tplc="FA9CCD94">
      <w:numFmt w:val="bullet"/>
      <w:lvlText w:val="•"/>
      <w:lvlJc w:val="start"/>
      <w:pPr>
        <w:ind w:start="348.30pt" w:hanging="76pt"/>
      </w:pPr>
      <w:rPr>
        <w:rFonts w:hint="default"/>
        <w:lang w:val="en-US" w:eastAsia="zh-CN" w:bidi="ar-SA"/>
      </w:rPr>
    </w:lvl>
    <w:lvl w:ilvl="5" w:tplc="5B02E8B6">
      <w:numFmt w:val="bullet"/>
      <w:lvlText w:val="•"/>
      <w:lvlJc w:val="start"/>
      <w:pPr>
        <w:ind w:start="374.60pt" w:hanging="76pt"/>
      </w:pPr>
      <w:rPr>
        <w:rFonts w:hint="default"/>
        <w:lang w:val="en-US" w:eastAsia="zh-CN" w:bidi="ar-SA"/>
      </w:rPr>
    </w:lvl>
    <w:lvl w:ilvl="6" w:tplc="498CD810">
      <w:numFmt w:val="bullet"/>
      <w:lvlText w:val="•"/>
      <w:lvlJc w:val="start"/>
      <w:pPr>
        <w:ind w:start="400.95pt" w:hanging="76pt"/>
      </w:pPr>
      <w:rPr>
        <w:rFonts w:hint="default"/>
        <w:lang w:val="en-US" w:eastAsia="zh-CN" w:bidi="ar-SA"/>
      </w:rPr>
    </w:lvl>
    <w:lvl w:ilvl="7" w:tplc="9AECC784">
      <w:numFmt w:val="bullet"/>
      <w:lvlText w:val="•"/>
      <w:lvlJc w:val="start"/>
      <w:pPr>
        <w:ind w:start="427.25pt" w:hanging="76pt"/>
      </w:pPr>
      <w:rPr>
        <w:rFonts w:hint="default"/>
        <w:lang w:val="en-US" w:eastAsia="zh-CN" w:bidi="ar-SA"/>
      </w:rPr>
    </w:lvl>
    <w:lvl w:ilvl="8" w:tplc="9C4EF5F6">
      <w:numFmt w:val="bullet"/>
      <w:lvlText w:val="•"/>
      <w:lvlJc w:val="start"/>
      <w:pPr>
        <w:ind w:start="453.60pt" w:hanging="76pt"/>
      </w:pPr>
      <w:rPr>
        <w:rFonts w:hint="default"/>
        <w:lang w:val="en-US" w:eastAsia="zh-CN" w:bidi="ar-SA"/>
      </w:rPr>
    </w:lvl>
  </w:abstractNum>
  <w:abstractNum w:abstractNumId="6" w15:restartNumberingAfterBreak="0">
    <w:nsid w:val="1DBB41E8"/>
    <w:multiLevelType w:val="multilevel"/>
    <w:tmpl w:val="70AE5AE6"/>
    <w:lvl w:ilvl="0">
      <w:start w:val="1"/>
      <w:numFmt w:val="decimal"/>
      <w:lvlText w:val="%1."/>
      <w:lvlJc w:val="start"/>
      <w:pPr>
        <w:ind w:start="18pt" w:hanging="18pt"/>
      </w:pPr>
      <w:rPr>
        <w:rFonts w:hint="default"/>
      </w:rPr>
    </w:lvl>
    <w:lvl w:ilvl="1">
      <w:start w:val="2"/>
      <w:numFmt w:val="decimal"/>
      <w:isLgl/>
      <w:lvlText w:val="%1.%2"/>
      <w:lvlJc w:val="start"/>
      <w:pPr>
        <w:ind w:start="60pt" w:hanging="36pt"/>
      </w:pPr>
      <w:rPr>
        <w:rFonts w:hint="default"/>
      </w:rPr>
    </w:lvl>
    <w:lvl w:ilvl="2">
      <w:start w:val="1"/>
      <w:numFmt w:val="decimal"/>
      <w:isLgl/>
      <w:lvlText w:val="%1.%2.%3"/>
      <w:lvlJc w:val="start"/>
      <w:pPr>
        <w:ind w:start="84pt" w:hanging="36pt"/>
      </w:pPr>
      <w:rPr>
        <w:rFonts w:hint="default"/>
      </w:rPr>
    </w:lvl>
    <w:lvl w:ilvl="3">
      <w:start w:val="1"/>
      <w:numFmt w:val="decimal"/>
      <w:isLgl/>
      <w:lvlText w:val="%1.%2.%3.%4"/>
      <w:lvlJc w:val="start"/>
      <w:pPr>
        <w:ind w:start="126pt" w:hanging="54pt"/>
      </w:pPr>
      <w:rPr>
        <w:rFonts w:hint="default"/>
      </w:rPr>
    </w:lvl>
    <w:lvl w:ilvl="4">
      <w:start w:val="1"/>
      <w:numFmt w:val="decimal"/>
      <w:isLgl/>
      <w:lvlText w:val="%1.%2.%3.%4.%5"/>
      <w:lvlJc w:val="start"/>
      <w:pPr>
        <w:ind w:start="168pt" w:hanging="72pt"/>
      </w:pPr>
      <w:rPr>
        <w:rFonts w:hint="default"/>
      </w:rPr>
    </w:lvl>
    <w:lvl w:ilvl="5">
      <w:start w:val="1"/>
      <w:numFmt w:val="decimal"/>
      <w:isLgl/>
      <w:lvlText w:val="%1.%2.%3.%4.%5.%6"/>
      <w:lvlJc w:val="start"/>
      <w:pPr>
        <w:ind w:start="210pt" w:hanging="90pt"/>
      </w:pPr>
      <w:rPr>
        <w:rFonts w:hint="default"/>
      </w:rPr>
    </w:lvl>
    <w:lvl w:ilvl="6">
      <w:start w:val="1"/>
      <w:numFmt w:val="decimal"/>
      <w:isLgl/>
      <w:lvlText w:val="%1.%2.%3.%4.%5.%6.%7"/>
      <w:lvlJc w:val="start"/>
      <w:pPr>
        <w:ind w:start="252pt" w:hanging="108pt"/>
      </w:pPr>
      <w:rPr>
        <w:rFonts w:hint="default"/>
      </w:rPr>
    </w:lvl>
    <w:lvl w:ilvl="7">
      <w:start w:val="1"/>
      <w:numFmt w:val="decimal"/>
      <w:isLgl/>
      <w:lvlText w:val="%1.%2.%3.%4.%5.%6.%7.%8"/>
      <w:lvlJc w:val="start"/>
      <w:pPr>
        <w:ind w:start="276pt" w:hanging="108pt"/>
      </w:pPr>
      <w:rPr>
        <w:rFonts w:hint="default"/>
      </w:rPr>
    </w:lvl>
    <w:lvl w:ilvl="8">
      <w:start w:val="1"/>
      <w:numFmt w:val="decimal"/>
      <w:isLgl/>
      <w:lvlText w:val="%1.%2.%3.%4.%5.%6.%7.%8.%9"/>
      <w:lvlJc w:val="start"/>
      <w:pPr>
        <w:ind w:start="318pt" w:hanging="126pt"/>
      </w:pPr>
      <w:rPr>
        <w:rFonts w:hint="default"/>
      </w:rPr>
    </w:lvl>
  </w:abstractNum>
  <w:abstractNum w:abstractNumId="7" w15:restartNumberingAfterBreak="0">
    <w:nsid w:val="1DE04A43"/>
    <w:multiLevelType w:val="hybridMultilevel"/>
    <w:tmpl w:val="55D679CE"/>
    <w:lvl w:ilvl="0" w:tplc="55D2C280">
      <w:start w:val="1"/>
      <w:numFmt w:val="decimal"/>
      <w:lvlText w:val="%1."/>
      <w:lvlJc w:val="start"/>
      <w:pPr>
        <w:ind w:start="244.40pt" w:hanging="15pt"/>
      </w:pPr>
      <w:rPr>
        <w:rFonts w:ascii="Times New Roman" w:eastAsia="Times New Roman" w:hAnsi="Times New Roman" w:cs="Times New Roman" w:hint="default"/>
        <w:w w:val="100%"/>
        <w:sz w:val="24"/>
        <w:szCs w:val="24"/>
        <w:lang w:val="en-US" w:eastAsia="zh-CN" w:bidi="ar-SA"/>
      </w:rPr>
    </w:lvl>
    <w:lvl w:ilvl="1" w:tplc="64825CB8">
      <w:numFmt w:val="bullet"/>
      <w:lvlText w:val="•"/>
      <w:lvlJc w:val="start"/>
      <w:pPr>
        <w:ind w:start="290.25pt" w:hanging="15pt"/>
      </w:pPr>
      <w:rPr>
        <w:rFonts w:hint="default"/>
        <w:lang w:val="en-US" w:eastAsia="zh-CN" w:bidi="ar-SA"/>
      </w:rPr>
    </w:lvl>
    <w:lvl w:ilvl="2" w:tplc="6B949B1A">
      <w:numFmt w:val="bullet"/>
      <w:lvlText w:val="•"/>
      <w:lvlJc w:val="start"/>
      <w:pPr>
        <w:ind w:start="335.90pt" w:hanging="15pt"/>
      </w:pPr>
      <w:rPr>
        <w:rFonts w:hint="default"/>
        <w:lang w:val="en-US" w:eastAsia="zh-CN" w:bidi="ar-SA"/>
      </w:rPr>
    </w:lvl>
    <w:lvl w:ilvl="3" w:tplc="C04A49D0">
      <w:numFmt w:val="bullet"/>
      <w:lvlText w:val="•"/>
      <w:lvlJc w:val="start"/>
      <w:pPr>
        <w:ind w:start="381.50pt" w:hanging="15pt"/>
      </w:pPr>
      <w:rPr>
        <w:rFonts w:hint="default"/>
        <w:lang w:val="en-US" w:eastAsia="zh-CN" w:bidi="ar-SA"/>
      </w:rPr>
    </w:lvl>
    <w:lvl w:ilvl="4" w:tplc="1276844C">
      <w:numFmt w:val="bullet"/>
      <w:lvlText w:val="•"/>
      <w:lvlJc w:val="start"/>
      <w:pPr>
        <w:ind w:start="427.15pt" w:hanging="15pt"/>
      </w:pPr>
      <w:rPr>
        <w:rFonts w:hint="default"/>
        <w:lang w:val="en-US" w:eastAsia="zh-CN" w:bidi="ar-SA"/>
      </w:rPr>
    </w:lvl>
    <w:lvl w:ilvl="5" w:tplc="E06C4E44">
      <w:numFmt w:val="bullet"/>
      <w:lvlText w:val="•"/>
      <w:lvlJc w:val="start"/>
      <w:pPr>
        <w:ind w:start="472.75pt" w:hanging="15pt"/>
      </w:pPr>
      <w:rPr>
        <w:rFonts w:hint="default"/>
        <w:lang w:val="en-US" w:eastAsia="zh-CN" w:bidi="ar-SA"/>
      </w:rPr>
    </w:lvl>
    <w:lvl w:ilvl="6" w:tplc="0CFA58AE">
      <w:numFmt w:val="bullet"/>
      <w:lvlText w:val="•"/>
      <w:lvlJc w:val="start"/>
      <w:pPr>
        <w:ind w:start="518.40pt" w:hanging="15pt"/>
      </w:pPr>
      <w:rPr>
        <w:rFonts w:hint="default"/>
        <w:lang w:val="en-US" w:eastAsia="zh-CN" w:bidi="ar-SA"/>
      </w:rPr>
    </w:lvl>
    <w:lvl w:ilvl="7" w:tplc="86B68960">
      <w:numFmt w:val="bullet"/>
      <w:lvlText w:val="•"/>
      <w:lvlJc w:val="start"/>
      <w:pPr>
        <w:ind w:start="564pt" w:hanging="15pt"/>
      </w:pPr>
      <w:rPr>
        <w:rFonts w:hint="default"/>
        <w:lang w:val="en-US" w:eastAsia="zh-CN" w:bidi="ar-SA"/>
      </w:rPr>
    </w:lvl>
    <w:lvl w:ilvl="8" w:tplc="CDA830B8">
      <w:numFmt w:val="bullet"/>
      <w:lvlText w:val="•"/>
      <w:lvlJc w:val="start"/>
      <w:pPr>
        <w:ind w:start="609.65pt" w:hanging="15pt"/>
      </w:pPr>
      <w:rPr>
        <w:rFonts w:hint="default"/>
        <w:lang w:val="en-US" w:eastAsia="zh-CN" w:bidi="ar-SA"/>
      </w:rPr>
    </w:lvl>
  </w:abstractNum>
  <w:abstractNum w:abstractNumId="8" w15:restartNumberingAfterBreak="0">
    <w:nsid w:val="27DA05E4"/>
    <w:multiLevelType w:val="hybridMultilevel"/>
    <w:tmpl w:val="BC20CE9A"/>
    <w:lvl w:ilvl="0" w:tplc="BA62F150">
      <w:start w:val="1"/>
      <w:numFmt w:val="decimal"/>
      <w:lvlText w:val="(%1)"/>
      <w:lvlJc w:val="start"/>
      <w:pPr>
        <w:ind w:start="21pt" w:hanging="21pt"/>
      </w:pPr>
      <w:rPr>
        <w:rFonts w:hint="eastAsia"/>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9" w15:restartNumberingAfterBreak="0">
    <w:nsid w:val="28492BA4"/>
    <w:multiLevelType w:val="multilevel"/>
    <w:tmpl w:val="C5C48BD4"/>
    <w:lvl w:ilvl="0">
      <w:start w:val="1"/>
      <w:numFmt w:val="decimal"/>
      <w:lvlText w:val="%1"/>
      <w:lvlJc w:val="start"/>
      <w:pPr>
        <w:ind w:start="26.25pt" w:hanging="26.25pt"/>
      </w:pPr>
      <w:rPr>
        <w:rFonts w:ascii="Times New Roman" w:eastAsia="宋体" w:cs="Times New Roman" w:hint="default"/>
        <w:b/>
        <w:sz w:val="30"/>
      </w:rPr>
    </w:lvl>
    <w:lvl w:ilvl="1">
      <w:start w:val="1"/>
      <w:numFmt w:val="decimal"/>
      <w:lvlText w:val="%1.%2"/>
      <w:lvlJc w:val="start"/>
      <w:pPr>
        <w:ind w:start="66.10pt" w:hanging="36pt"/>
      </w:pPr>
      <w:rPr>
        <w:rFonts w:ascii="Times New Roman" w:eastAsia="宋体" w:cs="Times New Roman" w:hint="default"/>
        <w:b/>
        <w:sz w:val="30"/>
      </w:rPr>
    </w:lvl>
    <w:lvl w:ilvl="2">
      <w:start w:val="1"/>
      <w:numFmt w:val="decimal"/>
      <w:lvlText w:val="%1.%2.%3"/>
      <w:lvlJc w:val="start"/>
      <w:pPr>
        <w:ind w:start="96.20pt" w:hanging="36pt"/>
      </w:pPr>
      <w:rPr>
        <w:rFonts w:ascii="Times New Roman" w:eastAsia="宋体" w:cs="Times New Roman" w:hint="default"/>
        <w:b/>
        <w:sz w:val="30"/>
      </w:rPr>
    </w:lvl>
    <w:lvl w:ilvl="3">
      <w:start w:val="1"/>
      <w:numFmt w:val="decimal"/>
      <w:lvlText w:val="%1.%2.%3.%4"/>
      <w:lvlJc w:val="start"/>
      <w:pPr>
        <w:ind w:start="144.30pt" w:hanging="54pt"/>
      </w:pPr>
      <w:rPr>
        <w:rFonts w:ascii="Times New Roman" w:eastAsia="宋体" w:cs="Times New Roman" w:hint="default"/>
        <w:b/>
        <w:sz w:val="30"/>
      </w:rPr>
    </w:lvl>
    <w:lvl w:ilvl="4">
      <w:start w:val="1"/>
      <w:numFmt w:val="decimal"/>
      <w:lvlText w:val="%1.%2.%3.%4.%5"/>
      <w:lvlJc w:val="start"/>
      <w:pPr>
        <w:ind w:start="174.40pt" w:hanging="54pt"/>
      </w:pPr>
      <w:rPr>
        <w:rFonts w:ascii="Times New Roman" w:eastAsia="宋体" w:cs="Times New Roman" w:hint="default"/>
        <w:b/>
        <w:sz w:val="30"/>
      </w:rPr>
    </w:lvl>
    <w:lvl w:ilvl="5">
      <w:start w:val="1"/>
      <w:numFmt w:val="decimal"/>
      <w:lvlText w:val="%1.%2.%3.%4.%5.%6"/>
      <w:lvlJc w:val="start"/>
      <w:pPr>
        <w:ind w:start="222.50pt" w:hanging="72pt"/>
      </w:pPr>
      <w:rPr>
        <w:rFonts w:ascii="Times New Roman" w:eastAsia="宋体" w:cs="Times New Roman" w:hint="default"/>
        <w:b/>
        <w:sz w:val="30"/>
      </w:rPr>
    </w:lvl>
    <w:lvl w:ilvl="6">
      <w:start w:val="1"/>
      <w:numFmt w:val="decimal"/>
      <w:lvlText w:val="%1.%2.%3.%4.%5.%6.%7"/>
      <w:lvlJc w:val="start"/>
      <w:pPr>
        <w:ind w:start="270.60pt" w:hanging="90pt"/>
      </w:pPr>
      <w:rPr>
        <w:rFonts w:ascii="Times New Roman" w:eastAsia="宋体" w:cs="Times New Roman" w:hint="default"/>
        <w:b/>
        <w:sz w:val="30"/>
      </w:rPr>
    </w:lvl>
    <w:lvl w:ilvl="7">
      <w:start w:val="1"/>
      <w:numFmt w:val="decimal"/>
      <w:lvlText w:val="%1.%2.%3.%4.%5.%6.%7.%8"/>
      <w:lvlJc w:val="start"/>
      <w:pPr>
        <w:ind w:start="300.70pt" w:hanging="90pt"/>
      </w:pPr>
      <w:rPr>
        <w:rFonts w:ascii="Times New Roman" w:eastAsia="宋体" w:cs="Times New Roman" w:hint="default"/>
        <w:b/>
        <w:sz w:val="30"/>
      </w:rPr>
    </w:lvl>
    <w:lvl w:ilvl="8">
      <w:start w:val="1"/>
      <w:numFmt w:val="decimal"/>
      <w:lvlText w:val="%1.%2.%3.%4.%5.%6.%7.%8.%9"/>
      <w:lvlJc w:val="start"/>
      <w:pPr>
        <w:ind w:start="348.80pt" w:hanging="108pt"/>
      </w:pPr>
      <w:rPr>
        <w:rFonts w:ascii="Times New Roman" w:eastAsia="宋体" w:cs="Times New Roman" w:hint="default"/>
        <w:b/>
        <w:sz w:val="30"/>
      </w:rPr>
    </w:lvl>
  </w:abstractNum>
  <w:abstractNum w:abstractNumId="10" w15:restartNumberingAfterBreak="0">
    <w:nsid w:val="29D052B9"/>
    <w:multiLevelType w:val="multilevel"/>
    <w:tmpl w:val="B3E00F36"/>
    <w:lvl w:ilvl="0">
      <w:start w:val="3"/>
      <w:numFmt w:val="decimal"/>
      <w:lvlText w:val="%1"/>
      <w:lvlJc w:val="start"/>
      <w:pPr>
        <w:ind w:start="30pt" w:hanging="30pt"/>
      </w:pPr>
      <w:rPr>
        <w:rFonts w:hint="default"/>
      </w:rPr>
    </w:lvl>
    <w:lvl w:ilvl="1">
      <w:start w:val="1"/>
      <w:numFmt w:val="decimal"/>
      <w:lvlText w:val="%1.%2"/>
      <w:lvlJc w:val="start"/>
      <w:pPr>
        <w:ind w:start="30pt" w:hanging="30pt"/>
      </w:pPr>
      <w:rPr>
        <w:rFonts w:hint="default"/>
      </w:rPr>
    </w:lvl>
    <w:lvl w:ilvl="2">
      <w:start w:val="2"/>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72pt" w:hanging="72pt"/>
      </w:pPr>
      <w:rPr>
        <w:rFonts w:hint="default"/>
      </w:rPr>
    </w:lvl>
    <w:lvl w:ilvl="6">
      <w:start w:val="1"/>
      <w:numFmt w:val="decimal"/>
      <w:lvlText w:val="%1.%2.%3.%4.%5.%6.%7"/>
      <w:lvlJc w:val="start"/>
      <w:pPr>
        <w:ind w:start="90pt" w:hanging="90pt"/>
      </w:pPr>
      <w:rPr>
        <w:rFonts w:hint="default"/>
      </w:rPr>
    </w:lvl>
    <w:lvl w:ilvl="7">
      <w:start w:val="1"/>
      <w:numFmt w:val="decimal"/>
      <w:lvlText w:val="%1.%2.%3.%4.%5.%6.%7.%8"/>
      <w:lvlJc w:val="start"/>
      <w:pPr>
        <w:ind w:start="90pt" w:hanging="90pt"/>
      </w:pPr>
      <w:rPr>
        <w:rFonts w:hint="default"/>
      </w:rPr>
    </w:lvl>
    <w:lvl w:ilvl="8">
      <w:start w:val="1"/>
      <w:numFmt w:val="decimal"/>
      <w:lvlText w:val="%1.%2.%3.%4.%5.%6.%7.%8.%9"/>
      <w:lvlJc w:val="start"/>
      <w:pPr>
        <w:ind w:start="108pt" w:hanging="108pt"/>
      </w:pPr>
      <w:rPr>
        <w:rFonts w:hint="default"/>
      </w:rPr>
    </w:lvl>
  </w:abstractNum>
  <w:abstractNum w:abstractNumId="11" w15:restartNumberingAfterBreak="0">
    <w:nsid w:val="2B261BD8"/>
    <w:multiLevelType w:val="multilevel"/>
    <w:tmpl w:val="2102C532"/>
    <w:lvl w:ilvl="0">
      <w:start w:val="3"/>
      <w:numFmt w:val="decimal"/>
      <w:lvlText w:val="%1"/>
      <w:lvlJc w:val="start"/>
      <w:pPr>
        <w:ind w:start="18pt" w:hanging="18pt"/>
      </w:pPr>
      <w:rPr>
        <w:rFonts w:hint="default"/>
      </w:rPr>
    </w:lvl>
    <w:lvl w:ilvl="1">
      <w:start w:val="1"/>
      <w:numFmt w:val="decimal"/>
      <w:isLgl/>
      <w:lvlText w:val="%1.%2"/>
      <w:lvlJc w:val="start"/>
      <w:pPr>
        <w:ind w:start="57pt" w:hanging="36pt"/>
      </w:pPr>
      <w:rPr>
        <w:rFonts w:hint="default"/>
      </w:rPr>
    </w:lvl>
    <w:lvl w:ilvl="2">
      <w:start w:val="1"/>
      <w:numFmt w:val="decimal"/>
      <w:isLgl/>
      <w:lvlText w:val="%1.%2.%3"/>
      <w:lvlJc w:val="start"/>
      <w:pPr>
        <w:ind w:start="78pt" w:hanging="36pt"/>
      </w:pPr>
      <w:rPr>
        <w:rFonts w:hint="default"/>
      </w:rPr>
    </w:lvl>
    <w:lvl w:ilvl="3">
      <w:start w:val="1"/>
      <w:numFmt w:val="decimal"/>
      <w:isLgl/>
      <w:lvlText w:val="%1.%2.%3.%4"/>
      <w:lvlJc w:val="start"/>
      <w:pPr>
        <w:ind w:start="117pt" w:hanging="54pt"/>
      </w:pPr>
      <w:rPr>
        <w:rFonts w:hint="default"/>
      </w:rPr>
    </w:lvl>
    <w:lvl w:ilvl="4">
      <w:start w:val="1"/>
      <w:numFmt w:val="decimal"/>
      <w:isLgl/>
      <w:lvlText w:val="%1.%2.%3.%4.%5"/>
      <w:lvlJc w:val="start"/>
      <w:pPr>
        <w:ind w:start="156pt" w:hanging="72pt"/>
      </w:pPr>
      <w:rPr>
        <w:rFonts w:hint="default"/>
      </w:rPr>
    </w:lvl>
    <w:lvl w:ilvl="5">
      <w:start w:val="1"/>
      <w:numFmt w:val="decimal"/>
      <w:isLgl/>
      <w:lvlText w:val="%1.%2.%3.%4.%5.%6"/>
      <w:lvlJc w:val="start"/>
      <w:pPr>
        <w:ind w:start="195pt" w:hanging="90pt"/>
      </w:pPr>
      <w:rPr>
        <w:rFonts w:hint="default"/>
      </w:rPr>
    </w:lvl>
    <w:lvl w:ilvl="6">
      <w:start w:val="1"/>
      <w:numFmt w:val="decimal"/>
      <w:isLgl/>
      <w:lvlText w:val="%1.%2.%3.%4.%5.%6.%7"/>
      <w:lvlJc w:val="start"/>
      <w:pPr>
        <w:ind w:start="234pt" w:hanging="108pt"/>
      </w:pPr>
      <w:rPr>
        <w:rFonts w:hint="default"/>
      </w:rPr>
    </w:lvl>
    <w:lvl w:ilvl="7">
      <w:start w:val="1"/>
      <w:numFmt w:val="decimal"/>
      <w:isLgl/>
      <w:lvlText w:val="%1.%2.%3.%4.%5.%6.%7.%8"/>
      <w:lvlJc w:val="start"/>
      <w:pPr>
        <w:ind w:start="255pt" w:hanging="108pt"/>
      </w:pPr>
      <w:rPr>
        <w:rFonts w:hint="default"/>
      </w:rPr>
    </w:lvl>
    <w:lvl w:ilvl="8">
      <w:start w:val="1"/>
      <w:numFmt w:val="decimal"/>
      <w:isLgl/>
      <w:lvlText w:val="%1.%2.%3.%4.%5.%6.%7.%8.%9"/>
      <w:lvlJc w:val="start"/>
      <w:pPr>
        <w:ind w:start="294pt" w:hanging="126pt"/>
      </w:pPr>
      <w:rPr>
        <w:rFonts w:hint="default"/>
      </w:rPr>
    </w:lvl>
  </w:abstractNum>
  <w:abstractNum w:abstractNumId="12" w15:restartNumberingAfterBreak="0">
    <w:nsid w:val="2C3A5621"/>
    <w:multiLevelType w:val="hybridMultilevel"/>
    <w:tmpl w:val="3D684B0A"/>
    <w:lvl w:ilvl="0" w:tplc="F65E1FE6">
      <w:start w:val="1"/>
      <w:numFmt w:val="decimal"/>
      <w:lvlText w:val="%1."/>
      <w:lvlJc w:val="start"/>
      <w:pPr>
        <w:ind w:start="36pt" w:hanging="18pt"/>
      </w:pPr>
      <w:rPr>
        <w:rFonts w:hint="default"/>
      </w:rPr>
    </w:lvl>
    <w:lvl w:ilvl="1" w:tplc="04090019" w:tentative="1">
      <w:start w:val="1"/>
      <w:numFmt w:val="lowerLetter"/>
      <w:lvlText w:val="%2)"/>
      <w:lvlJc w:val="start"/>
      <w:pPr>
        <w:ind w:start="60pt" w:hanging="21pt"/>
      </w:pPr>
    </w:lvl>
    <w:lvl w:ilvl="2" w:tplc="0409001B" w:tentative="1">
      <w:start w:val="1"/>
      <w:numFmt w:val="lowerRoman"/>
      <w:lvlText w:val="%3."/>
      <w:lvlJc w:val="end"/>
      <w:pPr>
        <w:ind w:start="81pt" w:hanging="21pt"/>
      </w:pPr>
    </w:lvl>
    <w:lvl w:ilvl="3" w:tplc="0409000F" w:tentative="1">
      <w:start w:val="1"/>
      <w:numFmt w:val="decimal"/>
      <w:lvlText w:val="%4."/>
      <w:lvlJc w:val="start"/>
      <w:pPr>
        <w:ind w:start="102pt" w:hanging="21pt"/>
      </w:pPr>
    </w:lvl>
    <w:lvl w:ilvl="4" w:tplc="04090019" w:tentative="1">
      <w:start w:val="1"/>
      <w:numFmt w:val="lowerLetter"/>
      <w:lvlText w:val="%5)"/>
      <w:lvlJc w:val="start"/>
      <w:pPr>
        <w:ind w:start="123pt" w:hanging="21pt"/>
      </w:pPr>
    </w:lvl>
    <w:lvl w:ilvl="5" w:tplc="0409001B" w:tentative="1">
      <w:start w:val="1"/>
      <w:numFmt w:val="lowerRoman"/>
      <w:lvlText w:val="%6."/>
      <w:lvlJc w:val="end"/>
      <w:pPr>
        <w:ind w:start="144pt" w:hanging="21pt"/>
      </w:pPr>
    </w:lvl>
    <w:lvl w:ilvl="6" w:tplc="0409000F" w:tentative="1">
      <w:start w:val="1"/>
      <w:numFmt w:val="decimal"/>
      <w:lvlText w:val="%7."/>
      <w:lvlJc w:val="start"/>
      <w:pPr>
        <w:ind w:start="165pt" w:hanging="21pt"/>
      </w:pPr>
    </w:lvl>
    <w:lvl w:ilvl="7" w:tplc="04090019" w:tentative="1">
      <w:start w:val="1"/>
      <w:numFmt w:val="lowerLetter"/>
      <w:lvlText w:val="%8)"/>
      <w:lvlJc w:val="start"/>
      <w:pPr>
        <w:ind w:start="186pt" w:hanging="21pt"/>
      </w:pPr>
    </w:lvl>
    <w:lvl w:ilvl="8" w:tplc="0409001B" w:tentative="1">
      <w:start w:val="1"/>
      <w:numFmt w:val="lowerRoman"/>
      <w:lvlText w:val="%9."/>
      <w:lvlJc w:val="end"/>
      <w:pPr>
        <w:ind w:start="207pt" w:hanging="21pt"/>
      </w:pPr>
    </w:lvl>
  </w:abstractNum>
  <w:abstractNum w:abstractNumId="13" w15:restartNumberingAfterBreak="0">
    <w:nsid w:val="2C975C15"/>
    <w:multiLevelType w:val="hybridMultilevel"/>
    <w:tmpl w:val="DB3662E6"/>
    <w:lvl w:ilvl="0" w:tplc="0409000F">
      <w:start w:val="1"/>
      <w:numFmt w:val="decimal"/>
      <w:lvlText w:val="%1."/>
      <w:lvlJc w:val="start"/>
      <w:pPr>
        <w:ind w:start="21pt" w:hanging="21pt"/>
      </w:p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14" w15:restartNumberingAfterBreak="0">
    <w:nsid w:val="2E6C1F69"/>
    <w:multiLevelType w:val="hybridMultilevel"/>
    <w:tmpl w:val="636A3214"/>
    <w:lvl w:ilvl="0" w:tplc="9E6409DE">
      <w:start w:val="1"/>
      <w:numFmt w:val="decimal"/>
      <w:lvlText w:val="%1."/>
      <w:lvlJc w:val="start"/>
      <w:pPr>
        <w:ind w:start="0.55pt" w:hanging="15pt"/>
        <w:jc w:val="end"/>
      </w:pPr>
      <w:rPr>
        <w:rFonts w:ascii="Times New Roman" w:eastAsia="Times New Roman" w:hAnsi="Times New Roman" w:cs="Times New Roman" w:hint="default"/>
        <w:w w:val="100%"/>
        <w:sz w:val="24"/>
        <w:szCs w:val="24"/>
        <w:lang w:val="en-US" w:eastAsia="zh-CN" w:bidi="ar-SA"/>
      </w:rPr>
    </w:lvl>
    <w:lvl w:ilvl="1" w:tplc="09265D98">
      <w:numFmt w:val="bullet"/>
      <w:lvlText w:val="•"/>
      <w:lvlJc w:val="start"/>
      <w:pPr>
        <w:ind w:start="28pt" w:hanging="15pt"/>
      </w:pPr>
      <w:rPr>
        <w:rFonts w:hint="default"/>
        <w:lang w:val="en-US" w:eastAsia="zh-CN" w:bidi="ar-SA"/>
      </w:rPr>
    </w:lvl>
    <w:lvl w:ilvl="2" w:tplc="163AFB38">
      <w:numFmt w:val="bullet"/>
      <w:lvlText w:val="•"/>
      <w:lvlJc w:val="start"/>
      <w:pPr>
        <w:ind w:start="75.05pt" w:hanging="15pt"/>
      </w:pPr>
      <w:rPr>
        <w:rFonts w:hint="default"/>
        <w:lang w:val="en-US" w:eastAsia="zh-CN" w:bidi="ar-SA"/>
      </w:rPr>
    </w:lvl>
    <w:lvl w:ilvl="3" w:tplc="47028008">
      <w:numFmt w:val="bullet"/>
      <w:lvlText w:val="•"/>
      <w:lvlJc w:val="start"/>
      <w:pPr>
        <w:ind w:start="122.05pt" w:hanging="15pt"/>
      </w:pPr>
      <w:rPr>
        <w:rFonts w:hint="default"/>
        <w:lang w:val="en-US" w:eastAsia="zh-CN" w:bidi="ar-SA"/>
      </w:rPr>
    </w:lvl>
    <w:lvl w:ilvl="4" w:tplc="389061E0">
      <w:numFmt w:val="bullet"/>
      <w:lvlText w:val="•"/>
      <w:lvlJc w:val="start"/>
      <w:pPr>
        <w:ind w:start="169.10pt" w:hanging="15pt"/>
      </w:pPr>
      <w:rPr>
        <w:rFonts w:hint="default"/>
        <w:lang w:val="en-US" w:eastAsia="zh-CN" w:bidi="ar-SA"/>
      </w:rPr>
    </w:lvl>
    <w:lvl w:ilvl="5" w:tplc="645CAF44">
      <w:numFmt w:val="bullet"/>
      <w:lvlText w:val="•"/>
      <w:lvlJc w:val="start"/>
      <w:pPr>
        <w:ind w:start="216.10pt" w:hanging="15pt"/>
      </w:pPr>
      <w:rPr>
        <w:rFonts w:hint="default"/>
        <w:lang w:val="en-US" w:eastAsia="zh-CN" w:bidi="ar-SA"/>
      </w:rPr>
    </w:lvl>
    <w:lvl w:ilvl="6" w:tplc="49166468">
      <w:numFmt w:val="bullet"/>
      <w:lvlText w:val="•"/>
      <w:lvlJc w:val="start"/>
      <w:pPr>
        <w:ind w:start="263.15pt" w:hanging="15pt"/>
      </w:pPr>
      <w:rPr>
        <w:rFonts w:hint="default"/>
        <w:lang w:val="en-US" w:eastAsia="zh-CN" w:bidi="ar-SA"/>
      </w:rPr>
    </w:lvl>
    <w:lvl w:ilvl="7" w:tplc="455675B2">
      <w:numFmt w:val="bullet"/>
      <w:lvlText w:val="•"/>
      <w:lvlJc w:val="start"/>
      <w:pPr>
        <w:ind w:start="310.15pt" w:hanging="15pt"/>
      </w:pPr>
      <w:rPr>
        <w:rFonts w:hint="default"/>
        <w:lang w:val="en-US" w:eastAsia="zh-CN" w:bidi="ar-SA"/>
      </w:rPr>
    </w:lvl>
    <w:lvl w:ilvl="8" w:tplc="936AF7BE">
      <w:numFmt w:val="bullet"/>
      <w:lvlText w:val="•"/>
      <w:lvlJc w:val="start"/>
      <w:pPr>
        <w:ind w:start="357.20pt" w:hanging="15pt"/>
      </w:pPr>
      <w:rPr>
        <w:rFonts w:hint="default"/>
        <w:lang w:val="en-US" w:eastAsia="zh-CN" w:bidi="ar-SA"/>
      </w:rPr>
    </w:lvl>
  </w:abstractNum>
  <w:abstractNum w:abstractNumId="15" w15:restartNumberingAfterBreak="0">
    <w:nsid w:val="3A3C5A8C"/>
    <w:multiLevelType w:val="hybridMultilevel"/>
    <w:tmpl w:val="1C88FDB0"/>
    <w:lvl w:ilvl="0" w:tplc="BA62F150">
      <w:start w:val="1"/>
      <w:numFmt w:val="decimal"/>
      <w:lvlText w:val="(%1)"/>
      <w:lvlJc w:val="start"/>
      <w:pPr>
        <w:ind w:start="21pt" w:hanging="21pt"/>
      </w:pPr>
      <w:rPr>
        <w:rFonts w:hint="eastAsia"/>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16" w15:restartNumberingAfterBreak="0">
    <w:nsid w:val="3ADA7A47"/>
    <w:multiLevelType w:val="hybridMultilevel"/>
    <w:tmpl w:val="93AE0AA2"/>
    <w:lvl w:ilvl="0" w:tplc="0409000F">
      <w:start w:val="1"/>
      <w:numFmt w:val="decimal"/>
      <w:lvlText w:val="%1."/>
      <w:lvlJc w:val="start"/>
      <w:pPr>
        <w:ind w:start="46.65pt" w:hanging="21pt"/>
      </w:pPr>
    </w:lvl>
    <w:lvl w:ilvl="1" w:tplc="04090019" w:tentative="1">
      <w:start w:val="1"/>
      <w:numFmt w:val="lowerLetter"/>
      <w:lvlText w:val="%2)"/>
      <w:lvlJc w:val="start"/>
      <w:pPr>
        <w:ind w:start="67.65pt" w:hanging="21pt"/>
      </w:pPr>
    </w:lvl>
    <w:lvl w:ilvl="2" w:tplc="0409001B" w:tentative="1">
      <w:start w:val="1"/>
      <w:numFmt w:val="lowerRoman"/>
      <w:lvlText w:val="%3."/>
      <w:lvlJc w:val="end"/>
      <w:pPr>
        <w:ind w:start="88.65pt" w:hanging="21pt"/>
      </w:pPr>
    </w:lvl>
    <w:lvl w:ilvl="3" w:tplc="0409000F" w:tentative="1">
      <w:start w:val="1"/>
      <w:numFmt w:val="decimal"/>
      <w:lvlText w:val="%4."/>
      <w:lvlJc w:val="start"/>
      <w:pPr>
        <w:ind w:start="109.65pt" w:hanging="21pt"/>
      </w:pPr>
    </w:lvl>
    <w:lvl w:ilvl="4" w:tplc="04090019" w:tentative="1">
      <w:start w:val="1"/>
      <w:numFmt w:val="lowerLetter"/>
      <w:lvlText w:val="%5)"/>
      <w:lvlJc w:val="start"/>
      <w:pPr>
        <w:ind w:start="130.65pt" w:hanging="21pt"/>
      </w:pPr>
    </w:lvl>
    <w:lvl w:ilvl="5" w:tplc="0409001B" w:tentative="1">
      <w:start w:val="1"/>
      <w:numFmt w:val="lowerRoman"/>
      <w:lvlText w:val="%6."/>
      <w:lvlJc w:val="end"/>
      <w:pPr>
        <w:ind w:start="151.65pt" w:hanging="21pt"/>
      </w:pPr>
    </w:lvl>
    <w:lvl w:ilvl="6" w:tplc="0409000F" w:tentative="1">
      <w:start w:val="1"/>
      <w:numFmt w:val="decimal"/>
      <w:lvlText w:val="%7."/>
      <w:lvlJc w:val="start"/>
      <w:pPr>
        <w:ind w:start="172.65pt" w:hanging="21pt"/>
      </w:pPr>
    </w:lvl>
    <w:lvl w:ilvl="7" w:tplc="04090019" w:tentative="1">
      <w:start w:val="1"/>
      <w:numFmt w:val="lowerLetter"/>
      <w:lvlText w:val="%8)"/>
      <w:lvlJc w:val="start"/>
      <w:pPr>
        <w:ind w:start="193.65pt" w:hanging="21pt"/>
      </w:pPr>
    </w:lvl>
    <w:lvl w:ilvl="8" w:tplc="0409001B" w:tentative="1">
      <w:start w:val="1"/>
      <w:numFmt w:val="lowerRoman"/>
      <w:lvlText w:val="%9."/>
      <w:lvlJc w:val="end"/>
      <w:pPr>
        <w:ind w:start="214.65pt" w:hanging="21pt"/>
      </w:pPr>
    </w:lvl>
  </w:abstractNum>
  <w:abstractNum w:abstractNumId="17" w15:restartNumberingAfterBreak="0">
    <w:nsid w:val="402C1636"/>
    <w:multiLevelType w:val="hybridMultilevel"/>
    <w:tmpl w:val="3BDA8906"/>
    <w:lvl w:ilvl="0" w:tplc="23609824">
      <w:start w:val="3"/>
      <w:numFmt w:val="decimal"/>
      <w:lvlText w:val="%1"/>
      <w:lvlJc w:val="start"/>
      <w:pPr>
        <w:ind w:start="37.85pt" w:hanging="18pt"/>
      </w:pPr>
      <w:rPr>
        <w:rFonts w:hint="default"/>
      </w:rPr>
    </w:lvl>
    <w:lvl w:ilvl="1" w:tplc="04090019" w:tentative="1">
      <w:start w:val="1"/>
      <w:numFmt w:val="lowerLetter"/>
      <w:lvlText w:val="%2)"/>
      <w:lvlJc w:val="start"/>
      <w:pPr>
        <w:ind w:start="61.85pt" w:hanging="21pt"/>
      </w:pPr>
    </w:lvl>
    <w:lvl w:ilvl="2" w:tplc="0409001B" w:tentative="1">
      <w:start w:val="1"/>
      <w:numFmt w:val="lowerRoman"/>
      <w:lvlText w:val="%3."/>
      <w:lvlJc w:val="end"/>
      <w:pPr>
        <w:ind w:start="82.85pt" w:hanging="21pt"/>
      </w:pPr>
    </w:lvl>
    <w:lvl w:ilvl="3" w:tplc="0409000F" w:tentative="1">
      <w:start w:val="1"/>
      <w:numFmt w:val="decimal"/>
      <w:lvlText w:val="%4."/>
      <w:lvlJc w:val="start"/>
      <w:pPr>
        <w:ind w:start="103.85pt" w:hanging="21pt"/>
      </w:pPr>
    </w:lvl>
    <w:lvl w:ilvl="4" w:tplc="04090019" w:tentative="1">
      <w:start w:val="1"/>
      <w:numFmt w:val="lowerLetter"/>
      <w:lvlText w:val="%5)"/>
      <w:lvlJc w:val="start"/>
      <w:pPr>
        <w:ind w:start="124.85pt" w:hanging="21pt"/>
      </w:pPr>
    </w:lvl>
    <w:lvl w:ilvl="5" w:tplc="0409001B" w:tentative="1">
      <w:start w:val="1"/>
      <w:numFmt w:val="lowerRoman"/>
      <w:lvlText w:val="%6."/>
      <w:lvlJc w:val="end"/>
      <w:pPr>
        <w:ind w:start="145.85pt" w:hanging="21pt"/>
      </w:pPr>
    </w:lvl>
    <w:lvl w:ilvl="6" w:tplc="0409000F" w:tentative="1">
      <w:start w:val="1"/>
      <w:numFmt w:val="decimal"/>
      <w:lvlText w:val="%7."/>
      <w:lvlJc w:val="start"/>
      <w:pPr>
        <w:ind w:start="166.85pt" w:hanging="21pt"/>
      </w:pPr>
    </w:lvl>
    <w:lvl w:ilvl="7" w:tplc="04090019" w:tentative="1">
      <w:start w:val="1"/>
      <w:numFmt w:val="lowerLetter"/>
      <w:lvlText w:val="%8)"/>
      <w:lvlJc w:val="start"/>
      <w:pPr>
        <w:ind w:start="187.85pt" w:hanging="21pt"/>
      </w:pPr>
    </w:lvl>
    <w:lvl w:ilvl="8" w:tplc="0409001B" w:tentative="1">
      <w:start w:val="1"/>
      <w:numFmt w:val="lowerRoman"/>
      <w:lvlText w:val="%9."/>
      <w:lvlJc w:val="end"/>
      <w:pPr>
        <w:ind w:start="208.85pt" w:hanging="21pt"/>
      </w:pPr>
    </w:lvl>
  </w:abstractNum>
  <w:abstractNum w:abstractNumId="18" w15:restartNumberingAfterBreak="0">
    <w:nsid w:val="40F13220"/>
    <w:multiLevelType w:val="hybridMultilevel"/>
    <w:tmpl w:val="4F1A03E0"/>
    <w:lvl w:ilvl="0" w:tplc="0409000F">
      <w:start w:val="1"/>
      <w:numFmt w:val="decimal"/>
      <w:lvlText w:val="%1."/>
      <w:lvlJc w:val="start"/>
      <w:pPr>
        <w:ind w:start="21pt" w:hanging="21pt"/>
      </w:p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19" w15:restartNumberingAfterBreak="0">
    <w:nsid w:val="4266759A"/>
    <w:multiLevelType w:val="multilevel"/>
    <w:tmpl w:val="B3F682F4"/>
    <w:lvl w:ilvl="0">
      <w:start w:val="3"/>
      <w:numFmt w:val="decimal"/>
      <w:lvlText w:val="%1"/>
      <w:lvlJc w:val="start"/>
      <w:pPr>
        <w:ind w:start="30pt" w:hanging="30pt"/>
      </w:pPr>
      <w:rPr>
        <w:rFonts w:hint="default"/>
      </w:rPr>
    </w:lvl>
    <w:lvl w:ilvl="1">
      <w:start w:val="1"/>
      <w:numFmt w:val="decimal"/>
      <w:lvlText w:val="%1.%2"/>
      <w:lvlJc w:val="start"/>
      <w:pPr>
        <w:ind w:start="30pt" w:hanging="30pt"/>
      </w:pPr>
      <w:rPr>
        <w:rFonts w:hint="default"/>
      </w:rPr>
    </w:lvl>
    <w:lvl w:ilvl="2">
      <w:start w:val="2"/>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72pt" w:hanging="72pt"/>
      </w:pPr>
      <w:rPr>
        <w:rFonts w:hint="default"/>
      </w:rPr>
    </w:lvl>
    <w:lvl w:ilvl="6">
      <w:start w:val="1"/>
      <w:numFmt w:val="decimal"/>
      <w:lvlText w:val="%1.%2.%3.%4.%5.%6.%7"/>
      <w:lvlJc w:val="start"/>
      <w:pPr>
        <w:ind w:start="90pt" w:hanging="90pt"/>
      </w:pPr>
      <w:rPr>
        <w:rFonts w:hint="default"/>
      </w:rPr>
    </w:lvl>
    <w:lvl w:ilvl="7">
      <w:start w:val="1"/>
      <w:numFmt w:val="decimal"/>
      <w:lvlText w:val="%1.%2.%3.%4.%5.%6.%7.%8"/>
      <w:lvlJc w:val="start"/>
      <w:pPr>
        <w:ind w:start="90pt" w:hanging="90pt"/>
      </w:pPr>
      <w:rPr>
        <w:rFonts w:hint="default"/>
      </w:rPr>
    </w:lvl>
    <w:lvl w:ilvl="8">
      <w:start w:val="1"/>
      <w:numFmt w:val="decimal"/>
      <w:lvlText w:val="%1.%2.%3.%4.%5.%6.%7.%8.%9"/>
      <w:lvlJc w:val="start"/>
      <w:pPr>
        <w:ind w:start="108pt" w:hanging="108pt"/>
      </w:pPr>
      <w:rPr>
        <w:rFonts w:hint="default"/>
      </w:rPr>
    </w:lvl>
  </w:abstractNum>
  <w:abstractNum w:abstractNumId="20" w15:restartNumberingAfterBreak="0">
    <w:nsid w:val="4A0848D4"/>
    <w:multiLevelType w:val="hybridMultilevel"/>
    <w:tmpl w:val="EFAA068A"/>
    <w:lvl w:ilvl="0" w:tplc="63622FCC">
      <w:start w:val="1"/>
      <w:numFmt w:val="decimal"/>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21" w15:restartNumberingAfterBreak="0">
    <w:nsid w:val="53BD362A"/>
    <w:multiLevelType w:val="multilevel"/>
    <w:tmpl w:val="2C2E2D34"/>
    <w:lvl w:ilvl="0">
      <w:start w:val="1"/>
      <w:numFmt w:val="decimal"/>
      <w:lvlText w:val="%1"/>
      <w:lvlJc w:val="start"/>
      <w:pPr>
        <w:ind w:start="21.60pt" w:hanging="21.60pt"/>
      </w:pPr>
      <w:rPr>
        <w:rFonts w:hint="default"/>
      </w:rPr>
    </w:lvl>
    <w:lvl w:ilvl="1">
      <w:start w:val="1"/>
      <w:numFmt w:val="decimal"/>
      <w:lvlText w:val="%1.%2"/>
      <w:lvlJc w:val="start"/>
      <w:pPr>
        <w:ind w:start="28.80pt" w:hanging="28.80pt"/>
      </w:pPr>
    </w:lvl>
    <w:lvl w:ilvl="2">
      <w:start w:val="1"/>
      <w:numFmt w:val="decimal"/>
      <w:lvlText w:val="%1.%2.%3"/>
      <w:lvlJc w:val="start"/>
      <w:pPr>
        <w:ind w:start="36pt" w:hanging="36pt"/>
      </w:pPr>
      <w:rPr>
        <w:rFonts w:hint="default"/>
      </w:rPr>
    </w:lvl>
    <w:lvl w:ilvl="3">
      <w:start w:val="1"/>
      <w:numFmt w:val="decimal"/>
      <w:lvlText w:val="%1.%2.%3.%4"/>
      <w:lvlJc w:val="start"/>
      <w:pPr>
        <w:ind w:start="43.20pt" w:hanging="43.20pt"/>
      </w:pPr>
      <w:rPr>
        <w:rFonts w:hint="default"/>
      </w:rPr>
    </w:lvl>
    <w:lvl w:ilvl="4">
      <w:start w:val="1"/>
      <w:numFmt w:val="decimal"/>
      <w:lvlText w:val="%1.%2.%3.%4.%5"/>
      <w:lvlJc w:val="start"/>
      <w:pPr>
        <w:ind w:start="50.40pt" w:hanging="50.40pt"/>
      </w:pPr>
      <w:rPr>
        <w:rFonts w:hint="default"/>
      </w:rPr>
    </w:lvl>
    <w:lvl w:ilvl="5">
      <w:start w:val="1"/>
      <w:numFmt w:val="decimal"/>
      <w:lvlText w:val="%1.%2.%3.%4.%5.%6"/>
      <w:lvlJc w:val="start"/>
      <w:pPr>
        <w:ind w:start="57.60pt" w:hanging="57.60pt"/>
      </w:pPr>
      <w:rPr>
        <w:rFonts w:hint="default"/>
      </w:rPr>
    </w:lvl>
    <w:lvl w:ilvl="6">
      <w:start w:val="1"/>
      <w:numFmt w:val="decimal"/>
      <w:lvlText w:val="%1.%2.%3.%4.%5.%6.%7"/>
      <w:lvlJc w:val="start"/>
      <w:pPr>
        <w:ind w:start="64.80pt" w:hanging="64.80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9.20pt" w:hanging="79.20pt"/>
      </w:pPr>
      <w:rPr>
        <w:rFonts w:hint="default"/>
      </w:rPr>
    </w:lvl>
  </w:abstractNum>
  <w:abstractNum w:abstractNumId="22" w15:restartNumberingAfterBreak="0">
    <w:nsid w:val="55E449B1"/>
    <w:multiLevelType w:val="multilevel"/>
    <w:tmpl w:val="3BCC8DF8"/>
    <w:lvl w:ilvl="0">
      <w:start w:val="1"/>
      <w:numFmt w:val="decimal"/>
      <w:lvlText w:val="%1"/>
      <w:lvlJc w:val="start"/>
      <w:pPr>
        <w:ind w:start="39.85pt" w:hanging="20pt"/>
        <w:jc w:val="end"/>
      </w:pPr>
      <w:rPr>
        <w:rFonts w:ascii="Times New Roman" w:eastAsia="Times New Roman" w:hAnsi="Times New Roman" w:cs="Times New Roman" w:hint="default"/>
        <w:b/>
        <w:bCs/>
        <w:w w:val="100%"/>
        <w:sz w:val="32"/>
        <w:szCs w:val="32"/>
        <w:lang w:val="en-US" w:eastAsia="zh-CN" w:bidi="ar-SA"/>
      </w:rPr>
    </w:lvl>
    <w:lvl w:ilvl="1">
      <w:start w:val="1"/>
      <w:numFmt w:val="decimal"/>
      <w:lvlText w:val="%1.%2"/>
      <w:lvlJc w:val="start"/>
      <w:pPr>
        <w:ind w:start="51.35pt" w:hanging="31.50pt"/>
        <w:jc w:val="end"/>
      </w:pPr>
      <w:rPr>
        <w:rFonts w:ascii="Times New Roman" w:eastAsia="Times New Roman" w:hAnsi="Times New Roman" w:cs="Times New Roman" w:hint="default"/>
        <w:b/>
        <w:bCs/>
        <w:w w:val="100%"/>
        <w:sz w:val="28"/>
        <w:szCs w:val="28"/>
        <w:lang w:val="en-US" w:eastAsia="zh-CN" w:bidi="ar-SA"/>
      </w:rPr>
    </w:lvl>
    <w:lvl w:ilvl="2">
      <w:start w:val="1"/>
      <w:numFmt w:val="decimal"/>
      <w:lvlText w:val="%1.%2.%3"/>
      <w:lvlJc w:val="start"/>
      <w:pPr>
        <w:ind w:start="41.65pt" w:hanging="36pt"/>
      </w:pPr>
      <w:rPr>
        <w:rFonts w:ascii="Times New Roman" w:eastAsia="Times New Roman" w:hAnsi="Times New Roman" w:cs="Times New Roman" w:hint="default"/>
        <w:w w:val="100%"/>
        <w:sz w:val="24"/>
        <w:szCs w:val="24"/>
        <w:lang w:val="en-US" w:eastAsia="zh-CN" w:bidi="ar-SA"/>
      </w:rPr>
    </w:lvl>
    <w:lvl w:ilvl="3">
      <w:start w:val="1"/>
      <w:numFmt w:val="decimal"/>
      <w:lvlText w:val="%1.%2.%3.%4"/>
      <w:lvlJc w:val="start"/>
      <w:pPr>
        <w:ind w:start="50.65pt" w:hanging="45pt"/>
        <w:jc w:val="end"/>
      </w:pPr>
      <w:rPr>
        <w:rFonts w:ascii="Times New Roman" w:eastAsia="Times New Roman" w:hAnsi="Times New Roman" w:cs="Times New Roman" w:hint="default"/>
        <w:b/>
        <w:bCs/>
        <w:w w:val="100%"/>
        <w:sz w:val="24"/>
        <w:szCs w:val="24"/>
        <w:lang w:val="en-US" w:eastAsia="zh-CN" w:bidi="ar-SA"/>
      </w:rPr>
    </w:lvl>
    <w:lvl w:ilvl="4">
      <w:start w:val="1"/>
      <w:numFmt w:val="decimal"/>
      <w:lvlText w:val="%5."/>
      <w:lvlJc w:val="start"/>
      <w:pPr>
        <w:ind w:start="49.75pt" w:hanging="15pt"/>
      </w:pPr>
      <w:rPr>
        <w:rFonts w:ascii="Times New Roman" w:eastAsia="Times New Roman" w:hAnsi="Times New Roman" w:cs="Times New Roman" w:hint="default"/>
        <w:w w:val="100%"/>
        <w:sz w:val="24"/>
        <w:szCs w:val="24"/>
        <w:lang w:val="en-US" w:eastAsia="zh-CN" w:bidi="ar-SA"/>
      </w:rPr>
    </w:lvl>
    <w:lvl w:ilvl="5">
      <w:numFmt w:val="bullet"/>
      <w:lvlText w:val="•"/>
      <w:lvlJc w:val="start"/>
      <w:pPr>
        <w:ind w:start="56pt" w:hanging="15pt"/>
      </w:pPr>
      <w:rPr>
        <w:rFonts w:hint="default"/>
        <w:lang w:val="en-US" w:eastAsia="zh-CN" w:bidi="ar-SA"/>
      </w:rPr>
    </w:lvl>
    <w:lvl w:ilvl="6">
      <w:numFmt w:val="bullet"/>
      <w:lvlText w:val="•"/>
      <w:lvlJc w:val="start"/>
      <w:pPr>
        <w:ind w:start="146.05pt" w:hanging="15pt"/>
      </w:pPr>
      <w:rPr>
        <w:rFonts w:hint="default"/>
        <w:lang w:val="en-US" w:eastAsia="zh-CN" w:bidi="ar-SA"/>
      </w:rPr>
    </w:lvl>
    <w:lvl w:ilvl="7">
      <w:numFmt w:val="bullet"/>
      <w:lvlText w:val="•"/>
      <w:lvlJc w:val="start"/>
      <w:pPr>
        <w:ind w:start="236.10pt" w:hanging="15pt"/>
      </w:pPr>
      <w:rPr>
        <w:rFonts w:hint="default"/>
        <w:lang w:val="en-US" w:eastAsia="zh-CN" w:bidi="ar-SA"/>
      </w:rPr>
    </w:lvl>
    <w:lvl w:ilvl="8">
      <w:numFmt w:val="bullet"/>
      <w:lvlText w:val="•"/>
      <w:lvlJc w:val="start"/>
      <w:pPr>
        <w:ind w:start="326.15pt" w:hanging="15pt"/>
      </w:pPr>
      <w:rPr>
        <w:rFonts w:hint="default"/>
        <w:lang w:val="en-US" w:eastAsia="zh-CN" w:bidi="ar-SA"/>
      </w:rPr>
    </w:lvl>
  </w:abstractNum>
  <w:abstractNum w:abstractNumId="23" w15:restartNumberingAfterBreak="0">
    <w:nsid w:val="5C78272C"/>
    <w:multiLevelType w:val="hybridMultilevel"/>
    <w:tmpl w:val="3D508A2A"/>
    <w:lvl w:ilvl="0" w:tplc="36BA0648">
      <w:start w:val="1"/>
      <w:numFmt w:val="decimal"/>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24" w15:restartNumberingAfterBreak="0">
    <w:nsid w:val="600B4AF1"/>
    <w:multiLevelType w:val="hybridMultilevel"/>
    <w:tmpl w:val="7C901FE4"/>
    <w:lvl w:ilvl="0" w:tplc="0409000F">
      <w:start w:val="1"/>
      <w:numFmt w:val="decimal"/>
      <w:lvlText w:val="%1."/>
      <w:lvlJc w:val="start"/>
      <w:pPr>
        <w:ind w:start="42pt" w:hanging="21pt"/>
      </w:pPr>
    </w:lvl>
    <w:lvl w:ilvl="1" w:tplc="04090019" w:tentative="1">
      <w:start w:val="1"/>
      <w:numFmt w:val="lowerLetter"/>
      <w:lvlText w:val="%2)"/>
      <w:lvlJc w:val="start"/>
      <w:pPr>
        <w:ind w:start="63pt" w:hanging="21pt"/>
      </w:pPr>
    </w:lvl>
    <w:lvl w:ilvl="2" w:tplc="0409001B" w:tentative="1">
      <w:start w:val="1"/>
      <w:numFmt w:val="lowerRoman"/>
      <w:lvlText w:val="%3."/>
      <w:lvlJc w:val="end"/>
      <w:pPr>
        <w:ind w:start="84pt" w:hanging="21pt"/>
      </w:pPr>
    </w:lvl>
    <w:lvl w:ilvl="3" w:tplc="0409000F" w:tentative="1">
      <w:start w:val="1"/>
      <w:numFmt w:val="decimal"/>
      <w:lvlText w:val="%4."/>
      <w:lvlJc w:val="start"/>
      <w:pPr>
        <w:ind w:start="105pt" w:hanging="21pt"/>
      </w:pPr>
    </w:lvl>
    <w:lvl w:ilvl="4" w:tplc="04090019" w:tentative="1">
      <w:start w:val="1"/>
      <w:numFmt w:val="lowerLetter"/>
      <w:lvlText w:val="%5)"/>
      <w:lvlJc w:val="start"/>
      <w:pPr>
        <w:ind w:start="126pt" w:hanging="21pt"/>
      </w:pPr>
    </w:lvl>
    <w:lvl w:ilvl="5" w:tplc="0409001B" w:tentative="1">
      <w:start w:val="1"/>
      <w:numFmt w:val="lowerRoman"/>
      <w:lvlText w:val="%6."/>
      <w:lvlJc w:val="end"/>
      <w:pPr>
        <w:ind w:start="147pt" w:hanging="21pt"/>
      </w:pPr>
    </w:lvl>
    <w:lvl w:ilvl="6" w:tplc="0409000F" w:tentative="1">
      <w:start w:val="1"/>
      <w:numFmt w:val="decimal"/>
      <w:lvlText w:val="%7."/>
      <w:lvlJc w:val="start"/>
      <w:pPr>
        <w:ind w:start="168pt" w:hanging="21pt"/>
      </w:pPr>
    </w:lvl>
    <w:lvl w:ilvl="7" w:tplc="04090019" w:tentative="1">
      <w:start w:val="1"/>
      <w:numFmt w:val="lowerLetter"/>
      <w:lvlText w:val="%8)"/>
      <w:lvlJc w:val="start"/>
      <w:pPr>
        <w:ind w:start="189pt" w:hanging="21pt"/>
      </w:pPr>
    </w:lvl>
    <w:lvl w:ilvl="8" w:tplc="0409001B" w:tentative="1">
      <w:start w:val="1"/>
      <w:numFmt w:val="lowerRoman"/>
      <w:lvlText w:val="%9."/>
      <w:lvlJc w:val="end"/>
      <w:pPr>
        <w:ind w:start="210pt" w:hanging="21pt"/>
      </w:pPr>
    </w:lvl>
  </w:abstractNum>
  <w:abstractNum w:abstractNumId="25" w15:restartNumberingAfterBreak="0">
    <w:nsid w:val="626C2466"/>
    <w:multiLevelType w:val="hybridMultilevel"/>
    <w:tmpl w:val="3B2689FE"/>
    <w:lvl w:ilvl="0" w:tplc="4BEE760A">
      <w:start w:val="1"/>
      <w:numFmt w:val="decimal"/>
      <w:lvlText w:val="%1."/>
      <w:lvlJc w:val="start"/>
      <w:pPr>
        <w:ind w:start="36pt" w:hanging="15pt"/>
      </w:pPr>
      <w:rPr>
        <w:rFonts w:ascii="Times New Roman" w:eastAsia="Times New Roman" w:hAnsi="Times New Roman" w:cs="Times New Roman" w:hint="default"/>
        <w:w w:val="100%"/>
        <w:sz w:val="24"/>
        <w:szCs w:val="24"/>
        <w:lang w:val="en-US" w:eastAsia="zh-CN" w:bidi="ar-SA"/>
      </w:rPr>
    </w:lvl>
    <w:lvl w:ilvl="1" w:tplc="C512E9B4">
      <w:numFmt w:val="bullet"/>
      <w:lvlText w:val="•"/>
      <w:lvlJc w:val="start"/>
      <w:pPr>
        <w:ind w:start="83.45pt" w:hanging="15pt"/>
      </w:pPr>
      <w:rPr>
        <w:rFonts w:hint="default"/>
        <w:lang w:val="en-US" w:eastAsia="zh-CN" w:bidi="ar-SA"/>
      </w:rPr>
    </w:lvl>
    <w:lvl w:ilvl="2" w:tplc="258A976C">
      <w:numFmt w:val="bullet"/>
      <w:lvlText w:val="•"/>
      <w:lvlJc w:val="start"/>
      <w:pPr>
        <w:ind w:start="130.50pt" w:hanging="15pt"/>
      </w:pPr>
      <w:rPr>
        <w:rFonts w:hint="default"/>
        <w:lang w:val="en-US" w:eastAsia="zh-CN" w:bidi="ar-SA"/>
      </w:rPr>
    </w:lvl>
    <w:lvl w:ilvl="3" w:tplc="8EDAAE16">
      <w:numFmt w:val="bullet"/>
      <w:lvlText w:val="•"/>
      <w:lvlJc w:val="start"/>
      <w:pPr>
        <w:ind w:start="177.50pt" w:hanging="15pt"/>
      </w:pPr>
      <w:rPr>
        <w:rFonts w:hint="default"/>
        <w:lang w:val="en-US" w:eastAsia="zh-CN" w:bidi="ar-SA"/>
      </w:rPr>
    </w:lvl>
    <w:lvl w:ilvl="4" w:tplc="182C9CD2">
      <w:numFmt w:val="bullet"/>
      <w:lvlText w:val="•"/>
      <w:lvlJc w:val="start"/>
      <w:pPr>
        <w:ind w:start="224.55pt" w:hanging="15pt"/>
      </w:pPr>
      <w:rPr>
        <w:rFonts w:hint="default"/>
        <w:lang w:val="en-US" w:eastAsia="zh-CN" w:bidi="ar-SA"/>
      </w:rPr>
    </w:lvl>
    <w:lvl w:ilvl="5" w:tplc="8F04FE96">
      <w:numFmt w:val="bullet"/>
      <w:lvlText w:val="•"/>
      <w:lvlJc w:val="start"/>
      <w:pPr>
        <w:ind w:start="271.55pt" w:hanging="15pt"/>
      </w:pPr>
      <w:rPr>
        <w:rFonts w:hint="default"/>
        <w:lang w:val="en-US" w:eastAsia="zh-CN" w:bidi="ar-SA"/>
      </w:rPr>
    </w:lvl>
    <w:lvl w:ilvl="6" w:tplc="70061F60">
      <w:numFmt w:val="bullet"/>
      <w:lvlText w:val="•"/>
      <w:lvlJc w:val="start"/>
      <w:pPr>
        <w:ind w:start="318.60pt" w:hanging="15pt"/>
      </w:pPr>
      <w:rPr>
        <w:rFonts w:hint="default"/>
        <w:lang w:val="en-US" w:eastAsia="zh-CN" w:bidi="ar-SA"/>
      </w:rPr>
    </w:lvl>
    <w:lvl w:ilvl="7" w:tplc="26A61DB4">
      <w:numFmt w:val="bullet"/>
      <w:lvlText w:val="•"/>
      <w:lvlJc w:val="start"/>
      <w:pPr>
        <w:ind w:start="365.60pt" w:hanging="15pt"/>
      </w:pPr>
      <w:rPr>
        <w:rFonts w:hint="default"/>
        <w:lang w:val="en-US" w:eastAsia="zh-CN" w:bidi="ar-SA"/>
      </w:rPr>
    </w:lvl>
    <w:lvl w:ilvl="8" w:tplc="D6122CB8">
      <w:numFmt w:val="bullet"/>
      <w:lvlText w:val="•"/>
      <w:lvlJc w:val="start"/>
      <w:pPr>
        <w:ind w:start="412.65pt" w:hanging="15pt"/>
      </w:pPr>
      <w:rPr>
        <w:rFonts w:hint="default"/>
        <w:lang w:val="en-US" w:eastAsia="zh-CN" w:bidi="ar-SA"/>
      </w:rPr>
    </w:lvl>
  </w:abstractNum>
  <w:abstractNum w:abstractNumId="26" w15:restartNumberingAfterBreak="0">
    <w:nsid w:val="6A5924A3"/>
    <w:multiLevelType w:val="hybridMultilevel"/>
    <w:tmpl w:val="8E3868DA"/>
    <w:lvl w:ilvl="0" w:tplc="0409000F">
      <w:start w:val="1"/>
      <w:numFmt w:val="decimal"/>
      <w:lvlText w:val="%1."/>
      <w:lvlJc w:val="start"/>
      <w:pPr>
        <w:ind w:start="21pt" w:hanging="21pt"/>
      </w:p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27" w15:restartNumberingAfterBreak="0">
    <w:nsid w:val="6C750D8B"/>
    <w:multiLevelType w:val="multilevel"/>
    <w:tmpl w:val="DD1C0228"/>
    <w:lvl w:ilvl="0">
      <w:start w:val="1"/>
      <w:numFmt w:val="decimal"/>
      <w:pStyle w:val="1"/>
      <w:lvlText w:val="%1"/>
      <w:lvlJc w:val="start"/>
      <w:pPr>
        <w:ind w:start="21.60pt" w:hanging="21.60pt"/>
      </w:pPr>
    </w:lvl>
    <w:lvl w:ilvl="1">
      <w:start w:val="1"/>
      <w:numFmt w:val="decimal"/>
      <w:pStyle w:val="2"/>
      <w:lvlText w:val="%1.%2"/>
      <w:lvlJc w:val="start"/>
      <w:pPr>
        <w:ind w:start="298.10pt" w:hanging="28.80pt"/>
      </w:pPr>
    </w:lvl>
    <w:lvl w:ilvl="2">
      <w:start w:val="1"/>
      <w:numFmt w:val="decimal"/>
      <w:pStyle w:val="3"/>
      <w:lvlText w:val="%1.%2.%3"/>
      <w:lvlJc w:val="start"/>
      <w:pPr>
        <w:ind w:start="36pt" w:hanging="36pt"/>
      </w:pPr>
    </w:lvl>
    <w:lvl w:ilvl="3">
      <w:start w:val="1"/>
      <w:numFmt w:val="decimal"/>
      <w:pStyle w:val="4"/>
      <w:lvlText w:val="%1.%2.%3.%4"/>
      <w:lvlJc w:val="start"/>
      <w:pPr>
        <w:ind w:start="43.20pt" w:hanging="43.20pt"/>
      </w:pPr>
    </w:lvl>
    <w:lvl w:ilvl="4">
      <w:start w:val="1"/>
      <w:numFmt w:val="decimal"/>
      <w:pStyle w:val="5"/>
      <w:lvlText w:val="%1.%2.%3.%4.%5"/>
      <w:lvlJc w:val="start"/>
      <w:pPr>
        <w:ind w:start="50.40pt" w:hanging="50.40pt"/>
      </w:pPr>
    </w:lvl>
    <w:lvl w:ilvl="5">
      <w:start w:val="1"/>
      <w:numFmt w:val="decimal"/>
      <w:pStyle w:val="6"/>
      <w:lvlText w:val="%1.%2.%3.%4.%5.%6"/>
      <w:lvlJc w:val="start"/>
      <w:pPr>
        <w:ind w:start="57.60pt" w:hanging="57.60pt"/>
      </w:pPr>
    </w:lvl>
    <w:lvl w:ilvl="6">
      <w:start w:val="1"/>
      <w:numFmt w:val="decimal"/>
      <w:pStyle w:val="7"/>
      <w:lvlText w:val="%1.%2.%3.%4.%5.%6.%7"/>
      <w:lvlJc w:val="start"/>
      <w:pPr>
        <w:ind w:start="64.80pt" w:hanging="64.80pt"/>
      </w:pPr>
    </w:lvl>
    <w:lvl w:ilvl="7">
      <w:start w:val="1"/>
      <w:numFmt w:val="decimal"/>
      <w:pStyle w:val="8"/>
      <w:lvlText w:val="%1.%2.%3.%4.%5.%6.%7.%8"/>
      <w:lvlJc w:val="start"/>
      <w:pPr>
        <w:ind w:start="72pt" w:hanging="72pt"/>
      </w:pPr>
    </w:lvl>
    <w:lvl w:ilvl="8">
      <w:start w:val="1"/>
      <w:numFmt w:val="decimal"/>
      <w:pStyle w:val="9"/>
      <w:lvlText w:val="%1.%2.%3.%4.%5.%6.%7.%8.%9"/>
      <w:lvlJc w:val="start"/>
      <w:pPr>
        <w:ind w:start="79.20pt" w:hanging="79.20pt"/>
      </w:pPr>
    </w:lvl>
  </w:abstractNum>
  <w:abstractNum w:abstractNumId="28" w15:restartNumberingAfterBreak="0">
    <w:nsid w:val="75144B6C"/>
    <w:multiLevelType w:val="hybridMultilevel"/>
    <w:tmpl w:val="72547FA4"/>
    <w:lvl w:ilvl="0" w:tplc="5B926880">
      <w:start w:val="1"/>
      <w:numFmt w:val="decimal"/>
      <w:lvlText w:val="%1."/>
      <w:lvlJc w:val="start"/>
      <w:pPr>
        <w:ind w:start="15pt" w:hanging="15pt"/>
      </w:pPr>
      <w:rPr>
        <w:rFonts w:ascii="Times New Roman" w:eastAsia="Times New Roman" w:hAnsi="Times New Roman" w:cs="Times New Roman" w:hint="default"/>
        <w:w w:val="100%"/>
        <w:sz w:val="24"/>
        <w:szCs w:val="24"/>
        <w:lang w:val="en-US" w:eastAsia="zh-CN" w:bidi="ar-SA"/>
      </w:rPr>
    </w:lvl>
    <w:lvl w:ilvl="1" w:tplc="8068BED4">
      <w:numFmt w:val="bullet"/>
      <w:lvlText w:val="•"/>
      <w:lvlJc w:val="start"/>
      <w:pPr>
        <w:ind w:start="62.45pt" w:hanging="15pt"/>
      </w:pPr>
      <w:rPr>
        <w:rFonts w:hint="default"/>
        <w:lang w:val="en-US" w:eastAsia="zh-CN" w:bidi="ar-SA"/>
      </w:rPr>
    </w:lvl>
    <w:lvl w:ilvl="2" w:tplc="3C98090E">
      <w:numFmt w:val="bullet"/>
      <w:lvlText w:val="•"/>
      <w:lvlJc w:val="start"/>
      <w:pPr>
        <w:ind w:start="109.50pt" w:hanging="15pt"/>
      </w:pPr>
      <w:rPr>
        <w:rFonts w:hint="default"/>
        <w:lang w:val="en-US" w:eastAsia="zh-CN" w:bidi="ar-SA"/>
      </w:rPr>
    </w:lvl>
    <w:lvl w:ilvl="3" w:tplc="B4EC4AD0">
      <w:numFmt w:val="bullet"/>
      <w:lvlText w:val="•"/>
      <w:lvlJc w:val="start"/>
      <w:pPr>
        <w:ind w:start="156.50pt" w:hanging="15pt"/>
      </w:pPr>
      <w:rPr>
        <w:rFonts w:hint="default"/>
        <w:lang w:val="en-US" w:eastAsia="zh-CN" w:bidi="ar-SA"/>
      </w:rPr>
    </w:lvl>
    <w:lvl w:ilvl="4" w:tplc="8304B486">
      <w:numFmt w:val="bullet"/>
      <w:lvlText w:val="•"/>
      <w:lvlJc w:val="start"/>
      <w:pPr>
        <w:ind w:start="203.55pt" w:hanging="15pt"/>
      </w:pPr>
      <w:rPr>
        <w:rFonts w:hint="default"/>
        <w:lang w:val="en-US" w:eastAsia="zh-CN" w:bidi="ar-SA"/>
      </w:rPr>
    </w:lvl>
    <w:lvl w:ilvl="5" w:tplc="22D6EA3E">
      <w:numFmt w:val="bullet"/>
      <w:lvlText w:val="•"/>
      <w:lvlJc w:val="start"/>
      <w:pPr>
        <w:ind w:start="250.55pt" w:hanging="15pt"/>
      </w:pPr>
      <w:rPr>
        <w:rFonts w:hint="default"/>
        <w:lang w:val="en-US" w:eastAsia="zh-CN" w:bidi="ar-SA"/>
      </w:rPr>
    </w:lvl>
    <w:lvl w:ilvl="6" w:tplc="0E88EA42">
      <w:numFmt w:val="bullet"/>
      <w:lvlText w:val="•"/>
      <w:lvlJc w:val="start"/>
      <w:pPr>
        <w:ind w:start="297.60pt" w:hanging="15pt"/>
      </w:pPr>
      <w:rPr>
        <w:rFonts w:hint="default"/>
        <w:lang w:val="en-US" w:eastAsia="zh-CN" w:bidi="ar-SA"/>
      </w:rPr>
    </w:lvl>
    <w:lvl w:ilvl="7" w:tplc="855C82C2">
      <w:numFmt w:val="bullet"/>
      <w:lvlText w:val="•"/>
      <w:lvlJc w:val="start"/>
      <w:pPr>
        <w:ind w:start="344.60pt" w:hanging="15pt"/>
      </w:pPr>
      <w:rPr>
        <w:rFonts w:hint="default"/>
        <w:lang w:val="en-US" w:eastAsia="zh-CN" w:bidi="ar-SA"/>
      </w:rPr>
    </w:lvl>
    <w:lvl w:ilvl="8" w:tplc="E9BED21A">
      <w:numFmt w:val="bullet"/>
      <w:lvlText w:val="•"/>
      <w:lvlJc w:val="start"/>
      <w:pPr>
        <w:ind w:start="391.65pt" w:hanging="15pt"/>
      </w:pPr>
      <w:rPr>
        <w:rFonts w:hint="default"/>
        <w:lang w:val="en-US" w:eastAsia="zh-CN" w:bidi="ar-SA"/>
      </w:rPr>
    </w:lvl>
  </w:abstractNum>
  <w:abstractNum w:abstractNumId="29" w15:restartNumberingAfterBreak="0">
    <w:nsid w:val="77A422D2"/>
    <w:multiLevelType w:val="multilevel"/>
    <w:tmpl w:val="3BCC8DF8"/>
    <w:lvl w:ilvl="0">
      <w:start w:val="1"/>
      <w:numFmt w:val="decimal"/>
      <w:lvlText w:val="%1"/>
      <w:lvlJc w:val="start"/>
      <w:pPr>
        <w:ind w:start="39.85pt" w:hanging="20pt"/>
        <w:jc w:val="end"/>
      </w:pPr>
      <w:rPr>
        <w:rFonts w:ascii="Times New Roman" w:eastAsia="Times New Roman" w:hAnsi="Times New Roman" w:cs="Times New Roman" w:hint="default"/>
        <w:b/>
        <w:bCs/>
        <w:w w:val="100%"/>
        <w:sz w:val="32"/>
        <w:szCs w:val="32"/>
        <w:lang w:val="en-US" w:eastAsia="zh-CN" w:bidi="ar-SA"/>
      </w:rPr>
    </w:lvl>
    <w:lvl w:ilvl="1">
      <w:start w:val="1"/>
      <w:numFmt w:val="decimal"/>
      <w:lvlText w:val="%1.%2"/>
      <w:lvlJc w:val="start"/>
      <w:pPr>
        <w:ind w:start="51.35pt" w:hanging="31.50pt"/>
        <w:jc w:val="end"/>
      </w:pPr>
      <w:rPr>
        <w:rFonts w:ascii="Times New Roman" w:eastAsia="Times New Roman" w:hAnsi="Times New Roman" w:cs="Times New Roman" w:hint="default"/>
        <w:b/>
        <w:bCs/>
        <w:w w:val="100%"/>
        <w:sz w:val="28"/>
        <w:szCs w:val="28"/>
        <w:lang w:val="en-US" w:eastAsia="zh-CN" w:bidi="ar-SA"/>
      </w:rPr>
    </w:lvl>
    <w:lvl w:ilvl="2">
      <w:start w:val="1"/>
      <w:numFmt w:val="decimal"/>
      <w:lvlText w:val="%1.%2.%3"/>
      <w:lvlJc w:val="start"/>
      <w:pPr>
        <w:ind w:start="41.65pt" w:hanging="36pt"/>
      </w:pPr>
      <w:rPr>
        <w:rFonts w:ascii="Times New Roman" w:eastAsia="Times New Roman" w:hAnsi="Times New Roman" w:cs="Times New Roman" w:hint="default"/>
        <w:w w:val="100%"/>
        <w:sz w:val="24"/>
        <w:szCs w:val="24"/>
        <w:lang w:val="en-US" w:eastAsia="zh-CN" w:bidi="ar-SA"/>
      </w:rPr>
    </w:lvl>
    <w:lvl w:ilvl="3">
      <w:start w:val="1"/>
      <w:numFmt w:val="decimal"/>
      <w:lvlText w:val="%1.%2.%3.%4"/>
      <w:lvlJc w:val="start"/>
      <w:pPr>
        <w:ind w:start="50.65pt" w:hanging="45pt"/>
        <w:jc w:val="end"/>
      </w:pPr>
      <w:rPr>
        <w:rFonts w:ascii="Times New Roman" w:eastAsia="Times New Roman" w:hAnsi="Times New Roman" w:cs="Times New Roman" w:hint="default"/>
        <w:b/>
        <w:bCs/>
        <w:w w:val="100%"/>
        <w:sz w:val="24"/>
        <w:szCs w:val="24"/>
        <w:lang w:val="en-US" w:eastAsia="zh-CN" w:bidi="ar-SA"/>
      </w:rPr>
    </w:lvl>
    <w:lvl w:ilvl="4">
      <w:start w:val="1"/>
      <w:numFmt w:val="decimal"/>
      <w:lvlText w:val="%5."/>
      <w:lvlJc w:val="start"/>
      <w:pPr>
        <w:ind w:start="49.75pt" w:hanging="15pt"/>
      </w:pPr>
      <w:rPr>
        <w:rFonts w:ascii="Times New Roman" w:eastAsia="Times New Roman" w:hAnsi="Times New Roman" w:cs="Times New Roman" w:hint="default"/>
        <w:w w:val="100%"/>
        <w:sz w:val="24"/>
        <w:szCs w:val="24"/>
        <w:lang w:val="en-US" w:eastAsia="zh-CN" w:bidi="ar-SA"/>
      </w:rPr>
    </w:lvl>
    <w:lvl w:ilvl="5">
      <w:numFmt w:val="bullet"/>
      <w:lvlText w:val="•"/>
      <w:lvlJc w:val="start"/>
      <w:pPr>
        <w:ind w:start="56pt" w:hanging="15pt"/>
      </w:pPr>
      <w:rPr>
        <w:rFonts w:hint="default"/>
        <w:lang w:val="en-US" w:eastAsia="zh-CN" w:bidi="ar-SA"/>
      </w:rPr>
    </w:lvl>
    <w:lvl w:ilvl="6">
      <w:numFmt w:val="bullet"/>
      <w:lvlText w:val="•"/>
      <w:lvlJc w:val="start"/>
      <w:pPr>
        <w:ind w:start="146.05pt" w:hanging="15pt"/>
      </w:pPr>
      <w:rPr>
        <w:rFonts w:hint="default"/>
        <w:lang w:val="en-US" w:eastAsia="zh-CN" w:bidi="ar-SA"/>
      </w:rPr>
    </w:lvl>
    <w:lvl w:ilvl="7">
      <w:numFmt w:val="bullet"/>
      <w:lvlText w:val="•"/>
      <w:lvlJc w:val="start"/>
      <w:pPr>
        <w:ind w:start="236.10pt" w:hanging="15pt"/>
      </w:pPr>
      <w:rPr>
        <w:rFonts w:hint="default"/>
        <w:lang w:val="en-US" w:eastAsia="zh-CN" w:bidi="ar-SA"/>
      </w:rPr>
    </w:lvl>
    <w:lvl w:ilvl="8">
      <w:numFmt w:val="bullet"/>
      <w:lvlText w:val="•"/>
      <w:lvlJc w:val="start"/>
      <w:pPr>
        <w:ind w:start="326.15pt" w:hanging="15pt"/>
      </w:pPr>
      <w:rPr>
        <w:rFonts w:hint="default"/>
        <w:lang w:val="en-US" w:eastAsia="zh-CN" w:bidi="ar-SA"/>
      </w:rPr>
    </w:lvl>
  </w:abstractNum>
  <w:abstractNum w:abstractNumId="30" w15:restartNumberingAfterBreak="0">
    <w:nsid w:val="77F6694E"/>
    <w:multiLevelType w:val="hybridMultilevel"/>
    <w:tmpl w:val="56B6DF08"/>
    <w:lvl w:ilvl="0" w:tplc="EB4E90F2">
      <w:start w:val="1"/>
      <w:numFmt w:val="decimal"/>
      <w:lvlText w:val="[%1]"/>
      <w:lvlJc w:val="start"/>
      <w:pPr>
        <w:ind w:start="340pt" w:hanging="20pt"/>
        <w:jc w:val="end"/>
      </w:pPr>
      <w:rPr>
        <w:rFonts w:ascii="Times New Roman" w:eastAsia="Times New Roman" w:hAnsi="Times New Roman" w:cs="Times New Roman" w:hint="default"/>
        <w:w w:val="99%"/>
        <w:sz w:val="24"/>
        <w:szCs w:val="24"/>
        <w:lang w:val="en-US" w:eastAsia="zh-CN" w:bidi="ar-SA"/>
      </w:rPr>
    </w:lvl>
    <w:lvl w:ilvl="1" w:tplc="07268590">
      <w:start w:val="1"/>
      <w:numFmt w:val="decimal"/>
      <w:lvlText w:val="%2."/>
      <w:lvlJc w:val="start"/>
      <w:pPr>
        <w:ind w:start="350.80pt" w:hanging="12.80pt"/>
      </w:pPr>
      <w:rPr>
        <w:rFonts w:ascii="Times New Roman" w:eastAsia="Times New Roman" w:hAnsi="Times New Roman" w:cs="Times New Roman" w:hint="default"/>
        <w:w w:val="100%"/>
        <w:sz w:val="24"/>
        <w:szCs w:val="24"/>
        <w:lang w:val="en-US" w:eastAsia="zh-CN" w:bidi="ar-SA"/>
      </w:rPr>
    </w:lvl>
    <w:lvl w:ilvl="2" w:tplc="440E47FC">
      <w:start w:val="1"/>
      <w:numFmt w:val="decimal"/>
      <w:lvlText w:val="%3."/>
      <w:lvlJc w:val="start"/>
      <w:pPr>
        <w:ind w:start="328.20pt" w:hanging="16.15pt"/>
        <w:jc w:val="end"/>
      </w:pPr>
      <w:rPr>
        <w:rFonts w:ascii="Times New Roman" w:eastAsia="Times New Roman" w:hAnsi="Times New Roman" w:cs="Times New Roman" w:hint="default"/>
        <w:w w:val="100%"/>
        <w:sz w:val="24"/>
        <w:szCs w:val="24"/>
        <w:lang w:val="en-US" w:eastAsia="zh-CN" w:bidi="ar-SA"/>
      </w:rPr>
    </w:lvl>
    <w:lvl w:ilvl="3" w:tplc="E63644AA">
      <w:numFmt w:val="bullet"/>
      <w:lvlText w:val="•"/>
      <w:lvlJc w:val="start"/>
      <w:pPr>
        <w:ind w:start="585.35pt" w:hanging="16.15pt"/>
      </w:pPr>
      <w:rPr>
        <w:rFonts w:hint="default"/>
        <w:lang w:val="en-US" w:eastAsia="zh-CN" w:bidi="ar-SA"/>
      </w:rPr>
    </w:lvl>
    <w:lvl w:ilvl="4" w:tplc="BA4098D6">
      <w:numFmt w:val="bullet"/>
      <w:lvlText w:val="•"/>
      <w:lvlJc w:val="start"/>
      <w:pPr>
        <w:ind w:start="707.35pt" w:hanging="16.15pt"/>
      </w:pPr>
      <w:rPr>
        <w:rFonts w:hint="default"/>
        <w:lang w:val="en-US" w:eastAsia="zh-CN" w:bidi="ar-SA"/>
      </w:rPr>
    </w:lvl>
    <w:lvl w:ilvl="5" w:tplc="BA68D48C">
      <w:numFmt w:val="bullet"/>
      <w:lvlText w:val="•"/>
      <w:lvlJc w:val="start"/>
      <w:pPr>
        <w:ind w:start="725.35pt" w:hanging="16.15pt"/>
      </w:pPr>
      <w:rPr>
        <w:rFonts w:hint="default"/>
        <w:lang w:val="en-US" w:eastAsia="zh-CN" w:bidi="ar-SA"/>
      </w:rPr>
    </w:lvl>
    <w:lvl w:ilvl="6" w:tplc="8BD63186">
      <w:numFmt w:val="bullet"/>
      <w:lvlText w:val="•"/>
      <w:lvlJc w:val="start"/>
      <w:pPr>
        <w:ind w:start="743.20pt" w:hanging="16.15pt"/>
      </w:pPr>
      <w:rPr>
        <w:rFonts w:hint="default"/>
        <w:lang w:val="en-US" w:eastAsia="zh-CN" w:bidi="ar-SA"/>
      </w:rPr>
    </w:lvl>
    <w:lvl w:ilvl="7" w:tplc="6FA0C044">
      <w:numFmt w:val="bullet"/>
      <w:lvlText w:val="•"/>
      <w:lvlJc w:val="start"/>
      <w:pPr>
        <w:ind w:start="761.05pt" w:hanging="16.15pt"/>
      </w:pPr>
      <w:rPr>
        <w:rFonts w:hint="default"/>
        <w:lang w:val="en-US" w:eastAsia="zh-CN" w:bidi="ar-SA"/>
      </w:rPr>
    </w:lvl>
    <w:lvl w:ilvl="8" w:tplc="6BB806C6">
      <w:numFmt w:val="bullet"/>
      <w:lvlText w:val="•"/>
      <w:lvlJc w:val="start"/>
      <w:pPr>
        <w:ind w:start="778.90pt" w:hanging="16.15pt"/>
      </w:pPr>
      <w:rPr>
        <w:rFonts w:hint="default"/>
        <w:lang w:val="en-US" w:eastAsia="zh-CN" w:bidi="ar-SA"/>
      </w:rPr>
    </w:lvl>
  </w:abstractNum>
  <w:abstractNum w:abstractNumId="31" w15:restartNumberingAfterBreak="0">
    <w:nsid w:val="78437821"/>
    <w:multiLevelType w:val="multilevel"/>
    <w:tmpl w:val="B896DBDE"/>
    <w:lvl w:ilvl="0">
      <w:start w:val="3"/>
      <w:numFmt w:val="decimal"/>
      <w:lvlText w:val="%1."/>
      <w:lvlJc w:val="start"/>
      <w:pPr>
        <w:ind w:start="24pt" w:hanging="24pt"/>
      </w:pPr>
      <w:rPr>
        <w:rFonts w:hint="default"/>
      </w:rPr>
    </w:lvl>
    <w:lvl w:ilvl="1">
      <w:start w:val="1"/>
      <w:numFmt w:val="decimal"/>
      <w:lvlText w:val="%1.%2."/>
      <w:lvlJc w:val="start"/>
      <w:pPr>
        <w:ind w:start="36pt" w:hanging="36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72pt" w:hanging="72pt"/>
      </w:pPr>
      <w:rPr>
        <w:rFonts w:hint="default"/>
      </w:rPr>
    </w:lvl>
    <w:lvl w:ilvl="5">
      <w:start w:val="1"/>
      <w:numFmt w:val="decimal"/>
      <w:lvlText w:val="%1.%2.%3.%4.%5.%6."/>
      <w:lvlJc w:val="start"/>
      <w:pPr>
        <w:ind w:start="72pt" w:hanging="72pt"/>
      </w:pPr>
      <w:rPr>
        <w:rFonts w:hint="default"/>
      </w:rPr>
    </w:lvl>
    <w:lvl w:ilvl="6">
      <w:start w:val="1"/>
      <w:numFmt w:val="decimal"/>
      <w:lvlText w:val="%1.%2.%3.%4.%5.%6.%7."/>
      <w:lvlJc w:val="start"/>
      <w:pPr>
        <w:ind w:start="90pt" w:hanging="90pt"/>
      </w:pPr>
      <w:rPr>
        <w:rFonts w:hint="default"/>
      </w:rPr>
    </w:lvl>
    <w:lvl w:ilvl="7">
      <w:start w:val="1"/>
      <w:numFmt w:val="decimal"/>
      <w:lvlText w:val="%1.%2.%3.%4.%5.%6.%7.%8."/>
      <w:lvlJc w:val="start"/>
      <w:pPr>
        <w:ind w:start="108pt" w:hanging="108pt"/>
      </w:pPr>
      <w:rPr>
        <w:rFonts w:hint="default"/>
      </w:rPr>
    </w:lvl>
    <w:lvl w:ilvl="8">
      <w:start w:val="1"/>
      <w:numFmt w:val="decimal"/>
      <w:lvlText w:val="%1.%2.%3.%4.%5.%6.%7.%8.%9."/>
      <w:lvlJc w:val="start"/>
      <w:pPr>
        <w:ind w:start="108pt" w:hanging="108pt"/>
      </w:pPr>
      <w:rPr>
        <w:rFonts w:hint="default"/>
      </w:rPr>
    </w:lvl>
  </w:abstractNum>
  <w:abstractNum w:abstractNumId="32" w15:restartNumberingAfterBreak="0">
    <w:nsid w:val="7C3B318B"/>
    <w:multiLevelType w:val="multilevel"/>
    <w:tmpl w:val="C38A2AC0"/>
    <w:lvl w:ilvl="0">
      <w:start w:val="3"/>
      <w:numFmt w:val="decimal"/>
      <w:lvlText w:val="%1"/>
      <w:lvlJc w:val="start"/>
      <w:pPr>
        <w:ind w:start="30pt" w:hanging="30pt"/>
      </w:pPr>
      <w:rPr>
        <w:rFonts w:hint="default"/>
      </w:rPr>
    </w:lvl>
    <w:lvl w:ilvl="1">
      <w:start w:val="1"/>
      <w:numFmt w:val="decimal"/>
      <w:lvlText w:val="%1.%2"/>
      <w:lvlJc w:val="start"/>
      <w:pPr>
        <w:ind w:start="30pt" w:hanging="30pt"/>
      </w:pPr>
      <w:rPr>
        <w:rFonts w:hint="default"/>
      </w:rPr>
    </w:lvl>
    <w:lvl w:ilvl="2">
      <w:start w:val="2"/>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72pt" w:hanging="72pt"/>
      </w:pPr>
      <w:rPr>
        <w:rFonts w:hint="default"/>
      </w:rPr>
    </w:lvl>
    <w:lvl w:ilvl="6">
      <w:start w:val="1"/>
      <w:numFmt w:val="decimal"/>
      <w:lvlText w:val="%1.%2.%3.%4.%5.%6.%7"/>
      <w:lvlJc w:val="start"/>
      <w:pPr>
        <w:ind w:start="90pt" w:hanging="90pt"/>
      </w:pPr>
      <w:rPr>
        <w:rFonts w:hint="default"/>
      </w:rPr>
    </w:lvl>
    <w:lvl w:ilvl="7">
      <w:start w:val="1"/>
      <w:numFmt w:val="decimal"/>
      <w:lvlText w:val="%1.%2.%3.%4.%5.%6.%7.%8"/>
      <w:lvlJc w:val="start"/>
      <w:pPr>
        <w:ind w:start="90pt" w:hanging="90pt"/>
      </w:pPr>
      <w:rPr>
        <w:rFonts w:hint="default"/>
      </w:rPr>
    </w:lvl>
    <w:lvl w:ilvl="8">
      <w:start w:val="1"/>
      <w:numFmt w:val="decimal"/>
      <w:lvlText w:val="%1.%2.%3.%4.%5.%6.%7.%8.%9"/>
      <w:lvlJc w:val="start"/>
      <w:pPr>
        <w:ind w:start="108pt" w:hanging="108pt"/>
      </w:pPr>
      <w:rPr>
        <w:rFonts w:hint="default"/>
      </w:rPr>
    </w:lvl>
  </w:abstractNum>
  <w:abstractNum w:abstractNumId="33" w15:restartNumberingAfterBreak="0">
    <w:nsid w:val="7E9B46C6"/>
    <w:multiLevelType w:val="hybridMultilevel"/>
    <w:tmpl w:val="CF5EED92"/>
    <w:lvl w:ilvl="0" w:tplc="9ABE0290">
      <w:start w:val="1"/>
      <w:numFmt w:val="decimal"/>
      <w:lvlText w:val="%1."/>
      <w:lvlJc w:val="start"/>
      <w:pPr>
        <w:ind w:start="37.85pt" w:hanging="18pt"/>
      </w:pPr>
      <w:rPr>
        <w:rFonts w:hint="default"/>
      </w:rPr>
    </w:lvl>
    <w:lvl w:ilvl="1" w:tplc="04090019" w:tentative="1">
      <w:start w:val="1"/>
      <w:numFmt w:val="lowerLetter"/>
      <w:lvlText w:val="%2)"/>
      <w:lvlJc w:val="start"/>
      <w:pPr>
        <w:ind w:start="61.85pt" w:hanging="21pt"/>
      </w:pPr>
    </w:lvl>
    <w:lvl w:ilvl="2" w:tplc="0409001B" w:tentative="1">
      <w:start w:val="1"/>
      <w:numFmt w:val="lowerRoman"/>
      <w:lvlText w:val="%3."/>
      <w:lvlJc w:val="end"/>
      <w:pPr>
        <w:ind w:start="82.85pt" w:hanging="21pt"/>
      </w:pPr>
    </w:lvl>
    <w:lvl w:ilvl="3" w:tplc="0409000F" w:tentative="1">
      <w:start w:val="1"/>
      <w:numFmt w:val="decimal"/>
      <w:lvlText w:val="%4."/>
      <w:lvlJc w:val="start"/>
      <w:pPr>
        <w:ind w:start="103.85pt" w:hanging="21pt"/>
      </w:pPr>
    </w:lvl>
    <w:lvl w:ilvl="4" w:tplc="04090019" w:tentative="1">
      <w:start w:val="1"/>
      <w:numFmt w:val="lowerLetter"/>
      <w:lvlText w:val="%5)"/>
      <w:lvlJc w:val="start"/>
      <w:pPr>
        <w:ind w:start="124.85pt" w:hanging="21pt"/>
      </w:pPr>
    </w:lvl>
    <w:lvl w:ilvl="5" w:tplc="0409001B" w:tentative="1">
      <w:start w:val="1"/>
      <w:numFmt w:val="lowerRoman"/>
      <w:lvlText w:val="%6."/>
      <w:lvlJc w:val="end"/>
      <w:pPr>
        <w:ind w:start="145.85pt" w:hanging="21pt"/>
      </w:pPr>
    </w:lvl>
    <w:lvl w:ilvl="6" w:tplc="0409000F" w:tentative="1">
      <w:start w:val="1"/>
      <w:numFmt w:val="decimal"/>
      <w:lvlText w:val="%7."/>
      <w:lvlJc w:val="start"/>
      <w:pPr>
        <w:ind w:start="166.85pt" w:hanging="21pt"/>
      </w:pPr>
    </w:lvl>
    <w:lvl w:ilvl="7" w:tplc="04090019" w:tentative="1">
      <w:start w:val="1"/>
      <w:numFmt w:val="lowerLetter"/>
      <w:lvlText w:val="%8)"/>
      <w:lvlJc w:val="start"/>
      <w:pPr>
        <w:ind w:start="187.85pt" w:hanging="21pt"/>
      </w:pPr>
    </w:lvl>
    <w:lvl w:ilvl="8" w:tplc="0409001B" w:tentative="1">
      <w:start w:val="1"/>
      <w:numFmt w:val="lowerRoman"/>
      <w:lvlText w:val="%9."/>
      <w:lvlJc w:val="end"/>
      <w:pPr>
        <w:ind w:start="208.85pt" w:hanging="21pt"/>
      </w:pPr>
    </w:lvl>
  </w:abstractNum>
  <w:abstractNum w:abstractNumId="34" w15:restartNumberingAfterBreak="0">
    <w:nsid w:val="7F4300FF"/>
    <w:multiLevelType w:val="multilevel"/>
    <w:tmpl w:val="B3E00F36"/>
    <w:lvl w:ilvl="0">
      <w:start w:val="3"/>
      <w:numFmt w:val="decimal"/>
      <w:lvlText w:val="%1"/>
      <w:lvlJc w:val="start"/>
      <w:pPr>
        <w:ind w:start="30pt" w:hanging="30pt"/>
      </w:pPr>
      <w:rPr>
        <w:rFonts w:hint="default"/>
      </w:rPr>
    </w:lvl>
    <w:lvl w:ilvl="1">
      <w:start w:val="1"/>
      <w:numFmt w:val="decimal"/>
      <w:lvlText w:val="%1.%2"/>
      <w:lvlJc w:val="start"/>
      <w:pPr>
        <w:ind w:start="30pt" w:hanging="30pt"/>
      </w:pPr>
      <w:rPr>
        <w:rFonts w:hint="default"/>
      </w:rPr>
    </w:lvl>
    <w:lvl w:ilvl="2">
      <w:start w:val="2"/>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72pt" w:hanging="72pt"/>
      </w:pPr>
      <w:rPr>
        <w:rFonts w:hint="default"/>
      </w:rPr>
    </w:lvl>
    <w:lvl w:ilvl="6">
      <w:start w:val="1"/>
      <w:numFmt w:val="decimal"/>
      <w:lvlText w:val="%1.%2.%3.%4.%5.%6.%7"/>
      <w:lvlJc w:val="start"/>
      <w:pPr>
        <w:ind w:start="90pt" w:hanging="90pt"/>
      </w:pPr>
      <w:rPr>
        <w:rFonts w:hint="default"/>
      </w:rPr>
    </w:lvl>
    <w:lvl w:ilvl="7">
      <w:start w:val="1"/>
      <w:numFmt w:val="decimal"/>
      <w:lvlText w:val="%1.%2.%3.%4.%5.%6.%7.%8"/>
      <w:lvlJc w:val="start"/>
      <w:pPr>
        <w:ind w:start="90pt" w:hanging="90pt"/>
      </w:pPr>
      <w:rPr>
        <w:rFonts w:hint="default"/>
      </w:rPr>
    </w:lvl>
    <w:lvl w:ilvl="8">
      <w:start w:val="1"/>
      <w:numFmt w:val="decimal"/>
      <w:lvlText w:val="%1.%2.%3.%4.%5.%6.%7.%8.%9"/>
      <w:lvlJc w:val="start"/>
      <w:pPr>
        <w:ind w:start="108pt" w:hanging="108pt"/>
      </w:pPr>
      <w:rPr>
        <w:rFonts w:hint="default"/>
      </w:rPr>
    </w:lvl>
  </w:abstractNum>
  <w:abstractNum w:abstractNumId="35" w15:restartNumberingAfterBreak="0">
    <w:nsid w:val="7F983C5D"/>
    <w:multiLevelType w:val="hybridMultilevel"/>
    <w:tmpl w:val="796CC67C"/>
    <w:lvl w:ilvl="0" w:tplc="8752CC5C">
      <w:start w:val="1"/>
      <w:numFmt w:val="decimal"/>
      <w:lvlText w:val="%1."/>
      <w:lvlJc w:val="start"/>
      <w:pPr>
        <w:ind w:start="18pt" w:hanging="18pt"/>
      </w:pPr>
      <w:rPr>
        <w:rFonts w:hint="default"/>
      </w:rPr>
    </w:lvl>
    <w:lvl w:ilvl="1" w:tplc="04090019">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36" w15:restartNumberingAfterBreak="0">
    <w:nsid w:val="7FAD52CB"/>
    <w:multiLevelType w:val="hybridMultilevel"/>
    <w:tmpl w:val="EC7034B6"/>
    <w:lvl w:ilvl="0" w:tplc="0409000F">
      <w:start w:val="1"/>
      <w:numFmt w:val="decimal"/>
      <w:lvlText w:val="%1."/>
      <w:lvlJc w:val="start"/>
      <w:pPr>
        <w:ind w:start="21pt" w:hanging="21pt"/>
      </w:p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num w:numId="1" w16cid:durableId="536621978">
    <w:abstractNumId w:val="0"/>
  </w:num>
  <w:num w:numId="2" w16cid:durableId="1584334615">
    <w:abstractNumId w:val="2"/>
  </w:num>
  <w:num w:numId="3" w16cid:durableId="652375207">
    <w:abstractNumId w:val="28"/>
  </w:num>
  <w:num w:numId="4" w16cid:durableId="85418737">
    <w:abstractNumId w:val="4"/>
  </w:num>
  <w:num w:numId="5" w16cid:durableId="2004700616">
    <w:abstractNumId w:val="29"/>
  </w:num>
  <w:num w:numId="6" w16cid:durableId="1708722486">
    <w:abstractNumId w:val="9"/>
  </w:num>
  <w:num w:numId="7" w16cid:durableId="900364571">
    <w:abstractNumId w:val="35"/>
  </w:num>
  <w:num w:numId="8" w16cid:durableId="282273128">
    <w:abstractNumId w:val="33"/>
  </w:num>
  <w:num w:numId="9" w16cid:durableId="550775483">
    <w:abstractNumId w:val="17"/>
  </w:num>
  <w:num w:numId="10" w16cid:durableId="1328481819">
    <w:abstractNumId w:val="11"/>
  </w:num>
  <w:num w:numId="11" w16cid:durableId="901674453">
    <w:abstractNumId w:val="32"/>
  </w:num>
  <w:num w:numId="12" w16cid:durableId="900942830">
    <w:abstractNumId w:val="19"/>
  </w:num>
  <w:num w:numId="13" w16cid:durableId="1231188490">
    <w:abstractNumId w:val="31"/>
  </w:num>
  <w:num w:numId="14" w16cid:durableId="1844707599">
    <w:abstractNumId w:val="34"/>
  </w:num>
  <w:num w:numId="15" w16cid:durableId="1430153053">
    <w:abstractNumId w:val="10"/>
  </w:num>
  <w:num w:numId="16" w16cid:durableId="1201282402">
    <w:abstractNumId w:val="7"/>
  </w:num>
  <w:num w:numId="17" w16cid:durableId="939529044">
    <w:abstractNumId w:val="20"/>
  </w:num>
  <w:num w:numId="18" w16cid:durableId="1841655243">
    <w:abstractNumId w:val="1"/>
  </w:num>
  <w:num w:numId="19" w16cid:durableId="1342926059">
    <w:abstractNumId w:val="16"/>
  </w:num>
  <w:num w:numId="20" w16cid:durableId="1351179203">
    <w:abstractNumId w:val="5"/>
  </w:num>
  <w:num w:numId="21" w16cid:durableId="1369646097">
    <w:abstractNumId w:val="22"/>
  </w:num>
  <w:num w:numId="22" w16cid:durableId="1026759012">
    <w:abstractNumId w:val="25"/>
  </w:num>
  <w:num w:numId="23" w16cid:durableId="854341147">
    <w:abstractNumId w:val="14"/>
  </w:num>
  <w:num w:numId="24" w16cid:durableId="1101298138">
    <w:abstractNumId w:val="12"/>
  </w:num>
  <w:num w:numId="25" w16cid:durableId="30767728">
    <w:abstractNumId w:val="30"/>
  </w:num>
  <w:num w:numId="26" w16cid:durableId="1987539778">
    <w:abstractNumId w:val="6"/>
  </w:num>
  <w:num w:numId="27" w16cid:durableId="85460725">
    <w:abstractNumId w:val="23"/>
  </w:num>
  <w:num w:numId="28" w16cid:durableId="550918523">
    <w:abstractNumId w:val="3"/>
  </w:num>
  <w:num w:numId="29" w16cid:durableId="162859613">
    <w:abstractNumId w:val="21"/>
  </w:num>
  <w:num w:numId="30" w16cid:durableId="1760757232">
    <w:abstractNumId w:val="27"/>
  </w:num>
  <w:num w:numId="31" w16cid:durableId="604700733">
    <w:abstractNumId w:val="18"/>
  </w:num>
  <w:num w:numId="32" w16cid:durableId="499389378">
    <w:abstractNumId w:val="8"/>
  </w:num>
  <w:num w:numId="33" w16cid:durableId="933319042">
    <w:abstractNumId w:val="15"/>
  </w:num>
  <w:num w:numId="34" w16cid:durableId="851650200">
    <w:abstractNumId w:val="24"/>
  </w:num>
  <w:num w:numId="35" w16cid:durableId="1010329282">
    <w:abstractNumId w:val="26"/>
  </w:num>
  <w:num w:numId="36" w16cid:durableId="1998222184">
    <w:abstractNumId w:val="13"/>
  </w:num>
  <w:num w:numId="37" w16cid:durableId="545718361">
    <w:abstractNumId w:val="27"/>
  </w:num>
  <w:num w:numId="38" w16cid:durableId="1437094283">
    <w:abstractNumId w:val="27"/>
  </w:num>
  <w:num w:numId="39" w16cid:durableId="2020111527">
    <w:abstractNumId w:val="36"/>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李 哲玮">
    <w15:presenceInfo w15:providerId="Windows Live" w15:userId="4ca4a57427bcf223"/>
  </w15:person>
  <w15:person w15:author="L Duan">
    <w15:presenceInfo w15:providerId="None" w15:userId="L Duan"/>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revisionView w:markup="0" w:inkAnnotations="0"/>
  <w:defaultTabStop w:val="21pt"/>
  <w:drawingGridHorizontalSpacing w:val="5.25pt"/>
  <w:drawingGridVerticalSpacing w:val="7.80pt"/>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98F"/>
    <w:rsid w:val="000040C9"/>
    <w:rsid w:val="00006EED"/>
    <w:rsid w:val="000109DB"/>
    <w:rsid w:val="00012F8F"/>
    <w:rsid w:val="00015E60"/>
    <w:rsid w:val="000169E6"/>
    <w:rsid w:val="00017F06"/>
    <w:rsid w:val="00026CE8"/>
    <w:rsid w:val="00027237"/>
    <w:rsid w:val="000316BF"/>
    <w:rsid w:val="000341F4"/>
    <w:rsid w:val="00043327"/>
    <w:rsid w:val="00043B1A"/>
    <w:rsid w:val="00044066"/>
    <w:rsid w:val="000479C5"/>
    <w:rsid w:val="0005125E"/>
    <w:rsid w:val="00051D7B"/>
    <w:rsid w:val="0005294A"/>
    <w:rsid w:val="000553B1"/>
    <w:rsid w:val="00061003"/>
    <w:rsid w:val="000615F0"/>
    <w:rsid w:val="0006276E"/>
    <w:rsid w:val="00062E52"/>
    <w:rsid w:val="00071237"/>
    <w:rsid w:val="0007330C"/>
    <w:rsid w:val="000775E7"/>
    <w:rsid w:val="00084848"/>
    <w:rsid w:val="0008612C"/>
    <w:rsid w:val="00086AA8"/>
    <w:rsid w:val="00091CF4"/>
    <w:rsid w:val="00091E90"/>
    <w:rsid w:val="0009264F"/>
    <w:rsid w:val="00096F0B"/>
    <w:rsid w:val="00097A7F"/>
    <w:rsid w:val="000A4C86"/>
    <w:rsid w:val="000A6D9A"/>
    <w:rsid w:val="000A7612"/>
    <w:rsid w:val="000B1AB1"/>
    <w:rsid w:val="000B27F3"/>
    <w:rsid w:val="000B3812"/>
    <w:rsid w:val="000C1459"/>
    <w:rsid w:val="000D0261"/>
    <w:rsid w:val="000D0501"/>
    <w:rsid w:val="000D13DA"/>
    <w:rsid w:val="000D1405"/>
    <w:rsid w:val="000D6C9D"/>
    <w:rsid w:val="000D78BF"/>
    <w:rsid w:val="000F2A08"/>
    <w:rsid w:val="000F3B50"/>
    <w:rsid w:val="000F53FE"/>
    <w:rsid w:val="000F5C3B"/>
    <w:rsid w:val="000F65A5"/>
    <w:rsid w:val="0010326E"/>
    <w:rsid w:val="00103B11"/>
    <w:rsid w:val="00103BA2"/>
    <w:rsid w:val="00105B6C"/>
    <w:rsid w:val="00105E87"/>
    <w:rsid w:val="00113543"/>
    <w:rsid w:val="0011471C"/>
    <w:rsid w:val="0012423B"/>
    <w:rsid w:val="00131CDE"/>
    <w:rsid w:val="001337DE"/>
    <w:rsid w:val="001358C4"/>
    <w:rsid w:val="001364C0"/>
    <w:rsid w:val="001374D3"/>
    <w:rsid w:val="0014197A"/>
    <w:rsid w:val="00146085"/>
    <w:rsid w:val="0015226C"/>
    <w:rsid w:val="001527F8"/>
    <w:rsid w:val="00161D5D"/>
    <w:rsid w:val="00162407"/>
    <w:rsid w:val="00167505"/>
    <w:rsid w:val="001704AB"/>
    <w:rsid w:val="0017073E"/>
    <w:rsid w:val="00171F0D"/>
    <w:rsid w:val="00172A27"/>
    <w:rsid w:val="00172B40"/>
    <w:rsid w:val="00176FA7"/>
    <w:rsid w:val="001944EB"/>
    <w:rsid w:val="0019787F"/>
    <w:rsid w:val="001A50AA"/>
    <w:rsid w:val="001A7A02"/>
    <w:rsid w:val="001B14A3"/>
    <w:rsid w:val="001B39EB"/>
    <w:rsid w:val="001B64D6"/>
    <w:rsid w:val="001C1CFD"/>
    <w:rsid w:val="001C3E9D"/>
    <w:rsid w:val="001D007A"/>
    <w:rsid w:val="001D3307"/>
    <w:rsid w:val="001D3D09"/>
    <w:rsid w:val="001D481B"/>
    <w:rsid w:val="001D6B12"/>
    <w:rsid w:val="001E10F4"/>
    <w:rsid w:val="001E1715"/>
    <w:rsid w:val="001E2B48"/>
    <w:rsid w:val="001E6EF3"/>
    <w:rsid w:val="001F0CF4"/>
    <w:rsid w:val="001F7E30"/>
    <w:rsid w:val="0020688E"/>
    <w:rsid w:val="00213F7F"/>
    <w:rsid w:val="00215023"/>
    <w:rsid w:val="002250B3"/>
    <w:rsid w:val="00236FBC"/>
    <w:rsid w:val="0023702E"/>
    <w:rsid w:val="00237807"/>
    <w:rsid w:val="002409D4"/>
    <w:rsid w:val="00245C6B"/>
    <w:rsid w:val="00251C23"/>
    <w:rsid w:val="00251D7C"/>
    <w:rsid w:val="002553F6"/>
    <w:rsid w:val="00263358"/>
    <w:rsid w:val="00263A7D"/>
    <w:rsid w:val="00266692"/>
    <w:rsid w:val="00270981"/>
    <w:rsid w:val="002761C1"/>
    <w:rsid w:val="00281DA2"/>
    <w:rsid w:val="002918B0"/>
    <w:rsid w:val="00296B90"/>
    <w:rsid w:val="002A0D79"/>
    <w:rsid w:val="002A3D74"/>
    <w:rsid w:val="002A3D76"/>
    <w:rsid w:val="002A7520"/>
    <w:rsid w:val="002B1E90"/>
    <w:rsid w:val="002B46DF"/>
    <w:rsid w:val="002B70A9"/>
    <w:rsid w:val="002C1199"/>
    <w:rsid w:val="002D2E1C"/>
    <w:rsid w:val="002E0D21"/>
    <w:rsid w:val="002E6290"/>
    <w:rsid w:val="003032E3"/>
    <w:rsid w:val="003036D7"/>
    <w:rsid w:val="00314848"/>
    <w:rsid w:val="0032009B"/>
    <w:rsid w:val="00324146"/>
    <w:rsid w:val="0032624C"/>
    <w:rsid w:val="00326849"/>
    <w:rsid w:val="00330E7C"/>
    <w:rsid w:val="003313A0"/>
    <w:rsid w:val="00333AE7"/>
    <w:rsid w:val="0033708C"/>
    <w:rsid w:val="00337C19"/>
    <w:rsid w:val="00341332"/>
    <w:rsid w:val="0034146F"/>
    <w:rsid w:val="003431B3"/>
    <w:rsid w:val="00351726"/>
    <w:rsid w:val="00352E21"/>
    <w:rsid w:val="00353097"/>
    <w:rsid w:val="00356712"/>
    <w:rsid w:val="0035673F"/>
    <w:rsid w:val="00356B84"/>
    <w:rsid w:val="003571A6"/>
    <w:rsid w:val="00357615"/>
    <w:rsid w:val="00360702"/>
    <w:rsid w:val="003636E8"/>
    <w:rsid w:val="00364525"/>
    <w:rsid w:val="003703A9"/>
    <w:rsid w:val="00385453"/>
    <w:rsid w:val="00385780"/>
    <w:rsid w:val="0038663D"/>
    <w:rsid w:val="00387489"/>
    <w:rsid w:val="003940F6"/>
    <w:rsid w:val="00397E9E"/>
    <w:rsid w:val="003A476E"/>
    <w:rsid w:val="003A77D4"/>
    <w:rsid w:val="003B1039"/>
    <w:rsid w:val="003B166E"/>
    <w:rsid w:val="003B47D2"/>
    <w:rsid w:val="003B6B05"/>
    <w:rsid w:val="003C3135"/>
    <w:rsid w:val="003C3353"/>
    <w:rsid w:val="003C628B"/>
    <w:rsid w:val="003E1E3A"/>
    <w:rsid w:val="003E2A57"/>
    <w:rsid w:val="003E3578"/>
    <w:rsid w:val="003E4B39"/>
    <w:rsid w:val="003E5A0F"/>
    <w:rsid w:val="003E7C52"/>
    <w:rsid w:val="003F12BE"/>
    <w:rsid w:val="003F683D"/>
    <w:rsid w:val="0040006F"/>
    <w:rsid w:val="00400386"/>
    <w:rsid w:val="004006E0"/>
    <w:rsid w:val="0040263C"/>
    <w:rsid w:val="004028BB"/>
    <w:rsid w:val="004048FC"/>
    <w:rsid w:val="00405454"/>
    <w:rsid w:val="00406D1C"/>
    <w:rsid w:val="00411FC6"/>
    <w:rsid w:val="0041723B"/>
    <w:rsid w:val="00420C62"/>
    <w:rsid w:val="00426DBF"/>
    <w:rsid w:val="004336CF"/>
    <w:rsid w:val="004341E8"/>
    <w:rsid w:val="00434F36"/>
    <w:rsid w:val="00450A35"/>
    <w:rsid w:val="00453936"/>
    <w:rsid w:val="00460EAE"/>
    <w:rsid w:val="0046277E"/>
    <w:rsid w:val="00462866"/>
    <w:rsid w:val="00462F9C"/>
    <w:rsid w:val="00465619"/>
    <w:rsid w:val="004664EF"/>
    <w:rsid w:val="0047154D"/>
    <w:rsid w:val="004749E4"/>
    <w:rsid w:val="00481924"/>
    <w:rsid w:val="00482BEC"/>
    <w:rsid w:val="00486A80"/>
    <w:rsid w:val="0048794C"/>
    <w:rsid w:val="0049206A"/>
    <w:rsid w:val="004945B5"/>
    <w:rsid w:val="00494C87"/>
    <w:rsid w:val="004A3101"/>
    <w:rsid w:val="004A3CEA"/>
    <w:rsid w:val="004A4C6A"/>
    <w:rsid w:val="004A5CAD"/>
    <w:rsid w:val="004B0C96"/>
    <w:rsid w:val="004B1491"/>
    <w:rsid w:val="004B23BB"/>
    <w:rsid w:val="004B33C6"/>
    <w:rsid w:val="004B5B8A"/>
    <w:rsid w:val="004C3B5E"/>
    <w:rsid w:val="004D0296"/>
    <w:rsid w:val="004D27A1"/>
    <w:rsid w:val="004D32FE"/>
    <w:rsid w:val="004D5567"/>
    <w:rsid w:val="004E64F5"/>
    <w:rsid w:val="004E71B1"/>
    <w:rsid w:val="004F78A8"/>
    <w:rsid w:val="00501FF4"/>
    <w:rsid w:val="00502A50"/>
    <w:rsid w:val="005043FF"/>
    <w:rsid w:val="00506124"/>
    <w:rsid w:val="005067D9"/>
    <w:rsid w:val="00510250"/>
    <w:rsid w:val="00510CD6"/>
    <w:rsid w:val="00513BD9"/>
    <w:rsid w:val="0051782C"/>
    <w:rsid w:val="0052055B"/>
    <w:rsid w:val="00530D08"/>
    <w:rsid w:val="0053127F"/>
    <w:rsid w:val="00531B96"/>
    <w:rsid w:val="00531C69"/>
    <w:rsid w:val="00531C88"/>
    <w:rsid w:val="00532D15"/>
    <w:rsid w:val="005358BD"/>
    <w:rsid w:val="00535F11"/>
    <w:rsid w:val="005409B7"/>
    <w:rsid w:val="00543E73"/>
    <w:rsid w:val="0054588C"/>
    <w:rsid w:val="00551926"/>
    <w:rsid w:val="005520AD"/>
    <w:rsid w:val="00553153"/>
    <w:rsid w:val="005531F5"/>
    <w:rsid w:val="00553FD7"/>
    <w:rsid w:val="00555FFA"/>
    <w:rsid w:val="00556140"/>
    <w:rsid w:val="005569EB"/>
    <w:rsid w:val="00576CEF"/>
    <w:rsid w:val="0057744F"/>
    <w:rsid w:val="00583358"/>
    <w:rsid w:val="00585900"/>
    <w:rsid w:val="00587608"/>
    <w:rsid w:val="00587F07"/>
    <w:rsid w:val="0059051F"/>
    <w:rsid w:val="005960D2"/>
    <w:rsid w:val="005A2666"/>
    <w:rsid w:val="005A3DB3"/>
    <w:rsid w:val="005B0E94"/>
    <w:rsid w:val="005B20F5"/>
    <w:rsid w:val="005B3A7F"/>
    <w:rsid w:val="005B7528"/>
    <w:rsid w:val="005B7789"/>
    <w:rsid w:val="005C6A41"/>
    <w:rsid w:val="005D614D"/>
    <w:rsid w:val="005D6691"/>
    <w:rsid w:val="005D6A1A"/>
    <w:rsid w:val="005D7B72"/>
    <w:rsid w:val="005E0E2F"/>
    <w:rsid w:val="005E0E95"/>
    <w:rsid w:val="005E4101"/>
    <w:rsid w:val="005E5194"/>
    <w:rsid w:val="005E560E"/>
    <w:rsid w:val="005F194B"/>
    <w:rsid w:val="005F40F2"/>
    <w:rsid w:val="005F63D5"/>
    <w:rsid w:val="006018F8"/>
    <w:rsid w:val="00601E65"/>
    <w:rsid w:val="00602150"/>
    <w:rsid w:val="00604D15"/>
    <w:rsid w:val="00605FF3"/>
    <w:rsid w:val="00610348"/>
    <w:rsid w:val="00610DB6"/>
    <w:rsid w:val="00615AC8"/>
    <w:rsid w:val="00615D28"/>
    <w:rsid w:val="00621EF5"/>
    <w:rsid w:val="0062271C"/>
    <w:rsid w:val="00625BEE"/>
    <w:rsid w:val="00637136"/>
    <w:rsid w:val="006374D4"/>
    <w:rsid w:val="00642168"/>
    <w:rsid w:val="00651F28"/>
    <w:rsid w:val="006535AE"/>
    <w:rsid w:val="006539C5"/>
    <w:rsid w:val="00653A12"/>
    <w:rsid w:val="00653E06"/>
    <w:rsid w:val="006561EE"/>
    <w:rsid w:val="00667E74"/>
    <w:rsid w:val="006729EF"/>
    <w:rsid w:val="00673DD3"/>
    <w:rsid w:val="00676251"/>
    <w:rsid w:val="00692E87"/>
    <w:rsid w:val="00694A07"/>
    <w:rsid w:val="00695CBD"/>
    <w:rsid w:val="006A237D"/>
    <w:rsid w:val="006A5A83"/>
    <w:rsid w:val="006B0C2B"/>
    <w:rsid w:val="006B2C27"/>
    <w:rsid w:val="006B51A1"/>
    <w:rsid w:val="006C2B39"/>
    <w:rsid w:val="006C2D8C"/>
    <w:rsid w:val="006C6054"/>
    <w:rsid w:val="006C7B93"/>
    <w:rsid w:val="006D23D5"/>
    <w:rsid w:val="006D3160"/>
    <w:rsid w:val="006D4ECB"/>
    <w:rsid w:val="006D606F"/>
    <w:rsid w:val="006D720C"/>
    <w:rsid w:val="006E1BA5"/>
    <w:rsid w:val="006F0AF0"/>
    <w:rsid w:val="006F3B1A"/>
    <w:rsid w:val="007056A1"/>
    <w:rsid w:val="0071105C"/>
    <w:rsid w:val="00715517"/>
    <w:rsid w:val="00721AAF"/>
    <w:rsid w:val="00721CA9"/>
    <w:rsid w:val="007231E4"/>
    <w:rsid w:val="007423C8"/>
    <w:rsid w:val="0074400D"/>
    <w:rsid w:val="007522EC"/>
    <w:rsid w:val="007535ED"/>
    <w:rsid w:val="007609C5"/>
    <w:rsid w:val="0076313C"/>
    <w:rsid w:val="00764714"/>
    <w:rsid w:val="00765248"/>
    <w:rsid w:val="007840A6"/>
    <w:rsid w:val="00785A2D"/>
    <w:rsid w:val="007903A3"/>
    <w:rsid w:val="00794A48"/>
    <w:rsid w:val="007A5029"/>
    <w:rsid w:val="007A7220"/>
    <w:rsid w:val="007B170B"/>
    <w:rsid w:val="007B2449"/>
    <w:rsid w:val="007B3318"/>
    <w:rsid w:val="007B49BF"/>
    <w:rsid w:val="007C1A93"/>
    <w:rsid w:val="007C3F2F"/>
    <w:rsid w:val="007C6CDC"/>
    <w:rsid w:val="007D1F35"/>
    <w:rsid w:val="007D2018"/>
    <w:rsid w:val="007D4C13"/>
    <w:rsid w:val="007E1AE6"/>
    <w:rsid w:val="007E6036"/>
    <w:rsid w:val="007E75B3"/>
    <w:rsid w:val="007F2F8C"/>
    <w:rsid w:val="007F6B4E"/>
    <w:rsid w:val="007F7491"/>
    <w:rsid w:val="007F7542"/>
    <w:rsid w:val="00802A35"/>
    <w:rsid w:val="008078D3"/>
    <w:rsid w:val="008102E0"/>
    <w:rsid w:val="00810EA9"/>
    <w:rsid w:val="00812C8B"/>
    <w:rsid w:val="008172B9"/>
    <w:rsid w:val="00822274"/>
    <w:rsid w:val="0082304F"/>
    <w:rsid w:val="008237F6"/>
    <w:rsid w:val="00824780"/>
    <w:rsid w:val="00824FB6"/>
    <w:rsid w:val="00827D9E"/>
    <w:rsid w:val="008359B6"/>
    <w:rsid w:val="00840759"/>
    <w:rsid w:val="00841650"/>
    <w:rsid w:val="00841E55"/>
    <w:rsid w:val="00852ECC"/>
    <w:rsid w:val="0086016E"/>
    <w:rsid w:val="00864BF8"/>
    <w:rsid w:val="00865305"/>
    <w:rsid w:val="00875167"/>
    <w:rsid w:val="008760B0"/>
    <w:rsid w:val="008776CA"/>
    <w:rsid w:val="00880A8C"/>
    <w:rsid w:val="00890725"/>
    <w:rsid w:val="008907D6"/>
    <w:rsid w:val="008912A0"/>
    <w:rsid w:val="008961A5"/>
    <w:rsid w:val="008A75AA"/>
    <w:rsid w:val="008B0714"/>
    <w:rsid w:val="008B1C44"/>
    <w:rsid w:val="008B2291"/>
    <w:rsid w:val="008B3BA1"/>
    <w:rsid w:val="008B54C1"/>
    <w:rsid w:val="008B5972"/>
    <w:rsid w:val="008C01D9"/>
    <w:rsid w:val="008C281E"/>
    <w:rsid w:val="008C2A84"/>
    <w:rsid w:val="008C7995"/>
    <w:rsid w:val="008D2AD1"/>
    <w:rsid w:val="008D57E2"/>
    <w:rsid w:val="008D5965"/>
    <w:rsid w:val="008E197D"/>
    <w:rsid w:val="008E5467"/>
    <w:rsid w:val="008E5EAF"/>
    <w:rsid w:val="008F090C"/>
    <w:rsid w:val="008F09DE"/>
    <w:rsid w:val="00900721"/>
    <w:rsid w:val="00900DB8"/>
    <w:rsid w:val="009032C0"/>
    <w:rsid w:val="00910059"/>
    <w:rsid w:val="00911510"/>
    <w:rsid w:val="00914507"/>
    <w:rsid w:val="009206F1"/>
    <w:rsid w:val="009221A8"/>
    <w:rsid w:val="009318A2"/>
    <w:rsid w:val="009354BB"/>
    <w:rsid w:val="00941438"/>
    <w:rsid w:val="00941C8F"/>
    <w:rsid w:val="00942B19"/>
    <w:rsid w:val="00946A23"/>
    <w:rsid w:val="009523BD"/>
    <w:rsid w:val="0095511A"/>
    <w:rsid w:val="00964914"/>
    <w:rsid w:val="00967A7B"/>
    <w:rsid w:val="009729CD"/>
    <w:rsid w:val="00977781"/>
    <w:rsid w:val="00982293"/>
    <w:rsid w:val="009823BD"/>
    <w:rsid w:val="00982CDA"/>
    <w:rsid w:val="00986E89"/>
    <w:rsid w:val="00991295"/>
    <w:rsid w:val="009921B8"/>
    <w:rsid w:val="00995D95"/>
    <w:rsid w:val="009979B4"/>
    <w:rsid w:val="009A64B0"/>
    <w:rsid w:val="009A6F96"/>
    <w:rsid w:val="009B1F7F"/>
    <w:rsid w:val="009C3657"/>
    <w:rsid w:val="009C38A3"/>
    <w:rsid w:val="009C4A4A"/>
    <w:rsid w:val="009C5AAA"/>
    <w:rsid w:val="009C604A"/>
    <w:rsid w:val="009D026C"/>
    <w:rsid w:val="009D1E02"/>
    <w:rsid w:val="009D2AC8"/>
    <w:rsid w:val="009D323E"/>
    <w:rsid w:val="009D5050"/>
    <w:rsid w:val="009E080E"/>
    <w:rsid w:val="009E2ACF"/>
    <w:rsid w:val="009E3652"/>
    <w:rsid w:val="009E3A48"/>
    <w:rsid w:val="009E58ED"/>
    <w:rsid w:val="009E7122"/>
    <w:rsid w:val="009F2476"/>
    <w:rsid w:val="009F2625"/>
    <w:rsid w:val="009F5DA6"/>
    <w:rsid w:val="00A02916"/>
    <w:rsid w:val="00A14D9E"/>
    <w:rsid w:val="00A2134A"/>
    <w:rsid w:val="00A21B71"/>
    <w:rsid w:val="00A22762"/>
    <w:rsid w:val="00A227E9"/>
    <w:rsid w:val="00A24CC7"/>
    <w:rsid w:val="00A2559A"/>
    <w:rsid w:val="00A27092"/>
    <w:rsid w:val="00A2712D"/>
    <w:rsid w:val="00A304B3"/>
    <w:rsid w:val="00A417DA"/>
    <w:rsid w:val="00A440BF"/>
    <w:rsid w:val="00A443FF"/>
    <w:rsid w:val="00A44950"/>
    <w:rsid w:val="00A45AD8"/>
    <w:rsid w:val="00A50DF1"/>
    <w:rsid w:val="00A52D13"/>
    <w:rsid w:val="00A55C48"/>
    <w:rsid w:val="00A564EE"/>
    <w:rsid w:val="00A56728"/>
    <w:rsid w:val="00A63556"/>
    <w:rsid w:val="00A63F88"/>
    <w:rsid w:val="00A74813"/>
    <w:rsid w:val="00A74EB4"/>
    <w:rsid w:val="00A7748B"/>
    <w:rsid w:val="00A776CF"/>
    <w:rsid w:val="00A81767"/>
    <w:rsid w:val="00A83369"/>
    <w:rsid w:val="00A8639A"/>
    <w:rsid w:val="00A87B08"/>
    <w:rsid w:val="00A92304"/>
    <w:rsid w:val="00A946B5"/>
    <w:rsid w:val="00A965A9"/>
    <w:rsid w:val="00A97292"/>
    <w:rsid w:val="00AA0A59"/>
    <w:rsid w:val="00AA1B35"/>
    <w:rsid w:val="00AA24EA"/>
    <w:rsid w:val="00AB1C6A"/>
    <w:rsid w:val="00AB28D9"/>
    <w:rsid w:val="00AB2B74"/>
    <w:rsid w:val="00AB513F"/>
    <w:rsid w:val="00AB581D"/>
    <w:rsid w:val="00AC3EA4"/>
    <w:rsid w:val="00AD302B"/>
    <w:rsid w:val="00AD4460"/>
    <w:rsid w:val="00AD7065"/>
    <w:rsid w:val="00AE459A"/>
    <w:rsid w:val="00AE4652"/>
    <w:rsid w:val="00AE4A1B"/>
    <w:rsid w:val="00AF0769"/>
    <w:rsid w:val="00AF0F8B"/>
    <w:rsid w:val="00AF1930"/>
    <w:rsid w:val="00AF1CFD"/>
    <w:rsid w:val="00AF2C53"/>
    <w:rsid w:val="00AF3758"/>
    <w:rsid w:val="00AF4FEF"/>
    <w:rsid w:val="00B04C8C"/>
    <w:rsid w:val="00B178FC"/>
    <w:rsid w:val="00B217CB"/>
    <w:rsid w:val="00B2418E"/>
    <w:rsid w:val="00B24514"/>
    <w:rsid w:val="00B276B7"/>
    <w:rsid w:val="00B31534"/>
    <w:rsid w:val="00B34D9E"/>
    <w:rsid w:val="00B378A5"/>
    <w:rsid w:val="00B40E47"/>
    <w:rsid w:val="00B451A7"/>
    <w:rsid w:val="00B469E3"/>
    <w:rsid w:val="00B512DB"/>
    <w:rsid w:val="00B53D26"/>
    <w:rsid w:val="00B62964"/>
    <w:rsid w:val="00B66AF4"/>
    <w:rsid w:val="00B6798B"/>
    <w:rsid w:val="00B71088"/>
    <w:rsid w:val="00B71284"/>
    <w:rsid w:val="00B7391B"/>
    <w:rsid w:val="00B73A4B"/>
    <w:rsid w:val="00B75191"/>
    <w:rsid w:val="00B76210"/>
    <w:rsid w:val="00B83745"/>
    <w:rsid w:val="00B84D6A"/>
    <w:rsid w:val="00B86EF0"/>
    <w:rsid w:val="00B91E29"/>
    <w:rsid w:val="00B92BC7"/>
    <w:rsid w:val="00B96CF3"/>
    <w:rsid w:val="00B97F45"/>
    <w:rsid w:val="00BA0350"/>
    <w:rsid w:val="00BA0F21"/>
    <w:rsid w:val="00BA1262"/>
    <w:rsid w:val="00BA3810"/>
    <w:rsid w:val="00BA7C5F"/>
    <w:rsid w:val="00BB1B01"/>
    <w:rsid w:val="00BB414F"/>
    <w:rsid w:val="00BB53E9"/>
    <w:rsid w:val="00BB5DA7"/>
    <w:rsid w:val="00BC44DE"/>
    <w:rsid w:val="00BC5473"/>
    <w:rsid w:val="00BE0E96"/>
    <w:rsid w:val="00BE123E"/>
    <w:rsid w:val="00BE1465"/>
    <w:rsid w:val="00BE16CC"/>
    <w:rsid w:val="00BF48AC"/>
    <w:rsid w:val="00BF4DE9"/>
    <w:rsid w:val="00BF7E33"/>
    <w:rsid w:val="00C005AD"/>
    <w:rsid w:val="00C02F63"/>
    <w:rsid w:val="00C10675"/>
    <w:rsid w:val="00C109C3"/>
    <w:rsid w:val="00C10AB3"/>
    <w:rsid w:val="00C131E6"/>
    <w:rsid w:val="00C133AD"/>
    <w:rsid w:val="00C1510C"/>
    <w:rsid w:val="00C212DB"/>
    <w:rsid w:val="00C22C85"/>
    <w:rsid w:val="00C23EF9"/>
    <w:rsid w:val="00C24421"/>
    <w:rsid w:val="00C2487D"/>
    <w:rsid w:val="00C26965"/>
    <w:rsid w:val="00C2753E"/>
    <w:rsid w:val="00C346C5"/>
    <w:rsid w:val="00C34E33"/>
    <w:rsid w:val="00C3503E"/>
    <w:rsid w:val="00C3601B"/>
    <w:rsid w:val="00C36CC7"/>
    <w:rsid w:val="00C37746"/>
    <w:rsid w:val="00C37900"/>
    <w:rsid w:val="00C4240E"/>
    <w:rsid w:val="00C42CD0"/>
    <w:rsid w:val="00C43284"/>
    <w:rsid w:val="00C44F01"/>
    <w:rsid w:val="00C47761"/>
    <w:rsid w:val="00C5255D"/>
    <w:rsid w:val="00C55011"/>
    <w:rsid w:val="00C56548"/>
    <w:rsid w:val="00C61024"/>
    <w:rsid w:val="00C628B5"/>
    <w:rsid w:val="00C6746F"/>
    <w:rsid w:val="00C67A6E"/>
    <w:rsid w:val="00C71722"/>
    <w:rsid w:val="00C72ADF"/>
    <w:rsid w:val="00C754F1"/>
    <w:rsid w:val="00C83DB8"/>
    <w:rsid w:val="00C85070"/>
    <w:rsid w:val="00C862DC"/>
    <w:rsid w:val="00C92408"/>
    <w:rsid w:val="00C9588E"/>
    <w:rsid w:val="00C96663"/>
    <w:rsid w:val="00C97203"/>
    <w:rsid w:val="00CA0609"/>
    <w:rsid w:val="00CA7885"/>
    <w:rsid w:val="00CA7D48"/>
    <w:rsid w:val="00CB0DD9"/>
    <w:rsid w:val="00CB3CF2"/>
    <w:rsid w:val="00CB4A42"/>
    <w:rsid w:val="00CB60A6"/>
    <w:rsid w:val="00CB7425"/>
    <w:rsid w:val="00CC237E"/>
    <w:rsid w:val="00CC3A50"/>
    <w:rsid w:val="00CD0AB6"/>
    <w:rsid w:val="00CD215B"/>
    <w:rsid w:val="00CD3272"/>
    <w:rsid w:val="00CD3C7F"/>
    <w:rsid w:val="00CD51FA"/>
    <w:rsid w:val="00CE0D5B"/>
    <w:rsid w:val="00CE1B3A"/>
    <w:rsid w:val="00CE55FB"/>
    <w:rsid w:val="00CE6D09"/>
    <w:rsid w:val="00CE7F85"/>
    <w:rsid w:val="00CF0E14"/>
    <w:rsid w:val="00CF19FA"/>
    <w:rsid w:val="00CF1FD7"/>
    <w:rsid w:val="00CF382F"/>
    <w:rsid w:val="00CF3F2C"/>
    <w:rsid w:val="00CF688F"/>
    <w:rsid w:val="00D035D4"/>
    <w:rsid w:val="00D16EF2"/>
    <w:rsid w:val="00D22243"/>
    <w:rsid w:val="00D2249C"/>
    <w:rsid w:val="00D24920"/>
    <w:rsid w:val="00D25455"/>
    <w:rsid w:val="00D258AF"/>
    <w:rsid w:val="00D32CB0"/>
    <w:rsid w:val="00D35ABB"/>
    <w:rsid w:val="00D41188"/>
    <w:rsid w:val="00D41757"/>
    <w:rsid w:val="00D463FC"/>
    <w:rsid w:val="00D47A7E"/>
    <w:rsid w:val="00D47BF5"/>
    <w:rsid w:val="00D508F2"/>
    <w:rsid w:val="00D51C79"/>
    <w:rsid w:val="00D56384"/>
    <w:rsid w:val="00D56EC8"/>
    <w:rsid w:val="00D5747E"/>
    <w:rsid w:val="00D57E5A"/>
    <w:rsid w:val="00D57EA3"/>
    <w:rsid w:val="00D65BD4"/>
    <w:rsid w:val="00D707EE"/>
    <w:rsid w:val="00D72782"/>
    <w:rsid w:val="00D732E6"/>
    <w:rsid w:val="00D7403B"/>
    <w:rsid w:val="00D76AD2"/>
    <w:rsid w:val="00D76C0E"/>
    <w:rsid w:val="00D8236A"/>
    <w:rsid w:val="00D8324A"/>
    <w:rsid w:val="00D83BF7"/>
    <w:rsid w:val="00D91EF9"/>
    <w:rsid w:val="00D92309"/>
    <w:rsid w:val="00D94171"/>
    <w:rsid w:val="00D943CE"/>
    <w:rsid w:val="00D94751"/>
    <w:rsid w:val="00DA4DC0"/>
    <w:rsid w:val="00DA68C0"/>
    <w:rsid w:val="00DA76E9"/>
    <w:rsid w:val="00DB059B"/>
    <w:rsid w:val="00DB0A98"/>
    <w:rsid w:val="00DB228D"/>
    <w:rsid w:val="00DB6560"/>
    <w:rsid w:val="00DC13BF"/>
    <w:rsid w:val="00DC32B3"/>
    <w:rsid w:val="00DC41FE"/>
    <w:rsid w:val="00DC5CBB"/>
    <w:rsid w:val="00DC63BB"/>
    <w:rsid w:val="00DD02B3"/>
    <w:rsid w:val="00DD35AC"/>
    <w:rsid w:val="00DD4CA2"/>
    <w:rsid w:val="00DD5ED9"/>
    <w:rsid w:val="00DD5F55"/>
    <w:rsid w:val="00DD7E67"/>
    <w:rsid w:val="00DE08BB"/>
    <w:rsid w:val="00DE0DC6"/>
    <w:rsid w:val="00DE7512"/>
    <w:rsid w:val="00DF267F"/>
    <w:rsid w:val="00DF26D9"/>
    <w:rsid w:val="00DF3380"/>
    <w:rsid w:val="00E0039F"/>
    <w:rsid w:val="00E1099F"/>
    <w:rsid w:val="00E15B3A"/>
    <w:rsid w:val="00E253CF"/>
    <w:rsid w:val="00E268A7"/>
    <w:rsid w:val="00E3445E"/>
    <w:rsid w:val="00E347CD"/>
    <w:rsid w:val="00E36EF3"/>
    <w:rsid w:val="00E44986"/>
    <w:rsid w:val="00E53AA1"/>
    <w:rsid w:val="00E57F3F"/>
    <w:rsid w:val="00E6140F"/>
    <w:rsid w:val="00E627BA"/>
    <w:rsid w:val="00E63728"/>
    <w:rsid w:val="00E640AB"/>
    <w:rsid w:val="00E6418D"/>
    <w:rsid w:val="00E67B41"/>
    <w:rsid w:val="00E67F59"/>
    <w:rsid w:val="00E70F7B"/>
    <w:rsid w:val="00E728EB"/>
    <w:rsid w:val="00E76208"/>
    <w:rsid w:val="00E82083"/>
    <w:rsid w:val="00E84066"/>
    <w:rsid w:val="00E86075"/>
    <w:rsid w:val="00E87A80"/>
    <w:rsid w:val="00E90E8C"/>
    <w:rsid w:val="00E92457"/>
    <w:rsid w:val="00E92A0D"/>
    <w:rsid w:val="00E934EE"/>
    <w:rsid w:val="00E95051"/>
    <w:rsid w:val="00EA0AF6"/>
    <w:rsid w:val="00EA24A6"/>
    <w:rsid w:val="00EA2B52"/>
    <w:rsid w:val="00EA43DD"/>
    <w:rsid w:val="00EA5152"/>
    <w:rsid w:val="00EA738E"/>
    <w:rsid w:val="00EB00D9"/>
    <w:rsid w:val="00EB4C4A"/>
    <w:rsid w:val="00EB5814"/>
    <w:rsid w:val="00EB602A"/>
    <w:rsid w:val="00EB610C"/>
    <w:rsid w:val="00EC2A0C"/>
    <w:rsid w:val="00ED0543"/>
    <w:rsid w:val="00ED13A3"/>
    <w:rsid w:val="00ED5DF9"/>
    <w:rsid w:val="00ED61AE"/>
    <w:rsid w:val="00ED7182"/>
    <w:rsid w:val="00ED7C28"/>
    <w:rsid w:val="00ED7D35"/>
    <w:rsid w:val="00EE0B4A"/>
    <w:rsid w:val="00EE0EBB"/>
    <w:rsid w:val="00EF3694"/>
    <w:rsid w:val="00EF701D"/>
    <w:rsid w:val="00F00F9B"/>
    <w:rsid w:val="00F01A80"/>
    <w:rsid w:val="00F04F2A"/>
    <w:rsid w:val="00F06598"/>
    <w:rsid w:val="00F069E5"/>
    <w:rsid w:val="00F1531A"/>
    <w:rsid w:val="00F21655"/>
    <w:rsid w:val="00F21C6B"/>
    <w:rsid w:val="00F259E8"/>
    <w:rsid w:val="00F2740C"/>
    <w:rsid w:val="00F3016A"/>
    <w:rsid w:val="00F3264C"/>
    <w:rsid w:val="00F339E0"/>
    <w:rsid w:val="00F35CB6"/>
    <w:rsid w:val="00F36379"/>
    <w:rsid w:val="00F43169"/>
    <w:rsid w:val="00F4400F"/>
    <w:rsid w:val="00F52EDD"/>
    <w:rsid w:val="00F559CE"/>
    <w:rsid w:val="00F63C07"/>
    <w:rsid w:val="00F6443E"/>
    <w:rsid w:val="00F648CC"/>
    <w:rsid w:val="00F73698"/>
    <w:rsid w:val="00F73AE5"/>
    <w:rsid w:val="00F801C6"/>
    <w:rsid w:val="00F82CA7"/>
    <w:rsid w:val="00F92E97"/>
    <w:rsid w:val="00F9333E"/>
    <w:rsid w:val="00F93CCC"/>
    <w:rsid w:val="00F93D64"/>
    <w:rsid w:val="00FA4FC0"/>
    <w:rsid w:val="00FA6BA8"/>
    <w:rsid w:val="00FB008E"/>
    <w:rsid w:val="00FB0BCA"/>
    <w:rsid w:val="00FB2E97"/>
    <w:rsid w:val="00FB3AE8"/>
    <w:rsid w:val="00FB482D"/>
    <w:rsid w:val="00FC0F0E"/>
    <w:rsid w:val="00FC3049"/>
    <w:rsid w:val="00FC3C44"/>
    <w:rsid w:val="00FC583C"/>
    <w:rsid w:val="00FD326E"/>
    <w:rsid w:val="00FD35F3"/>
    <w:rsid w:val="00FD4ECE"/>
    <w:rsid w:val="00FD640E"/>
    <w:rsid w:val="00FE1B9D"/>
    <w:rsid w:val="00FE4C68"/>
    <w:rsid w:val="00FF2C15"/>
    <w:rsid w:val="00FF33F5"/>
    <w:rsid w:val="01057916"/>
    <w:rsid w:val="010A0399"/>
    <w:rsid w:val="011F00AD"/>
    <w:rsid w:val="01267B94"/>
    <w:rsid w:val="01296DAB"/>
    <w:rsid w:val="013668BF"/>
    <w:rsid w:val="01384AC1"/>
    <w:rsid w:val="01424DE2"/>
    <w:rsid w:val="014F063F"/>
    <w:rsid w:val="015763D2"/>
    <w:rsid w:val="017E4A3A"/>
    <w:rsid w:val="01892C14"/>
    <w:rsid w:val="0194326B"/>
    <w:rsid w:val="019E7A73"/>
    <w:rsid w:val="01A607D7"/>
    <w:rsid w:val="01AD1BEB"/>
    <w:rsid w:val="01D2472C"/>
    <w:rsid w:val="01D27F3E"/>
    <w:rsid w:val="01D60095"/>
    <w:rsid w:val="01DB4EED"/>
    <w:rsid w:val="01EE4782"/>
    <w:rsid w:val="02223C58"/>
    <w:rsid w:val="022921EE"/>
    <w:rsid w:val="024412E1"/>
    <w:rsid w:val="02485ACA"/>
    <w:rsid w:val="024F596D"/>
    <w:rsid w:val="026767A6"/>
    <w:rsid w:val="02745086"/>
    <w:rsid w:val="0283050D"/>
    <w:rsid w:val="029F684F"/>
    <w:rsid w:val="02A07D25"/>
    <w:rsid w:val="02A73D53"/>
    <w:rsid w:val="02AF5391"/>
    <w:rsid w:val="02B43674"/>
    <w:rsid w:val="02BF4D6B"/>
    <w:rsid w:val="02CA0227"/>
    <w:rsid w:val="02D30F15"/>
    <w:rsid w:val="02D93F77"/>
    <w:rsid w:val="02EF4288"/>
    <w:rsid w:val="02EF6CE9"/>
    <w:rsid w:val="02F577B8"/>
    <w:rsid w:val="03024AF8"/>
    <w:rsid w:val="03141EE4"/>
    <w:rsid w:val="03393EF3"/>
    <w:rsid w:val="033A6BD4"/>
    <w:rsid w:val="035578C5"/>
    <w:rsid w:val="03764017"/>
    <w:rsid w:val="038A436D"/>
    <w:rsid w:val="038F00E8"/>
    <w:rsid w:val="039A5041"/>
    <w:rsid w:val="03A43EEA"/>
    <w:rsid w:val="03AC091D"/>
    <w:rsid w:val="03B17476"/>
    <w:rsid w:val="03C2303B"/>
    <w:rsid w:val="03D1078F"/>
    <w:rsid w:val="03DA2EC3"/>
    <w:rsid w:val="03F04E76"/>
    <w:rsid w:val="03FA6F68"/>
    <w:rsid w:val="040A227B"/>
    <w:rsid w:val="04123DA3"/>
    <w:rsid w:val="04274E69"/>
    <w:rsid w:val="042F7FCE"/>
    <w:rsid w:val="046C6D9B"/>
    <w:rsid w:val="047474C8"/>
    <w:rsid w:val="047735C0"/>
    <w:rsid w:val="04944863"/>
    <w:rsid w:val="049C034A"/>
    <w:rsid w:val="049F4E96"/>
    <w:rsid w:val="04A3547E"/>
    <w:rsid w:val="04AE4A71"/>
    <w:rsid w:val="04EF418A"/>
    <w:rsid w:val="04F64C0F"/>
    <w:rsid w:val="04F921E1"/>
    <w:rsid w:val="04FC3A56"/>
    <w:rsid w:val="051A4455"/>
    <w:rsid w:val="05226DEF"/>
    <w:rsid w:val="058249C6"/>
    <w:rsid w:val="05860DBF"/>
    <w:rsid w:val="05906644"/>
    <w:rsid w:val="05A208AA"/>
    <w:rsid w:val="05D25271"/>
    <w:rsid w:val="05DF38BA"/>
    <w:rsid w:val="05E43CD6"/>
    <w:rsid w:val="05EE3765"/>
    <w:rsid w:val="05F52C44"/>
    <w:rsid w:val="05F8362E"/>
    <w:rsid w:val="061B6FBD"/>
    <w:rsid w:val="06242523"/>
    <w:rsid w:val="0641316A"/>
    <w:rsid w:val="0643514B"/>
    <w:rsid w:val="06847838"/>
    <w:rsid w:val="06875B87"/>
    <w:rsid w:val="068D222D"/>
    <w:rsid w:val="068F27DA"/>
    <w:rsid w:val="06A36E2D"/>
    <w:rsid w:val="06AB1469"/>
    <w:rsid w:val="06B7417B"/>
    <w:rsid w:val="06B90CF2"/>
    <w:rsid w:val="06BE4B80"/>
    <w:rsid w:val="06C413DF"/>
    <w:rsid w:val="06D402E6"/>
    <w:rsid w:val="06E751A9"/>
    <w:rsid w:val="070C0F70"/>
    <w:rsid w:val="07150F23"/>
    <w:rsid w:val="071E2EDE"/>
    <w:rsid w:val="07210359"/>
    <w:rsid w:val="07490F73"/>
    <w:rsid w:val="076454CA"/>
    <w:rsid w:val="079F7A26"/>
    <w:rsid w:val="07AB5255"/>
    <w:rsid w:val="07CC22D2"/>
    <w:rsid w:val="07F80044"/>
    <w:rsid w:val="080D39DD"/>
    <w:rsid w:val="08163BED"/>
    <w:rsid w:val="08196B6B"/>
    <w:rsid w:val="081D284C"/>
    <w:rsid w:val="082D2D9E"/>
    <w:rsid w:val="0836256E"/>
    <w:rsid w:val="08376E25"/>
    <w:rsid w:val="08440517"/>
    <w:rsid w:val="08504E42"/>
    <w:rsid w:val="088A35CE"/>
    <w:rsid w:val="08A84D6B"/>
    <w:rsid w:val="08AF439A"/>
    <w:rsid w:val="08B34A2C"/>
    <w:rsid w:val="08CB7EB3"/>
    <w:rsid w:val="08D66FE7"/>
    <w:rsid w:val="08DD5668"/>
    <w:rsid w:val="08EB6C8A"/>
    <w:rsid w:val="08F04BAD"/>
    <w:rsid w:val="09044BBB"/>
    <w:rsid w:val="093005B4"/>
    <w:rsid w:val="0947754C"/>
    <w:rsid w:val="09667177"/>
    <w:rsid w:val="09695C79"/>
    <w:rsid w:val="09753E1D"/>
    <w:rsid w:val="098F337F"/>
    <w:rsid w:val="09963B09"/>
    <w:rsid w:val="09986C12"/>
    <w:rsid w:val="09B07288"/>
    <w:rsid w:val="09B41448"/>
    <w:rsid w:val="09C721D6"/>
    <w:rsid w:val="09E5325B"/>
    <w:rsid w:val="09FE756E"/>
    <w:rsid w:val="0A1430F1"/>
    <w:rsid w:val="0A1C3414"/>
    <w:rsid w:val="0A230272"/>
    <w:rsid w:val="0A23708E"/>
    <w:rsid w:val="0A435057"/>
    <w:rsid w:val="0A4865C0"/>
    <w:rsid w:val="0A497D32"/>
    <w:rsid w:val="0A516A48"/>
    <w:rsid w:val="0A582009"/>
    <w:rsid w:val="0A5C20EB"/>
    <w:rsid w:val="0A5F5F33"/>
    <w:rsid w:val="0A600EC2"/>
    <w:rsid w:val="0A7C1B6E"/>
    <w:rsid w:val="0A806ED3"/>
    <w:rsid w:val="0A8E5BE3"/>
    <w:rsid w:val="0A8E63A2"/>
    <w:rsid w:val="0A940C0F"/>
    <w:rsid w:val="0AC312DB"/>
    <w:rsid w:val="0AC75C43"/>
    <w:rsid w:val="0ACA53FB"/>
    <w:rsid w:val="0ACF0D00"/>
    <w:rsid w:val="0AD433B4"/>
    <w:rsid w:val="0AD85565"/>
    <w:rsid w:val="0ADB7F04"/>
    <w:rsid w:val="0AE263A6"/>
    <w:rsid w:val="0AFD17D1"/>
    <w:rsid w:val="0B0205CF"/>
    <w:rsid w:val="0B21008D"/>
    <w:rsid w:val="0B232500"/>
    <w:rsid w:val="0B3004AF"/>
    <w:rsid w:val="0B3A00CA"/>
    <w:rsid w:val="0B614F8A"/>
    <w:rsid w:val="0B6D53EF"/>
    <w:rsid w:val="0B6F5736"/>
    <w:rsid w:val="0B792B6F"/>
    <w:rsid w:val="0B83439B"/>
    <w:rsid w:val="0B8344B9"/>
    <w:rsid w:val="0B8A4B41"/>
    <w:rsid w:val="0B900A0C"/>
    <w:rsid w:val="0B9276F1"/>
    <w:rsid w:val="0BA771CF"/>
    <w:rsid w:val="0BC22825"/>
    <w:rsid w:val="0BC84875"/>
    <w:rsid w:val="0BCE3750"/>
    <w:rsid w:val="0BD15FF3"/>
    <w:rsid w:val="0BD8787C"/>
    <w:rsid w:val="0BDE4DAE"/>
    <w:rsid w:val="0BE531FA"/>
    <w:rsid w:val="0C1F5708"/>
    <w:rsid w:val="0C2050AF"/>
    <w:rsid w:val="0C363055"/>
    <w:rsid w:val="0C3C5701"/>
    <w:rsid w:val="0C404BBA"/>
    <w:rsid w:val="0C4F0CDC"/>
    <w:rsid w:val="0C5D4B23"/>
    <w:rsid w:val="0C5F3075"/>
    <w:rsid w:val="0C7123C0"/>
    <w:rsid w:val="0C9706DC"/>
    <w:rsid w:val="0CAB0DE4"/>
    <w:rsid w:val="0CAE0599"/>
    <w:rsid w:val="0CBA5C59"/>
    <w:rsid w:val="0CBB7753"/>
    <w:rsid w:val="0CCA2BA8"/>
    <w:rsid w:val="0CCF42D0"/>
    <w:rsid w:val="0CDB4610"/>
    <w:rsid w:val="0CE11570"/>
    <w:rsid w:val="0CF77DF6"/>
    <w:rsid w:val="0CFB6AA8"/>
    <w:rsid w:val="0D0002A1"/>
    <w:rsid w:val="0D015117"/>
    <w:rsid w:val="0D062F6E"/>
    <w:rsid w:val="0D0F1C59"/>
    <w:rsid w:val="0D12472F"/>
    <w:rsid w:val="0D1A256F"/>
    <w:rsid w:val="0D1B7BBC"/>
    <w:rsid w:val="0D1D3710"/>
    <w:rsid w:val="0D243548"/>
    <w:rsid w:val="0D261843"/>
    <w:rsid w:val="0D3A738C"/>
    <w:rsid w:val="0D8441A0"/>
    <w:rsid w:val="0D8B3655"/>
    <w:rsid w:val="0D9145DE"/>
    <w:rsid w:val="0D9E0A54"/>
    <w:rsid w:val="0DA30E9D"/>
    <w:rsid w:val="0DA539F0"/>
    <w:rsid w:val="0DD446F7"/>
    <w:rsid w:val="0DE06D1B"/>
    <w:rsid w:val="0DF5387D"/>
    <w:rsid w:val="0DF85490"/>
    <w:rsid w:val="0DFF7CDB"/>
    <w:rsid w:val="0E025A13"/>
    <w:rsid w:val="0E06059E"/>
    <w:rsid w:val="0E08748B"/>
    <w:rsid w:val="0E29674B"/>
    <w:rsid w:val="0E472721"/>
    <w:rsid w:val="0E4E562B"/>
    <w:rsid w:val="0E505038"/>
    <w:rsid w:val="0E522E06"/>
    <w:rsid w:val="0E6A659C"/>
    <w:rsid w:val="0E6C6A4B"/>
    <w:rsid w:val="0E7401C0"/>
    <w:rsid w:val="0E744264"/>
    <w:rsid w:val="0E803346"/>
    <w:rsid w:val="0E9C11B2"/>
    <w:rsid w:val="0ED1252E"/>
    <w:rsid w:val="0ED976FB"/>
    <w:rsid w:val="0EE936E7"/>
    <w:rsid w:val="0EF805B1"/>
    <w:rsid w:val="0F156AA0"/>
    <w:rsid w:val="0F1E5A00"/>
    <w:rsid w:val="0F1F4743"/>
    <w:rsid w:val="0F3243FC"/>
    <w:rsid w:val="0F401913"/>
    <w:rsid w:val="0F4C59F4"/>
    <w:rsid w:val="0F577FE3"/>
    <w:rsid w:val="0F6005A8"/>
    <w:rsid w:val="0F692EA5"/>
    <w:rsid w:val="0F713E40"/>
    <w:rsid w:val="0F860119"/>
    <w:rsid w:val="0F9D6732"/>
    <w:rsid w:val="0F9E1508"/>
    <w:rsid w:val="0FA019D6"/>
    <w:rsid w:val="0FC22D79"/>
    <w:rsid w:val="0FCE07A5"/>
    <w:rsid w:val="0FCF510B"/>
    <w:rsid w:val="0FD230B4"/>
    <w:rsid w:val="0FE34FC0"/>
    <w:rsid w:val="0FED0C58"/>
    <w:rsid w:val="0FF83CD0"/>
    <w:rsid w:val="0FF863A7"/>
    <w:rsid w:val="0FFF5438"/>
    <w:rsid w:val="100B0845"/>
    <w:rsid w:val="10282134"/>
    <w:rsid w:val="102F48C7"/>
    <w:rsid w:val="103A6B81"/>
    <w:rsid w:val="103C6288"/>
    <w:rsid w:val="107001CD"/>
    <w:rsid w:val="10721F6C"/>
    <w:rsid w:val="107B3106"/>
    <w:rsid w:val="109F608E"/>
    <w:rsid w:val="10AC3B1D"/>
    <w:rsid w:val="10BF0AB7"/>
    <w:rsid w:val="10C8687C"/>
    <w:rsid w:val="10D92B55"/>
    <w:rsid w:val="111A056A"/>
    <w:rsid w:val="11254B9A"/>
    <w:rsid w:val="11410D0A"/>
    <w:rsid w:val="11431CD8"/>
    <w:rsid w:val="11467227"/>
    <w:rsid w:val="11487830"/>
    <w:rsid w:val="114A41E6"/>
    <w:rsid w:val="115579D1"/>
    <w:rsid w:val="11611E6B"/>
    <w:rsid w:val="116B5E05"/>
    <w:rsid w:val="116C5160"/>
    <w:rsid w:val="11746FE3"/>
    <w:rsid w:val="11857169"/>
    <w:rsid w:val="119359A4"/>
    <w:rsid w:val="11964549"/>
    <w:rsid w:val="11BF2092"/>
    <w:rsid w:val="11C335F7"/>
    <w:rsid w:val="11CA3DBF"/>
    <w:rsid w:val="11CE4FA7"/>
    <w:rsid w:val="11D14092"/>
    <w:rsid w:val="11F52819"/>
    <w:rsid w:val="1204674E"/>
    <w:rsid w:val="12262945"/>
    <w:rsid w:val="122D4487"/>
    <w:rsid w:val="123F2B72"/>
    <w:rsid w:val="12416B44"/>
    <w:rsid w:val="12480ED9"/>
    <w:rsid w:val="124B4157"/>
    <w:rsid w:val="12530EC2"/>
    <w:rsid w:val="125A49F0"/>
    <w:rsid w:val="126D2F3E"/>
    <w:rsid w:val="127062C2"/>
    <w:rsid w:val="12A445FA"/>
    <w:rsid w:val="12A50291"/>
    <w:rsid w:val="12AE3BF4"/>
    <w:rsid w:val="12C857FE"/>
    <w:rsid w:val="12CA110B"/>
    <w:rsid w:val="12D718D6"/>
    <w:rsid w:val="12EE201E"/>
    <w:rsid w:val="12F558F4"/>
    <w:rsid w:val="130007B8"/>
    <w:rsid w:val="130E278D"/>
    <w:rsid w:val="13103CA1"/>
    <w:rsid w:val="131B1B43"/>
    <w:rsid w:val="131F39B7"/>
    <w:rsid w:val="132208E8"/>
    <w:rsid w:val="13233DC0"/>
    <w:rsid w:val="132F4706"/>
    <w:rsid w:val="1337004B"/>
    <w:rsid w:val="13370407"/>
    <w:rsid w:val="13540620"/>
    <w:rsid w:val="136A642F"/>
    <w:rsid w:val="136F7CB6"/>
    <w:rsid w:val="137D41AE"/>
    <w:rsid w:val="13920945"/>
    <w:rsid w:val="139B3E0E"/>
    <w:rsid w:val="13A22E1E"/>
    <w:rsid w:val="13A63ADF"/>
    <w:rsid w:val="13B346BC"/>
    <w:rsid w:val="13BA1B6E"/>
    <w:rsid w:val="13BE6FC6"/>
    <w:rsid w:val="13C1375A"/>
    <w:rsid w:val="13CA5FC3"/>
    <w:rsid w:val="13DC5764"/>
    <w:rsid w:val="13E20E8A"/>
    <w:rsid w:val="13E26D11"/>
    <w:rsid w:val="13E37015"/>
    <w:rsid w:val="13E421E0"/>
    <w:rsid w:val="13F347F1"/>
    <w:rsid w:val="13FB4609"/>
    <w:rsid w:val="140F753A"/>
    <w:rsid w:val="142E4407"/>
    <w:rsid w:val="14314341"/>
    <w:rsid w:val="145531B4"/>
    <w:rsid w:val="145A6E09"/>
    <w:rsid w:val="148D18CC"/>
    <w:rsid w:val="149B4D9B"/>
    <w:rsid w:val="149C632B"/>
    <w:rsid w:val="14A75F50"/>
    <w:rsid w:val="14C85274"/>
    <w:rsid w:val="14DC6261"/>
    <w:rsid w:val="14DE1AF9"/>
    <w:rsid w:val="14E04CBC"/>
    <w:rsid w:val="14E84CC9"/>
    <w:rsid w:val="14FC1974"/>
    <w:rsid w:val="14FE0AB6"/>
    <w:rsid w:val="15071181"/>
    <w:rsid w:val="15081880"/>
    <w:rsid w:val="151E28DE"/>
    <w:rsid w:val="15203399"/>
    <w:rsid w:val="153371B8"/>
    <w:rsid w:val="153374FA"/>
    <w:rsid w:val="15354D72"/>
    <w:rsid w:val="15370A8F"/>
    <w:rsid w:val="153B1881"/>
    <w:rsid w:val="154119D6"/>
    <w:rsid w:val="154F5F98"/>
    <w:rsid w:val="155C601E"/>
    <w:rsid w:val="156435D3"/>
    <w:rsid w:val="15787727"/>
    <w:rsid w:val="158C0593"/>
    <w:rsid w:val="1594151C"/>
    <w:rsid w:val="159C4F65"/>
    <w:rsid w:val="15AF11EC"/>
    <w:rsid w:val="15D362F7"/>
    <w:rsid w:val="15F50FB2"/>
    <w:rsid w:val="15FC72A6"/>
    <w:rsid w:val="16155D55"/>
    <w:rsid w:val="161569F7"/>
    <w:rsid w:val="163B70B0"/>
    <w:rsid w:val="164501A7"/>
    <w:rsid w:val="16495CBE"/>
    <w:rsid w:val="165519E3"/>
    <w:rsid w:val="165B7828"/>
    <w:rsid w:val="16680A86"/>
    <w:rsid w:val="16693104"/>
    <w:rsid w:val="16694738"/>
    <w:rsid w:val="166C0D5F"/>
    <w:rsid w:val="166E7286"/>
    <w:rsid w:val="169A346D"/>
    <w:rsid w:val="16A17CFB"/>
    <w:rsid w:val="16A70341"/>
    <w:rsid w:val="16A96DAE"/>
    <w:rsid w:val="16AD1422"/>
    <w:rsid w:val="16B953F1"/>
    <w:rsid w:val="16C02408"/>
    <w:rsid w:val="16C36EBE"/>
    <w:rsid w:val="16D523FA"/>
    <w:rsid w:val="16E7325E"/>
    <w:rsid w:val="16ED7421"/>
    <w:rsid w:val="17081B27"/>
    <w:rsid w:val="171B1C7E"/>
    <w:rsid w:val="17356A3F"/>
    <w:rsid w:val="17391CB8"/>
    <w:rsid w:val="173B61FB"/>
    <w:rsid w:val="175335DA"/>
    <w:rsid w:val="17637A31"/>
    <w:rsid w:val="177306BF"/>
    <w:rsid w:val="177A65B8"/>
    <w:rsid w:val="177C3950"/>
    <w:rsid w:val="178B1FF1"/>
    <w:rsid w:val="17A378F6"/>
    <w:rsid w:val="17A87045"/>
    <w:rsid w:val="17F42C84"/>
    <w:rsid w:val="180D1D18"/>
    <w:rsid w:val="181701B1"/>
    <w:rsid w:val="18262622"/>
    <w:rsid w:val="18272B23"/>
    <w:rsid w:val="182A7AA7"/>
    <w:rsid w:val="183222EB"/>
    <w:rsid w:val="18322A14"/>
    <w:rsid w:val="18445401"/>
    <w:rsid w:val="185633C1"/>
    <w:rsid w:val="18720238"/>
    <w:rsid w:val="1884395E"/>
    <w:rsid w:val="188F0D46"/>
    <w:rsid w:val="18955E62"/>
    <w:rsid w:val="18A253C7"/>
    <w:rsid w:val="18A46628"/>
    <w:rsid w:val="18B045D2"/>
    <w:rsid w:val="18B11ADD"/>
    <w:rsid w:val="18F22799"/>
    <w:rsid w:val="18F31D1B"/>
    <w:rsid w:val="18F9088B"/>
    <w:rsid w:val="19121098"/>
    <w:rsid w:val="192563A4"/>
    <w:rsid w:val="192A2D65"/>
    <w:rsid w:val="19383A5D"/>
    <w:rsid w:val="194352B3"/>
    <w:rsid w:val="194A29C5"/>
    <w:rsid w:val="195233EE"/>
    <w:rsid w:val="195E6A6C"/>
    <w:rsid w:val="196C179B"/>
    <w:rsid w:val="197821B1"/>
    <w:rsid w:val="19A746C5"/>
    <w:rsid w:val="19B9659D"/>
    <w:rsid w:val="19C92AB5"/>
    <w:rsid w:val="19C958E2"/>
    <w:rsid w:val="19FA2C21"/>
    <w:rsid w:val="1A001047"/>
    <w:rsid w:val="1A053E51"/>
    <w:rsid w:val="1A101467"/>
    <w:rsid w:val="1A122E57"/>
    <w:rsid w:val="1A1B2529"/>
    <w:rsid w:val="1A3B0682"/>
    <w:rsid w:val="1A3D4981"/>
    <w:rsid w:val="1A586F2D"/>
    <w:rsid w:val="1A587CA5"/>
    <w:rsid w:val="1A7029AB"/>
    <w:rsid w:val="1A730EEB"/>
    <w:rsid w:val="1A805EC8"/>
    <w:rsid w:val="1A9D5DEF"/>
    <w:rsid w:val="1ABC5A69"/>
    <w:rsid w:val="1AC76E7F"/>
    <w:rsid w:val="1AE32F3A"/>
    <w:rsid w:val="1B083D93"/>
    <w:rsid w:val="1B1073E1"/>
    <w:rsid w:val="1B1E3F65"/>
    <w:rsid w:val="1B215224"/>
    <w:rsid w:val="1B2A1295"/>
    <w:rsid w:val="1B376C69"/>
    <w:rsid w:val="1B4A6D27"/>
    <w:rsid w:val="1B6B67A9"/>
    <w:rsid w:val="1B704205"/>
    <w:rsid w:val="1B7F455F"/>
    <w:rsid w:val="1B810CE6"/>
    <w:rsid w:val="1B8431DF"/>
    <w:rsid w:val="1BAB0D46"/>
    <w:rsid w:val="1BB47C6D"/>
    <w:rsid w:val="1BCC68F2"/>
    <w:rsid w:val="1BCD1E5D"/>
    <w:rsid w:val="1BD60ACA"/>
    <w:rsid w:val="1BDA2014"/>
    <w:rsid w:val="1BF2346C"/>
    <w:rsid w:val="1BF847A7"/>
    <w:rsid w:val="1BFC304D"/>
    <w:rsid w:val="1C04205A"/>
    <w:rsid w:val="1C0467D5"/>
    <w:rsid w:val="1C3F4520"/>
    <w:rsid w:val="1C454DDD"/>
    <w:rsid w:val="1C48679B"/>
    <w:rsid w:val="1C6F4179"/>
    <w:rsid w:val="1C731411"/>
    <w:rsid w:val="1C750831"/>
    <w:rsid w:val="1C7F3953"/>
    <w:rsid w:val="1C8E7618"/>
    <w:rsid w:val="1C981418"/>
    <w:rsid w:val="1C986E57"/>
    <w:rsid w:val="1C9A2D5D"/>
    <w:rsid w:val="1CAC6E6D"/>
    <w:rsid w:val="1CB6127E"/>
    <w:rsid w:val="1CBD5D6D"/>
    <w:rsid w:val="1CCB5F16"/>
    <w:rsid w:val="1CD72EB0"/>
    <w:rsid w:val="1CF807BC"/>
    <w:rsid w:val="1D041D25"/>
    <w:rsid w:val="1D2D192E"/>
    <w:rsid w:val="1D3943B6"/>
    <w:rsid w:val="1D394A1F"/>
    <w:rsid w:val="1D3E19D0"/>
    <w:rsid w:val="1D5130FE"/>
    <w:rsid w:val="1D57729E"/>
    <w:rsid w:val="1D593108"/>
    <w:rsid w:val="1D627090"/>
    <w:rsid w:val="1D9B5C43"/>
    <w:rsid w:val="1D9D6BAA"/>
    <w:rsid w:val="1DB16B3C"/>
    <w:rsid w:val="1DB936A4"/>
    <w:rsid w:val="1DDC005C"/>
    <w:rsid w:val="1DE12161"/>
    <w:rsid w:val="1DEA6B7D"/>
    <w:rsid w:val="1E210B93"/>
    <w:rsid w:val="1E2168AA"/>
    <w:rsid w:val="1E47312C"/>
    <w:rsid w:val="1E4C11F8"/>
    <w:rsid w:val="1E4C6832"/>
    <w:rsid w:val="1E655B56"/>
    <w:rsid w:val="1E7D049A"/>
    <w:rsid w:val="1E8C26B4"/>
    <w:rsid w:val="1E9322F0"/>
    <w:rsid w:val="1EBB3373"/>
    <w:rsid w:val="1EBE6CFC"/>
    <w:rsid w:val="1EC24DEE"/>
    <w:rsid w:val="1ECB7940"/>
    <w:rsid w:val="1EDD45E7"/>
    <w:rsid w:val="1EF56135"/>
    <w:rsid w:val="1EFB7025"/>
    <w:rsid w:val="1EFC507B"/>
    <w:rsid w:val="1F0644C7"/>
    <w:rsid w:val="1F0674B1"/>
    <w:rsid w:val="1F0C0F17"/>
    <w:rsid w:val="1F2E71FA"/>
    <w:rsid w:val="1F342308"/>
    <w:rsid w:val="1F402A56"/>
    <w:rsid w:val="1F445BE0"/>
    <w:rsid w:val="1F533983"/>
    <w:rsid w:val="1F564B53"/>
    <w:rsid w:val="1F5A4E4E"/>
    <w:rsid w:val="1F6760B2"/>
    <w:rsid w:val="1F6B141F"/>
    <w:rsid w:val="1F763D4F"/>
    <w:rsid w:val="1F931424"/>
    <w:rsid w:val="1FB53529"/>
    <w:rsid w:val="1FCB5D0C"/>
    <w:rsid w:val="1FCF3784"/>
    <w:rsid w:val="1FE66C94"/>
    <w:rsid w:val="200348C4"/>
    <w:rsid w:val="20052A0B"/>
    <w:rsid w:val="200554C1"/>
    <w:rsid w:val="20057CA3"/>
    <w:rsid w:val="200D0E00"/>
    <w:rsid w:val="201451DA"/>
    <w:rsid w:val="20194C19"/>
    <w:rsid w:val="201E05FF"/>
    <w:rsid w:val="20251830"/>
    <w:rsid w:val="202757AB"/>
    <w:rsid w:val="202C4A94"/>
    <w:rsid w:val="206258FC"/>
    <w:rsid w:val="206A22AA"/>
    <w:rsid w:val="206A5AF6"/>
    <w:rsid w:val="208267E4"/>
    <w:rsid w:val="20903473"/>
    <w:rsid w:val="20A76932"/>
    <w:rsid w:val="20D8136A"/>
    <w:rsid w:val="20E804EF"/>
    <w:rsid w:val="20F3459C"/>
    <w:rsid w:val="210B71F7"/>
    <w:rsid w:val="211444FB"/>
    <w:rsid w:val="21192AF8"/>
    <w:rsid w:val="211E1DBF"/>
    <w:rsid w:val="212E6A7C"/>
    <w:rsid w:val="2136108E"/>
    <w:rsid w:val="21370ECC"/>
    <w:rsid w:val="213C587D"/>
    <w:rsid w:val="213D7D52"/>
    <w:rsid w:val="21520C97"/>
    <w:rsid w:val="21571F9D"/>
    <w:rsid w:val="217277A5"/>
    <w:rsid w:val="218609DC"/>
    <w:rsid w:val="218C593E"/>
    <w:rsid w:val="21A351C1"/>
    <w:rsid w:val="21C31594"/>
    <w:rsid w:val="21C807A6"/>
    <w:rsid w:val="21EB709F"/>
    <w:rsid w:val="220A10DF"/>
    <w:rsid w:val="220B741D"/>
    <w:rsid w:val="22352A97"/>
    <w:rsid w:val="224F08B4"/>
    <w:rsid w:val="225100F5"/>
    <w:rsid w:val="22632814"/>
    <w:rsid w:val="2264365A"/>
    <w:rsid w:val="22802449"/>
    <w:rsid w:val="228726CE"/>
    <w:rsid w:val="229827C9"/>
    <w:rsid w:val="22C56A45"/>
    <w:rsid w:val="22C65B7A"/>
    <w:rsid w:val="22CD5ED6"/>
    <w:rsid w:val="22F84577"/>
    <w:rsid w:val="22FD1851"/>
    <w:rsid w:val="2304629E"/>
    <w:rsid w:val="230C24D0"/>
    <w:rsid w:val="23147B01"/>
    <w:rsid w:val="23167154"/>
    <w:rsid w:val="231A3657"/>
    <w:rsid w:val="231B24A9"/>
    <w:rsid w:val="233D6352"/>
    <w:rsid w:val="23574FAA"/>
    <w:rsid w:val="236142CB"/>
    <w:rsid w:val="23622C47"/>
    <w:rsid w:val="23641C74"/>
    <w:rsid w:val="23682BF8"/>
    <w:rsid w:val="236B2358"/>
    <w:rsid w:val="23A901D3"/>
    <w:rsid w:val="23B55EF5"/>
    <w:rsid w:val="23BB19F2"/>
    <w:rsid w:val="23BF55D1"/>
    <w:rsid w:val="23C15C76"/>
    <w:rsid w:val="23C63EBA"/>
    <w:rsid w:val="23CF0E16"/>
    <w:rsid w:val="23DC283B"/>
    <w:rsid w:val="240A5528"/>
    <w:rsid w:val="241D2645"/>
    <w:rsid w:val="2429675D"/>
    <w:rsid w:val="24337282"/>
    <w:rsid w:val="243D7992"/>
    <w:rsid w:val="24400FA1"/>
    <w:rsid w:val="244521F0"/>
    <w:rsid w:val="244E6399"/>
    <w:rsid w:val="247C3AAF"/>
    <w:rsid w:val="24942324"/>
    <w:rsid w:val="249A431D"/>
    <w:rsid w:val="24A01B33"/>
    <w:rsid w:val="24A34B18"/>
    <w:rsid w:val="24C70CE1"/>
    <w:rsid w:val="24E475F5"/>
    <w:rsid w:val="24ED33F6"/>
    <w:rsid w:val="24F80100"/>
    <w:rsid w:val="2510090B"/>
    <w:rsid w:val="25151850"/>
    <w:rsid w:val="25152AA4"/>
    <w:rsid w:val="2531561F"/>
    <w:rsid w:val="253775C3"/>
    <w:rsid w:val="2538112F"/>
    <w:rsid w:val="253B3EE6"/>
    <w:rsid w:val="25510740"/>
    <w:rsid w:val="25592229"/>
    <w:rsid w:val="25634B11"/>
    <w:rsid w:val="25634CC3"/>
    <w:rsid w:val="25877C5E"/>
    <w:rsid w:val="25A02635"/>
    <w:rsid w:val="25B0758C"/>
    <w:rsid w:val="25B26AC2"/>
    <w:rsid w:val="25D00A99"/>
    <w:rsid w:val="25D106B9"/>
    <w:rsid w:val="260178C7"/>
    <w:rsid w:val="260E5B7E"/>
    <w:rsid w:val="26105C2D"/>
    <w:rsid w:val="26180F36"/>
    <w:rsid w:val="26251780"/>
    <w:rsid w:val="26331258"/>
    <w:rsid w:val="263738A6"/>
    <w:rsid w:val="263B22B5"/>
    <w:rsid w:val="26446335"/>
    <w:rsid w:val="26475BA4"/>
    <w:rsid w:val="264B1292"/>
    <w:rsid w:val="264E3F92"/>
    <w:rsid w:val="26557CAE"/>
    <w:rsid w:val="265C0DF0"/>
    <w:rsid w:val="267B7D4F"/>
    <w:rsid w:val="268E7AA3"/>
    <w:rsid w:val="26927C7D"/>
    <w:rsid w:val="269E576A"/>
    <w:rsid w:val="26B934C0"/>
    <w:rsid w:val="26BD252F"/>
    <w:rsid w:val="26BE1183"/>
    <w:rsid w:val="26F4620B"/>
    <w:rsid w:val="27021D21"/>
    <w:rsid w:val="2705790D"/>
    <w:rsid w:val="2708104B"/>
    <w:rsid w:val="27084BEC"/>
    <w:rsid w:val="27170AC0"/>
    <w:rsid w:val="27245A8F"/>
    <w:rsid w:val="272B4390"/>
    <w:rsid w:val="27366BF3"/>
    <w:rsid w:val="273D2028"/>
    <w:rsid w:val="273E4730"/>
    <w:rsid w:val="27481F84"/>
    <w:rsid w:val="274C251A"/>
    <w:rsid w:val="27787ABC"/>
    <w:rsid w:val="27791229"/>
    <w:rsid w:val="27A738DB"/>
    <w:rsid w:val="27AE785E"/>
    <w:rsid w:val="27BF1F57"/>
    <w:rsid w:val="27BF7288"/>
    <w:rsid w:val="27C33DE3"/>
    <w:rsid w:val="27C93BDE"/>
    <w:rsid w:val="27D21904"/>
    <w:rsid w:val="27D630AA"/>
    <w:rsid w:val="27DB6818"/>
    <w:rsid w:val="27E3557D"/>
    <w:rsid w:val="28094DAF"/>
    <w:rsid w:val="280D659D"/>
    <w:rsid w:val="28133F3F"/>
    <w:rsid w:val="281360D3"/>
    <w:rsid w:val="28265B5F"/>
    <w:rsid w:val="282D4B9B"/>
    <w:rsid w:val="282F2371"/>
    <w:rsid w:val="28307FCA"/>
    <w:rsid w:val="283C464C"/>
    <w:rsid w:val="284C0D1C"/>
    <w:rsid w:val="28602495"/>
    <w:rsid w:val="28787613"/>
    <w:rsid w:val="288C29E8"/>
    <w:rsid w:val="28933EA1"/>
    <w:rsid w:val="2895730D"/>
    <w:rsid w:val="28971181"/>
    <w:rsid w:val="28B5014D"/>
    <w:rsid w:val="28BB38DA"/>
    <w:rsid w:val="28CD77E7"/>
    <w:rsid w:val="28D2442A"/>
    <w:rsid w:val="28D47C3B"/>
    <w:rsid w:val="28D506DD"/>
    <w:rsid w:val="28F2275D"/>
    <w:rsid w:val="28F93044"/>
    <w:rsid w:val="28FC32EF"/>
    <w:rsid w:val="294B2C9F"/>
    <w:rsid w:val="295C3BF7"/>
    <w:rsid w:val="29602FAA"/>
    <w:rsid w:val="2960546F"/>
    <w:rsid w:val="2964288A"/>
    <w:rsid w:val="29787254"/>
    <w:rsid w:val="298536C0"/>
    <w:rsid w:val="299D7EC1"/>
    <w:rsid w:val="29A471C6"/>
    <w:rsid w:val="29AE62A4"/>
    <w:rsid w:val="29BA5346"/>
    <w:rsid w:val="29C5012C"/>
    <w:rsid w:val="29CD77F0"/>
    <w:rsid w:val="29D434A6"/>
    <w:rsid w:val="29D95F3E"/>
    <w:rsid w:val="29DB5D92"/>
    <w:rsid w:val="29E1532E"/>
    <w:rsid w:val="29EB49B0"/>
    <w:rsid w:val="29FE2C7B"/>
    <w:rsid w:val="2A0C7A14"/>
    <w:rsid w:val="2A1717DE"/>
    <w:rsid w:val="2A200262"/>
    <w:rsid w:val="2A343820"/>
    <w:rsid w:val="2A3B421F"/>
    <w:rsid w:val="2A4513D6"/>
    <w:rsid w:val="2A4F2AA4"/>
    <w:rsid w:val="2A59542E"/>
    <w:rsid w:val="2A5A7400"/>
    <w:rsid w:val="2A734C46"/>
    <w:rsid w:val="2A85627E"/>
    <w:rsid w:val="2A8C305F"/>
    <w:rsid w:val="2AAA0FB3"/>
    <w:rsid w:val="2AB51016"/>
    <w:rsid w:val="2AB90987"/>
    <w:rsid w:val="2AC061FE"/>
    <w:rsid w:val="2AD9387D"/>
    <w:rsid w:val="2AE15A19"/>
    <w:rsid w:val="2B095314"/>
    <w:rsid w:val="2B3D072A"/>
    <w:rsid w:val="2B4B5BD5"/>
    <w:rsid w:val="2B5B02A3"/>
    <w:rsid w:val="2B634FB5"/>
    <w:rsid w:val="2B8325DD"/>
    <w:rsid w:val="2BB14CC1"/>
    <w:rsid w:val="2BB97F2F"/>
    <w:rsid w:val="2BCE44E3"/>
    <w:rsid w:val="2BDD687C"/>
    <w:rsid w:val="2BDF7932"/>
    <w:rsid w:val="2BE96971"/>
    <w:rsid w:val="2C0C3872"/>
    <w:rsid w:val="2C1A093B"/>
    <w:rsid w:val="2C1F00B9"/>
    <w:rsid w:val="2C25188D"/>
    <w:rsid w:val="2C327AB3"/>
    <w:rsid w:val="2C4404FF"/>
    <w:rsid w:val="2C45003E"/>
    <w:rsid w:val="2C493555"/>
    <w:rsid w:val="2C654879"/>
    <w:rsid w:val="2C673951"/>
    <w:rsid w:val="2C703B3F"/>
    <w:rsid w:val="2C7332BC"/>
    <w:rsid w:val="2C816A52"/>
    <w:rsid w:val="2C8A43F9"/>
    <w:rsid w:val="2C921538"/>
    <w:rsid w:val="2C9335C3"/>
    <w:rsid w:val="2CA520AD"/>
    <w:rsid w:val="2CBB2D52"/>
    <w:rsid w:val="2CC9656C"/>
    <w:rsid w:val="2CE81D7C"/>
    <w:rsid w:val="2CE85857"/>
    <w:rsid w:val="2D145F77"/>
    <w:rsid w:val="2D192DB5"/>
    <w:rsid w:val="2D3167C1"/>
    <w:rsid w:val="2D344275"/>
    <w:rsid w:val="2D371D55"/>
    <w:rsid w:val="2D3D5A13"/>
    <w:rsid w:val="2D4133E3"/>
    <w:rsid w:val="2D4E4601"/>
    <w:rsid w:val="2D5B22F6"/>
    <w:rsid w:val="2D621CED"/>
    <w:rsid w:val="2D67171F"/>
    <w:rsid w:val="2D6E5AB7"/>
    <w:rsid w:val="2D6F19BD"/>
    <w:rsid w:val="2D8D304A"/>
    <w:rsid w:val="2D8E4640"/>
    <w:rsid w:val="2D980056"/>
    <w:rsid w:val="2DA74953"/>
    <w:rsid w:val="2DC404F2"/>
    <w:rsid w:val="2DD33552"/>
    <w:rsid w:val="2DE6666B"/>
    <w:rsid w:val="2DFA2021"/>
    <w:rsid w:val="2E073726"/>
    <w:rsid w:val="2E173299"/>
    <w:rsid w:val="2E1B57D1"/>
    <w:rsid w:val="2E2317CD"/>
    <w:rsid w:val="2E264903"/>
    <w:rsid w:val="2E265B61"/>
    <w:rsid w:val="2E290C97"/>
    <w:rsid w:val="2E294896"/>
    <w:rsid w:val="2E332728"/>
    <w:rsid w:val="2E4659FA"/>
    <w:rsid w:val="2E804075"/>
    <w:rsid w:val="2E810759"/>
    <w:rsid w:val="2EA96160"/>
    <w:rsid w:val="2ED74396"/>
    <w:rsid w:val="2EDE5F8E"/>
    <w:rsid w:val="2EF01254"/>
    <w:rsid w:val="2EF06223"/>
    <w:rsid w:val="2EFE2C65"/>
    <w:rsid w:val="2EFF547A"/>
    <w:rsid w:val="2F000BD6"/>
    <w:rsid w:val="2F144E51"/>
    <w:rsid w:val="2F1949AD"/>
    <w:rsid w:val="2F1A4B04"/>
    <w:rsid w:val="2F1F3E83"/>
    <w:rsid w:val="2F237C78"/>
    <w:rsid w:val="2F2C2B4A"/>
    <w:rsid w:val="2F310E32"/>
    <w:rsid w:val="2F622A1C"/>
    <w:rsid w:val="2F736793"/>
    <w:rsid w:val="2F7F28B9"/>
    <w:rsid w:val="2F82204F"/>
    <w:rsid w:val="2F94035C"/>
    <w:rsid w:val="2FA46E0C"/>
    <w:rsid w:val="2FC66489"/>
    <w:rsid w:val="2FC83A81"/>
    <w:rsid w:val="2FCC72A5"/>
    <w:rsid w:val="2FCE414E"/>
    <w:rsid w:val="2FD36EFD"/>
    <w:rsid w:val="2FD838C3"/>
    <w:rsid w:val="2FE4571B"/>
    <w:rsid w:val="2FFA2914"/>
    <w:rsid w:val="30020240"/>
    <w:rsid w:val="3024614A"/>
    <w:rsid w:val="3027513B"/>
    <w:rsid w:val="302D2812"/>
    <w:rsid w:val="302D40A6"/>
    <w:rsid w:val="30393D3B"/>
    <w:rsid w:val="304251BB"/>
    <w:rsid w:val="30464E0C"/>
    <w:rsid w:val="304F5993"/>
    <w:rsid w:val="30516104"/>
    <w:rsid w:val="30615206"/>
    <w:rsid w:val="306E6F55"/>
    <w:rsid w:val="307F3E15"/>
    <w:rsid w:val="308320F8"/>
    <w:rsid w:val="30835DE5"/>
    <w:rsid w:val="308B05AA"/>
    <w:rsid w:val="30A95426"/>
    <w:rsid w:val="30AA5679"/>
    <w:rsid w:val="30B87EF2"/>
    <w:rsid w:val="30BC6F49"/>
    <w:rsid w:val="30BD5715"/>
    <w:rsid w:val="30CA5022"/>
    <w:rsid w:val="30CC6B3C"/>
    <w:rsid w:val="30E04401"/>
    <w:rsid w:val="30E3276A"/>
    <w:rsid w:val="30E33245"/>
    <w:rsid w:val="30EB5F5B"/>
    <w:rsid w:val="30F60D72"/>
    <w:rsid w:val="30FA06A9"/>
    <w:rsid w:val="30FA2465"/>
    <w:rsid w:val="30FC12A9"/>
    <w:rsid w:val="310B0639"/>
    <w:rsid w:val="311E7F10"/>
    <w:rsid w:val="31543D0E"/>
    <w:rsid w:val="31572C16"/>
    <w:rsid w:val="315754AF"/>
    <w:rsid w:val="31893CB0"/>
    <w:rsid w:val="31930E2E"/>
    <w:rsid w:val="31967599"/>
    <w:rsid w:val="31975B5F"/>
    <w:rsid w:val="31BA7AB2"/>
    <w:rsid w:val="31BB10D0"/>
    <w:rsid w:val="31E11349"/>
    <w:rsid w:val="31F25CBA"/>
    <w:rsid w:val="31F43BD7"/>
    <w:rsid w:val="32116F51"/>
    <w:rsid w:val="32235F7A"/>
    <w:rsid w:val="323523DA"/>
    <w:rsid w:val="32502FE2"/>
    <w:rsid w:val="325A50B8"/>
    <w:rsid w:val="327C6AA3"/>
    <w:rsid w:val="3284362A"/>
    <w:rsid w:val="32A1291F"/>
    <w:rsid w:val="32AB2608"/>
    <w:rsid w:val="32AD65C1"/>
    <w:rsid w:val="32C23B7F"/>
    <w:rsid w:val="32C45FA6"/>
    <w:rsid w:val="32CA17B8"/>
    <w:rsid w:val="32CD3205"/>
    <w:rsid w:val="32CE69DB"/>
    <w:rsid w:val="32DB205E"/>
    <w:rsid w:val="32E44DA1"/>
    <w:rsid w:val="32F15C14"/>
    <w:rsid w:val="32F4670A"/>
    <w:rsid w:val="32F94F98"/>
    <w:rsid w:val="33042581"/>
    <w:rsid w:val="33067A49"/>
    <w:rsid w:val="331823FD"/>
    <w:rsid w:val="33263B21"/>
    <w:rsid w:val="33287F45"/>
    <w:rsid w:val="33576E57"/>
    <w:rsid w:val="335F2C35"/>
    <w:rsid w:val="33731256"/>
    <w:rsid w:val="33761FCD"/>
    <w:rsid w:val="337D13EA"/>
    <w:rsid w:val="338D0056"/>
    <w:rsid w:val="33AB4220"/>
    <w:rsid w:val="33AD2FAC"/>
    <w:rsid w:val="33BA7820"/>
    <w:rsid w:val="33BB52C4"/>
    <w:rsid w:val="33C124E8"/>
    <w:rsid w:val="33C1367B"/>
    <w:rsid w:val="33D65718"/>
    <w:rsid w:val="33E06123"/>
    <w:rsid w:val="33E60A78"/>
    <w:rsid w:val="33FB38FD"/>
    <w:rsid w:val="341A4A5B"/>
    <w:rsid w:val="3426672B"/>
    <w:rsid w:val="343C1457"/>
    <w:rsid w:val="344653BB"/>
    <w:rsid w:val="344C1E4E"/>
    <w:rsid w:val="34571F6E"/>
    <w:rsid w:val="34574580"/>
    <w:rsid w:val="347C6AEC"/>
    <w:rsid w:val="348B5DE7"/>
    <w:rsid w:val="3490645E"/>
    <w:rsid w:val="34BA50D9"/>
    <w:rsid w:val="34BA7D32"/>
    <w:rsid w:val="34BB3627"/>
    <w:rsid w:val="34C266A7"/>
    <w:rsid w:val="34CA20A8"/>
    <w:rsid w:val="34D307C8"/>
    <w:rsid w:val="34D80B4C"/>
    <w:rsid w:val="34E13B1A"/>
    <w:rsid w:val="34FB099C"/>
    <w:rsid w:val="351805AF"/>
    <w:rsid w:val="35307203"/>
    <w:rsid w:val="35426F81"/>
    <w:rsid w:val="35554B79"/>
    <w:rsid w:val="355B3922"/>
    <w:rsid w:val="356F17C8"/>
    <w:rsid w:val="35740FE4"/>
    <w:rsid w:val="35756448"/>
    <w:rsid w:val="35780AB8"/>
    <w:rsid w:val="35797078"/>
    <w:rsid w:val="357C1792"/>
    <w:rsid w:val="358D632F"/>
    <w:rsid w:val="359D0918"/>
    <w:rsid w:val="35A44091"/>
    <w:rsid w:val="35B040B4"/>
    <w:rsid w:val="35B73C82"/>
    <w:rsid w:val="35C56563"/>
    <w:rsid w:val="35C5677E"/>
    <w:rsid w:val="35D1660D"/>
    <w:rsid w:val="35DE4A00"/>
    <w:rsid w:val="35E8053A"/>
    <w:rsid w:val="36024535"/>
    <w:rsid w:val="360C51C1"/>
    <w:rsid w:val="36131175"/>
    <w:rsid w:val="362073F6"/>
    <w:rsid w:val="366E00CF"/>
    <w:rsid w:val="367F29BC"/>
    <w:rsid w:val="36852F34"/>
    <w:rsid w:val="368537CA"/>
    <w:rsid w:val="368B1038"/>
    <w:rsid w:val="368B7A1E"/>
    <w:rsid w:val="368C0798"/>
    <w:rsid w:val="36923EB9"/>
    <w:rsid w:val="369A752D"/>
    <w:rsid w:val="36A51AB4"/>
    <w:rsid w:val="36AC3D5A"/>
    <w:rsid w:val="36B20E92"/>
    <w:rsid w:val="36B6367B"/>
    <w:rsid w:val="36D24453"/>
    <w:rsid w:val="36D46B13"/>
    <w:rsid w:val="36D46B3F"/>
    <w:rsid w:val="36EA4539"/>
    <w:rsid w:val="36EF7B49"/>
    <w:rsid w:val="370B26E0"/>
    <w:rsid w:val="371023EF"/>
    <w:rsid w:val="37112B06"/>
    <w:rsid w:val="37154B4B"/>
    <w:rsid w:val="37183BD8"/>
    <w:rsid w:val="37207E15"/>
    <w:rsid w:val="372553DC"/>
    <w:rsid w:val="372A09A3"/>
    <w:rsid w:val="373E2DD9"/>
    <w:rsid w:val="374635BB"/>
    <w:rsid w:val="376C5041"/>
    <w:rsid w:val="37760839"/>
    <w:rsid w:val="377923C4"/>
    <w:rsid w:val="377C21A4"/>
    <w:rsid w:val="378B12B1"/>
    <w:rsid w:val="379F4BCB"/>
    <w:rsid w:val="37AF6DE6"/>
    <w:rsid w:val="37B3663D"/>
    <w:rsid w:val="37C91DF4"/>
    <w:rsid w:val="37EB3E46"/>
    <w:rsid w:val="38116B72"/>
    <w:rsid w:val="38224342"/>
    <w:rsid w:val="38396EF7"/>
    <w:rsid w:val="383D666B"/>
    <w:rsid w:val="383E1C21"/>
    <w:rsid w:val="383F694D"/>
    <w:rsid w:val="38420650"/>
    <w:rsid w:val="38571783"/>
    <w:rsid w:val="38655832"/>
    <w:rsid w:val="38667009"/>
    <w:rsid w:val="386E380D"/>
    <w:rsid w:val="386E7B51"/>
    <w:rsid w:val="3870473C"/>
    <w:rsid w:val="3873555B"/>
    <w:rsid w:val="387C6333"/>
    <w:rsid w:val="388D467E"/>
    <w:rsid w:val="389A6797"/>
    <w:rsid w:val="38A010E6"/>
    <w:rsid w:val="38A47FA7"/>
    <w:rsid w:val="38A93851"/>
    <w:rsid w:val="38AE6915"/>
    <w:rsid w:val="38CD1D04"/>
    <w:rsid w:val="38D31CAC"/>
    <w:rsid w:val="38D77C2E"/>
    <w:rsid w:val="38D915EA"/>
    <w:rsid w:val="38DA3799"/>
    <w:rsid w:val="38E52ADF"/>
    <w:rsid w:val="38EF4DF8"/>
    <w:rsid w:val="38F83124"/>
    <w:rsid w:val="39026183"/>
    <w:rsid w:val="39041B44"/>
    <w:rsid w:val="391A25B8"/>
    <w:rsid w:val="39323F6A"/>
    <w:rsid w:val="39586829"/>
    <w:rsid w:val="39592646"/>
    <w:rsid w:val="395D28B7"/>
    <w:rsid w:val="395F6345"/>
    <w:rsid w:val="396B65A7"/>
    <w:rsid w:val="396E567B"/>
    <w:rsid w:val="396E594F"/>
    <w:rsid w:val="397B223D"/>
    <w:rsid w:val="39841820"/>
    <w:rsid w:val="398C5B3E"/>
    <w:rsid w:val="399340EB"/>
    <w:rsid w:val="39B45498"/>
    <w:rsid w:val="39D63F1E"/>
    <w:rsid w:val="39ED3ABD"/>
    <w:rsid w:val="39F03B0C"/>
    <w:rsid w:val="39FC2552"/>
    <w:rsid w:val="3A08063C"/>
    <w:rsid w:val="3A214E1A"/>
    <w:rsid w:val="3A2602D6"/>
    <w:rsid w:val="3A386173"/>
    <w:rsid w:val="3A386F2C"/>
    <w:rsid w:val="3A3C6764"/>
    <w:rsid w:val="3A7655BF"/>
    <w:rsid w:val="3A853A70"/>
    <w:rsid w:val="3AA46108"/>
    <w:rsid w:val="3AAF497B"/>
    <w:rsid w:val="3ABE2E3B"/>
    <w:rsid w:val="3AC5334B"/>
    <w:rsid w:val="3ADD7CDD"/>
    <w:rsid w:val="3AEB5917"/>
    <w:rsid w:val="3AF62F95"/>
    <w:rsid w:val="3B032156"/>
    <w:rsid w:val="3B0B4D1E"/>
    <w:rsid w:val="3B117B94"/>
    <w:rsid w:val="3B173D7D"/>
    <w:rsid w:val="3B246DC7"/>
    <w:rsid w:val="3B2C761E"/>
    <w:rsid w:val="3B364306"/>
    <w:rsid w:val="3B3F686A"/>
    <w:rsid w:val="3B4B0495"/>
    <w:rsid w:val="3B636484"/>
    <w:rsid w:val="3B797D15"/>
    <w:rsid w:val="3B901ADB"/>
    <w:rsid w:val="3BAF2924"/>
    <w:rsid w:val="3BB13076"/>
    <w:rsid w:val="3BB90EF3"/>
    <w:rsid w:val="3BBA6537"/>
    <w:rsid w:val="3BBD4C66"/>
    <w:rsid w:val="3BD03A08"/>
    <w:rsid w:val="3BD16F2A"/>
    <w:rsid w:val="3BD4184D"/>
    <w:rsid w:val="3C266360"/>
    <w:rsid w:val="3C2C0162"/>
    <w:rsid w:val="3C664EC4"/>
    <w:rsid w:val="3C7905B4"/>
    <w:rsid w:val="3C7B4FA7"/>
    <w:rsid w:val="3C8259E5"/>
    <w:rsid w:val="3CCE757B"/>
    <w:rsid w:val="3CDA2151"/>
    <w:rsid w:val="3CE05816"/>
    <w:rsid w:val="3CE06055"/>
    <w:rsid w:val="3CE6284C"/>
    <w:rsid w:val="3CEA68FF"/>
    <w:rsid w:val="3CEA6B45"/>
    <w:rsid w:val="3CEE69D9"/>
    <w:rsid w:val="3D06474C"/>
    <w:rsid w:val="3D0907C7"/>
    <w:rsid w:val="3D12245F"/>
    <w:rsid w:val="3D213AC7"/>
    <w:rsid w:val="3D233297"/>
    <w:rsid w:val="3D3E04CA"/>
    <w:rsid w:val="3D4D6D4D"/>
    <w:rsid w:val="3D51407D"/>
    <w:rsid w:val="3D685FCB"/>
    <w:rsid w:val="3D6C253F"/>
    <w:rsid w:val="3D6D7689"/>
    <w:rsid w:val="3D7476D8"/>
    <w:rsid w:val="3D894C62"/>
    <w:rsid w:val="3D9319FE"/>
    <w:rsid w:val="3DA02AC9"/>
    <w:rsid w:val="3DA74186"/>
    <w:rsid w:val="3DA9297C"/>
    <w:rsid w:val="3DBD2668"/>
    <w:rsid w:val="3DBE1184"/>
    <w:rsid w:val="3DC703AA"/>
    <w:rsid w:val="3DCB05C9"/>
    <w:rsid w:val="3DDD725D"/>
    <w:rsid w:val="3DF51671"/>
    <w:rsid w:val="3DF70E12"/>
    <w:rsid w:val="3E095A08"/>
    <w:rsid w:val="3E1662D5"/>
    <w:rsid w:val="3E201E2B"/>
    <w:rsid w:val="3E2E7CF4"/>
    <w:rsid w:val="3E373228"/>
    <w:rsid w:val="3E37634C"/>
    <w:rsid w:val="3E563C50"/>
    <w:rsid w:val="3E591081"/>
    <w:rsid w:val="3E5B3AD8"/>
    <w:rsid w:val="3E716180"/>
    <w:rsid w:val="3E866992"/>
    <w:rsid w:val="3E884914"/>
    <w:rsid w:val="3EA62816"/>
    <w:rsid w:val="3EBC686B"/>
    <w:rsid w:val="3EC61167"/>
    <w:rsid w:val="3ECD7802"/>
    <w:rsid w:val="3ED4074B"/>
    <w:rsid w:val="3ED73E50"/>
    <w:rsid w:val="3EE5034A"/>
    <w:rsid w:val="3EF66432"/>
    <w:rsid w:val="3EFC0DD8"/>
    <w:rsid w:val="3F041837"/>
    <w:rsid w:val="3F07080C"/>
    <w:rsid w:val="3F0F50C6"/>
    <w:rsid w:val="3F1200C9"/>
    <w:rsid w:val="3F224CCB"/>
    <w:rsid w:val="3F227A3B"/>
    <w:rsid w:val="3F2B7865"/>
    <w:rsid w:val="3F38779B"/>
    <w:rsid w:val="3F3919AE"/>
    <w:rsid w:val="3F447844"/>
    <w:rsid w:val="3F541FBC"/>
    <w:rsid w:val="3F653630"/>
    <w:rsid w:val="3F711F97"/>
    <w:rsid w:val="3F8C33F3"/>
    <w:rsid w:val="3F984081"/>
    <w:rsid w:val="3F9E66F6"/>
    <w:rsid w:val="3F9F7B7C"/>
    <w:rsid w:val="3FB05835"/>
    <w:rsid w:val="3FB271FE"/>
    <w:rsid w:val="3FB74FFE"/>
    <w:rsid w:val="3FBA6176"/>
    <w:rsid w:val="3FC61A0D"/>
    <w:rsid w:val="3FE7331D"/>
    <w:rsid w:val="3FED403F"/>
    <w:rsid w:val="3FFF528E"/>
    <w:rsid w:val="400102E1"/>
    <w:rsid w:val="402361A0"/>
    <w:rsid w:val="402A12FF"/>
    <w:rsid w:val="40387ECC"/>
    <w:rsid w:val="40481C9C"/>
    <w:rsid w:val="40634143"/>
    <w:rsid w:val="406440AD"/>
    <w:rsid w:val="40646CF2"/>
    <w:rsid w:val="406F0FE9"/>
    <w:rsid w:val="406F282C"/>
    <w:rsid w:val="40721560"/>
    <w:rsid w:val="408529C7"/>
    <w:rsid w:val="408760C2"/>
    <w:rsid w:val="408E1344"/>
    <w:rsid w:val="40992D80"/>
    <w:rsid w:val="40A46252"/>
    <w:rsid w:val="40A81E58"/>
    <w:rsid w:val="40B613A9"/>
    <w:rsid w:val="40B67952"/>
    <w:rsid w:val="40B67D5C"/>
    <w:rsid w:val="40C15971"/>
    <w:rsid w:val="40DB3807"/>
    <w:rsid w:val="40FB703A"/>
    <w:rsid w:val="41065E46"/>
    <w:rsid w:val="41371E40"/>
    <w:rsid w:val="416171A0"/>
    <w:rsid w:val="416B237F"/>
    <w:rsid w:val="416B408B"/>
    <w:rsid w:val="4186698C"/>
    <w:rsid w:val="419A3963"/>
    <w:rsid w:val="41A67B3C"/>
    <w:rsid w:val="41C05624"/>
    <w:rsid w:val="41DA38B0"/>
    <w:rsid w:val="41ED1DAA"/>
    <w:rsid w:val="41EE20D5"/>
    <w:rsid w:val="41F26E73"/>
    <w:rsid w:val="420E0553"/>
    <w:rsid w:val="421768A6"/>
    <w:rsid w:val="422F2F84"/>
    <w:rsid w:val="42383459"/>
    <w:rsid w:val="42392952"/>
    <w:rsid w:val="424D77F9"/>
    <w:rsid w:val="425D712F"/>
    <w:rsid w:val="425E1BE2"/>
    <w:rsid w:val="42747C15"/>
    <w:rsid w:val="4278257C"/>
    <w:rsid w:val="42895FA7"/>
    <w:rsid w:val="429930AF"/>
    <w:rsid w:val="42A27955"/>
    <w:rsid w:val="42A62C63"/>
    <w:rsid w:val="42C17755"/>
    <w:rsid w:val="42C21CED"/>
    <w:rsid w:val="42D005D9"/>
    <w:rsid w:val="42E902CA"/>
    <w:rsid w:val="42E97A1B"/>
    <w:rsid w:val="42F057DD"/>
    <w:rsid w:val="43113867"/>
    <w:rsid w:val="431E0265"/>
    <w:rsid w:val="43257AEA"/>
    <w:rsid w:val="4327603A"/>
    <w:rsid w:val="433A0E3D"/>
    <w:rsid w:val="433C51AE"/>
    <w:rsid w:val="433E4AB5"/>
    <w:rsid w:val="4350464E"/>
    <w:rsid w:val="43583AEE"/>
    <w:rsid w:val="43597545"/>
    <w:rsid w:val="435A61B8"/>
    <w:rsid w:val="43777079"/>
    <w:rsid w:val="43BB3C7D"/>
    <w:rsid w:val="43C1125C"/>
    <w:rsid w:val="43CA2106"/>
    <w:rsid w:val="43CA63F4"/>
    <w:rsid w:val="43EB252C"/>
    <w:rsid w:val="44343E63"/>
    <w:rsid w:val="44442FB5"/>
    <w:rsid w:val="44683EB7"/>
    <w:rsid w:val="447674DA"/>
    <w:rsid w:val="447E4BE7"/>
    <w:rsid w:val="44836598"/>
    <w:rsid w:val="4498670D"/>
    <w:rsid w:val="44A50929"/>
    <w:rsid w:val="44C84983"/>
    <w:rsid w:val="44DC0011"/>
    <w:rsid w:val="44E50B57"/>
    <w:rsid w:val="44E77E35"/>
    <w:rsid w:val="44F81D1A"/>
    <w:rsid w:val="44FC7F5F"/>
    <w:rsid w:val="45350F05"/>
    <w:rsid w:val="453C55C8"/>
    <w:rsid w:val="45502510"/>
    <w:rsid w:val="455477CA"/>
    <w:rsid w:val="45556337"/>
    <w:rsid w:val="45730FF6"/>
    <w:rsid w:val="45754ED0"/>
    <w:rsid w:val="457871E5"/>
    <w:rsid w:val="457D0C35"/>
    <w:rsid w:val="458A7577"/>
    <w:rsid w:val="459D5CC6"/>
    <w:rsid w:val="45A12052"/>
    <w:rsid w:val="45A66F44"/>
    <w:rsid w:val="45BD3534"/>
    <w:rsid w:val="45C10889"/>
    <w:rsid w:val="45D46DCB"/>
    <w:rsid w:val="45F829B5"/>
    <w:rsid w:val="45FA181C"/>
    <w:rsid w:val="461E2769"/>
    <w:rsid w:val="46344361"/>
    <w:rsid w:val="463E7030"/>
    <w:rsid w:val="46492902"/>
    <w:rsid w:val="46543420"/>
    <w:rsid w:val="465E073B"/>
    <w:rsid w:val="46632140"/>
    <w:rsid w:val="467726DE"/>
    <w:rsid w:val="467E34B7"/>
    <w:rsid w:val="467F0044"/>
    <w:rsid w:val="46964CD3"/>
    <w:rsid w:val="46A35B9B"/>
    <w:rsid w:val="46D224BB"/>
    <w:rsid w:val="46D43AF8"/>
    <w:rsid w:val="46EE3189"/>
    <w:rsid w:val="46EF71B8"/>
    <w:rsid w:val="46F37C46"/>
    <w:rsid w:val="470C7776"/>
    <w:rsid w:val="47262825"/>
    <w:rsid w:val="47411754"/>
    <w:rsid w:val="475C17F3"/>
    <w:rsid w:val="475D4A5D"/>
    <w:rsid w:val="4775226B"/>
    <w:rsid w:val="477730C9"/>
    <w:rsid w:val="477F5917"/>
    <w:rsid w:val="47A54925"/>
    <w:rsid w:val="47AC4C08"/>
    <w:rsid w:val="47B86041"/>
    <w:rsid w:val="47D01802"/>
    <w:rsid w:val="47D330AB"/>
    <w:rsid w:val="47D53040"/>
    <w:rsid w:val="4801098B"/>
    <w:rsid w:val="480B5F11"/>
    <w:rsid w:val="481F60F5"/>
    <w:rsid w:val="48212962"/>
    <w:rsid w:val="48236F6D"/>
    <w:rsid w:val="48421A6D"/>
    <w:rsid w:val="485752C9"/>
    <w:rsid w:val="487B2751"/>
    <w:rsid w:val="48A26E04"/>
    <w:rsid w:val="48B01B52"/>
    <w:rsid w:val="48B66662"/>
    <w:rsid w:val="48CE0DF9"/>
    <w:rsid w:val="48D75277"/>
    <w:rsid w:val="48D81ECB"/>
    <w:rsid w:val="48E93931"/>
    <w:rsid w:val="48F53C73"/>
    <w:rsid w:val="48F97CE6"/>
    <w:rsid w:val="490C37A4"/>
    <w:rsid w:val="490E4BC5"/>
    <w:rsid w:val="49693CD7"/>
    <w:rsid w:val="4977673A"/>
    <w:rsid w:val="499377B5"/>
    <w:rsid w:val="49951E4A"/>
    <w:rsid w:val="49A577BC"/>
    <w:rsid w:val="49B22928"/>
    <w:rsid w:val="49DB0173"/>
    <w:rsid w:val="49ED382F"/>
    <w:rsid w:val="4A0D357B"/>
    <w:rsid w:val="4A2B077F"/>
    <w:rsid w:val="4A2E3210"/>
    <w:rsid w:val="4A641D31"/>
    <w:rsid w:val="4A7445F9"/>
    <w:rsid w:val="4A811628"/>
    <w:rsid w:val="4A955D65"/>
    <w:rsid w:val="4AA52D20"/>
    <w:rsid w:val="4AE45808"/>
    <w:rsid w:val="4AEA784D"/>
    <w:rsid w:val="4AF20D66"/>
    <w:rsid w:val="4AF52D84"/>
    <w:rsid w:val="4AF715D4"/>
    <w:rsid w:val="4AF71772"/>
    <w:rsid w:val="4B100C16"/>
    <w:rsid w:val="4B135A57"/>
    <w:rsid w:val="4B1A1B46"/>
    <w:rsid w:val="4B1B788A"/>
    <w:rsid w:val="4B24352D"/>
    <w:rsid w:val="4B265DD6"/>
    <w:rsid w:val="4B2A5E28"/>
    <w:rsid w:val="4B2D2936"/>
    <w:rsid w:val="4B2E5C75"/>
    <w:rsid w:val="4B5D6400"/>
    <w:rsid w:val="4B63455D"/>
    <w:rsid w:val="4B6C045A"/>
    <w:rsid w:val="4B794DE3"/>
    <w:rsid w:val="4B7F4C9F"/>
    <w:rsid w:val="4B8F1B5B"/>
    <w:rsid w:val="4B9C2CD0"/>
    <w:rsid w:val="4BAE0654"/>
    <w:rsid w:val="4BBE17F0"/>
    <w:rsid w:val="4BCA67B4"/>
    <w:rsid w:val="4BD126FD"/>
    <w:rsid w:val="4BD64F75"/>
    <w:rsid w:val="4BF03123"/>
    <w:rsid w:val="4BF63019"/>
    <w:rsid w:val="4C115BB0"/>
    <w:rsid w:val="4C246754"/>
    <w:rsid w:val="4C2F23B8"/>
    <w:rsid w:val="4C3D51C8"/>
    <w:rsid w:val="4C4C57F4"/>
    <w:rsid w:val="4C4D4A00"/>
    <w:rsid w:val="4C523F9E"/>
    <w:rsid w:val="4C640465"/>
    <w:rsid w:val="4C863192"/>
    <w:rsid w:val="4C900652"/>
    <w:rsid w:val="4C987282"/>
    <w:rsid w:val="4CB37D92"/>
    <w:rsid w:val="4CC15426"/>
    <w:rsid w:val="4CC34412"/>
    <w:rsid w:val="4CC4354B"/>
    <w:rsid w:val="4CE009F5"/>
    <w:rsid w:val="4CF239B0"/>
    <w:rsid w:val="4D0478FC"/>
    <w:rsid w:val="4D0E0B19"/>
    <w:rsid w:val="4D1839D7"/>
    <w:rsid w:val="4D1A7E33"/>
    <w:rsid w:val="4D2B5730"/>
    <w:rsid w:val="4D367E97"/>
    <w:rsid w:val="4D3B52CE"/>
    <w:rsid w:val="4D420FCA"/>
    <w:rsid w:val="4D4441D0"/>
    <w:rsid w:val="4D4569AD"/>
    <w:rsid w:val="4D4831CB"/>
    <w:rsid w:val="4D517C00"/>
    <w:rsid w:val="4D6B726A"/>
    <w:rsid w:val="4D7C595F"/>
    <w:rsid w:val="4DA605CF"/>
    <w:rsid w:val="4DA9432A"/>
    <w:rsid w:val="4DCF74A6"/>
    <w:rsid w:val="4DD16D73"/>
    <w:rsid w:val="4DE028C6"/>
    <w:rsid w:val="4DE507B1"/>
    <w:rsid w:val="4DE96E42"/>
    <w:rsid w:val="4DF04BD8"/>
    <w:rsid w:val="4DF12D7D"/>
    <w:rsid w:val="4DFB4DC5"/>
    <w:rsid w:val="4E29707F"/>
    <w:rsid w:val="4E341133"/>
    <w:rsid w:val="4E6C5125"/>
    <w:rsid w:val="4E7359C2"/>
    <w:rsid w:val="4E887427"/>
    <w:rsid w:val="4E8D1949"/>
    <w:rsid w:val="4E8D522B"/>
    <w:rsid w:val="4EBC4169"/>
    <w:rsid w:val="4EC047CF"/>
    <w:rsid w:val="4EF94DAE"/>
    <w:rsid w:val="4F113F1E"/>
    <w:rsid w:val="4F251670"/>
    <w:rsid w:val="4F270E23"/>
    <w:rsid w:val="4F392AF3"/>
    <w:rsid w:val="4F5F5684"/>
    <w:rsid w:val="4F760BC9"/>
    <w:rsid w:val="4F786CE9"/>
    <w:rsid w:val="4F7C45B2"/>
    <w:rsid w:val="4F7F448E"/>
    <w:rsid w:val="4F8833C7"/>
    <w:rsid w:val="4F8C4745"/>
    <w:rsid w:val="4F8F4263"/>
    <w:rsid w:val="4FB13DB1"/>
    <w:rsid w:val="4FBF6B40"/>
    <w:rsid w:val="4FE6446A"/>
    <w:rsid w:val="4FFF4552"/>
    <w:rsid w:val="500A469F"/>
    <w:rsid w:val="50181DF2"/>
    <w:rsid w:val="501D5E5C"/>
    <w:rsid w:val="504A1334"/>
    <w:rsid w:val="505D23A0"/>
    <w:rsid w:val="5079732B"/>
    <w:rsid w:val="50837409"/>
    <w:rsid w:val="50940C59"/>
    <w:rsid w:val="50A0685F"/>
    <w:rsid w:val="50B267BC"/>
    <w:rsid w:val="50C36B7D"/>
    <w:rsid w:val="50DC112E"/>
    <w:rsid w:val="50E81763"/>
    <w:rsid w:val="50F60B83"/>
    <w:rsid w:val="51004099"/>
    <w:rsid w:val="51027D3D"/>
    <w:rsid w:val="5111480A"/>
    <w:rsid w:val="5116328D"/>
    <w:rsid w:val="51234F23"/>
    <w:rsid w:val="5128393A"/>
    <w:rsid w:val="51394FEB"/>
    <w:rsid w:val="51567009"/>
    <w:rsid w:val="516F4622"/>
    <w:rsid w:val="51857802"/>
    <w:rsid w:val="518D5D3A"/>
    <w:rsid w:val="5191417A"/>
    <w:rsid w:val="51997319"/>
    <w:rsid w:val="51A66E3A"/>
    <w:rsid w:val="51AA71E4"/>
    <w:rsid w:val="51D62F25"/>
    <w:rsid w:val="520C0376"/>
    <w:rsid w:val="523103B9"/>
    <w:rsid w:val="52325C83"/>
    <w:rsid w:val="523B4BEB"/>
    <w:rsid w:val="525333D8"/>
    <w:rsid w:val="52557396"/>
    <w:rsid w:val="52711EF9"/>
    <w:rsid w:val="52722371"/>
    <w:rsid w:val="5296481F"/>
    <w:rsid w:val="52A9219D"/>
    <w:rsid w:val="52B20A32"/>
    <w:rsid w:val="52B255FA"/>
    <w:rsid w:val="52B457A4"/>
    <w:rsid w:val="52D02805"/>
    <w:rsid w:val="52D2397C"/>
    <w:rsid w:val="52D719C6"/>
    <w:rsid w:val="52EB2910"/>
    <w:rsid w:val="52F77AFB"/>
    <w:rsid w:val="53003EDF"/>
    <w:rsid w:val="530F646B"/>
    <w:rsid w:val="530F7907"/>
    <w:rsid w:val="53170EBC"/>
    <w:rsid w:val="532E6CDE"/>
    <w:rsid w:val="5330609A"/>
    <w:rsid w:val="535E24DB"/>
    <w:rsid w:val="53654A3B"/>
    <w:rsid w:val="5373546A"/>
    <w:rsid w:val="537458B1"/>
    <w:rsid w:val="53864B4F"/>
    <w:rsid w:val="53893BEE"/>
    <w:rsid w:val="53900494"/>
    <w:rsid w:val="53A67303"/>
    <w:rsid w:val="53A7092F"/>
    <w:rsid w:val="53C748C9"/>
    <w:rsid w:val="53CF3DF7"/>
    <w:rsid w:val="53E61EE9"/>
    <w:rsid w:val="53E82725"/>
    <w:rsid w:val="53F371B7"/>
    <w:rsid w:val="54094BC0"/>
    <w:rsid w:val="540B2A49"/>
    <w:rsid w:val="541A13D9"/>
    <w:rsid w:val="541B6E84"/>
    <w:rsid w:val="54401F31"/>
    <w:rsid w:val="546C437C"/>
    <w:rsid w:val="54841319"/>
    <w:rsid w:val="54841D09"/>
    <w:rsid w:val="54845291"/>
    <w:rsid w:val="548F277F"/>
    <w:rsid w:val="549C0BDE"/>
    <w:rsid w:val="54AB6B27"/>
    <w:rsid w:val="54AC2B00"/>
    <w:rsid w:val="54C85103"/>
    <w:rsid w:val="54F13E60"/>
    <w:rsid w:val="54F37FC7"/>
    <w:rsid w:val="54F552C3"/>
    <w:rsid w:val="550415D1"/>
    <w:rsid w:val="5517206C"/>
    <w:rsid w:val="551C4DFC"/>
    <w:rsid w:val="551F360B"/>
    <w:rsid w:val="55245C9F"/>
    <w:rsid w:val="552930F7"/>
    <w:rsid w:val="553411FA"/>
    <w:rsid w:val="553B3021"/>
    <w:rsid w:val="55421D0D"/>
    <w:rsid w:val="55437984"/>
    <w:rsid w:val="55556C0C"/>
    <w:rsid w:val="557D147A"/>
    <w:rsid w:val="558635A1"/>
    <w:rsid w:val="558C2034"/>
    <w:rsid w:val="55A43D23"/>
    <w:rsid w:val="560C05C1"/>
    <w:rsid w:val="561A3713"/>
    <w:rsid w:val="56242E68"/>
    <w:rsid w:val="5626693E"/>
    <w:rsid w:val="56270FDE"/>
    <w:rsid w:val="562E053A"/>
    <w:rsid w:val="563D5341"/>
    <w:rsid w:val="568B7D62"/>
    <w:rsid w:val="569A0925"/>
    <w:rsid w:val="569A7636"/>
    <w:rsid w:val="56A0696E"/>
    <w:rsid w:val="56A806D7"/>
    <w:rsid w:val="56AF51E8"/>
    <w:rsid w:val="56B052C8"/>
    <w:rsid w:val="56B23E47"/>
    <w:rsid w:val="56B348A8"/>
    <w:rsid w:val="56C109EF"/>
    <w:rsid w:val="56CD4F4D"/>
    <w:rsid w:val="56D9133B"/>
    <w:rsid w:val="56E22571"/>
    <w:rsid w:val="56E96E85"/>
    <w:rsid w:val="56F53020"/>
    <w:rsid w:val="570661A1"/>
    <w:rsid w:val="572353B3"/>
    <w:rsid w:val="57235B73"/>
    <w:rsid w:val="572925B8"/>
    <w:rsid w:val="573A0765"/>
    <w:rsid w:val="574130ED"/>
    <w:rsid w:val="5746466D"/>
    <w:rsid w:val="575615C0"/>
    <w:rsid w:val="57A95A54"/>
    <w:rsid w:val="57AF4A67"/>
    <w:rsid w:val="57B43AB9"/>
    <w:rsid w:val="57BA733D"/>
    <w:rsid w:val="57D214E9"/>
    <w:rsid w:val="57E94F35"/>
    <w:rsid w:val="57EF5311"/>
    <w:rsid w:val="57F6626D"/>
    <w:rsid w:val="57FE37E3"/>
    <w:rsid w:val="5806234C"/>
    <w:rsid w:val="580B3972"/>
    <w:rsid w:val="580C3AD1"/>
    <w:rsid w:val="580F4445"/>
    <w:rsid w:val="581269AE"/>
    <w:rsid w:val="581E6E14"/>
    <w:rsid w:val="58202D97"/>
    <w:rsid w:val="58360F68"/>
    <w:rsid w:val="584A1CF7"/>
    <w:rsid w:val="58616CD7"/>
    <w:rsid w:val="586420D2"/>
    <w:rsid w:val="58651485"/>
    <w:rsid w:val="5870430F"/>
    <w:rsid w:val="58717868"/>
    <w:rsid w:val="588F0D3C"/>
    <w:rsid w:val="58941CF1"/>
    <w:rsid w:val="58997D60"/>
    <w:rsid w:val="58A53FA3"/>
    <w:rsid w:val="58B141FB"/>
    <w:rsid w:val="58B22101"/>
    <w:rsid w:val="58F04B1D"/>
    <w:rsid w:val="58F839A9"/>
    <w:rsid w:val="5906375C"/>
    <w:rsid w:val="59087DCD"/>
    <w:rsid w:val="592B45B2"/>
    <w:rsid w:val="594348FF"/>
    <w:rsid w:val="59475AC1"/>
    <w:rsid w:val="59501B39"/>
    <w:rsid w:val="597F0F8D"/>
    <w:rsid w:val="5980306E"/>
    <w:rsid w:val="5981145E"/>
    <w:rsid w:val="598A19F8"/>
    <w:rsid w:val="598B14B5"/>
    <w:rsid w:val="598B68EF"/>
    <w:rsid w:val="599252E1"/>
    <w:rsid w:val="59A36884"/>
    <w:rsid w:val="59A41B8C"/>
    <w:rsid w:val="59B248B6"/>
    <w:rsid w:val="59BA11B1"/>
    <w:rsid w:val="59D21DCD"/>
    <w:rsid w:val="59EC27D5"/>
    <w:rsid w:val="59EF64D5"/>
    <w:rsid w:val="59F0375F"/>
    <w:rsid w:val="5A032DFE"/>
    <w:rsid w:val="5A08667F"/>
    <w:rsid w:val="5A111B20"/>
    <w:rsid w:val="5A2F3B02"/>
    <w:rsid w:val="5A332C55"/>
    <w:rsid w:val="5A3E3FC5"/>
    <w:rsid w:val="5A400B3E"/>
    <w:rsid w:val="5A45067A"/>
    <w:rsid w:val="5A471420"/>
    <w:rsid w:val="5A63165B"/>
    <w:rsid w:val="5A6F2CDD"/>
    <w:rsid w:val="5A743ABF"/>
    <w:rsid w:val="5A783BB4"/>
    <w:rsid w:val="5A90459B"/>
    <w:rsid w:val="5A974599"/>
    <w:rsid w:val="5ABC7EF6"/>
    <w:rsid w:val="5ACA2825"/>
    <w:rsid w:val="5ACB38CD"/>
    <w:rsid w:val="5AE07088"/>
    <w:rsid w:val="5AE4265D"/>
    <w:rsid w:val="5AE728F0"/>
    <w:rsid w:val="5AFA29E8"/>
    <w:rsid w:val="5AFE4ABE"/>
    <w:rsid w:val="5B242455"/>
    <w:rsid w:val="5B332F96"/>
    <w:rsid w:val="5B3D1C81"/>
    <w:rsid w:val="5B4111B2"/>
    <w:rsid w:val="5B436F12"/>
    <w:rsid w:val="5B6A575C"/>
    <w:rsid w:val="5B6B143A"/>
    <w:rsid w:val="5B6F2406"/>
    <w:rsid w:val="5B710E07"/>
    <w:rsid w:val="5B9D47DE"/>
    <w:rsid w:val="5BAB2773"/>
    <w:rsid w:val="5BAE649F"/>
    <w:rsid w:val="5BC13B18"/>
    <w:rsid w:val="5BCF1990"/>
    <w:rsid w:val="5BE94F75"/>
    <w:rsid w:val="5BEC758C"/>
    <w:rsid w:val="5BF80C52"/>
    <w:rsid w:val="5BFA70ED"/>
    <w:rsid w:val="5C0517E5"/>
    <w:rsid w:val="5C2E78FC"/>
    <w:rsid w:val="5C370589"/>
    <w:rsid w:val="5C3D7419"/>
    <w:rsid w:val="5C3E551B"/>
    <w:rsid w:val="5C426A4D"/>
    <w:rsid w:val="5C4573E8"/>
    <w:rsid w:val="5C53001A"/>
    <w:rsid w:val="5C5A3835"/>
    <w:rsid w:val="5C9A728D"/>
    <w:rsid w:val="5CBC380F"/>
    <w:rsid w:val="5CC05DF3"/>
    <w:rsid w:val="5CC1195A"/>
    <w:rsid w:val="5CC437B5"/>
    <w:rsid w:val="5CC90AF1"/>
    <w:rsid w:val="5CD80B8D"/>
    <w:rsid w:val="5CEA74EE"/>
    <w:rsid w:val="5CF76246"/>
    <w:rsid w:val="5D0B5755"/>
    <w:rsid w:val="5D144E6C"/>
    <w:rsid w:val="5D267A72"/>
    <w:rsid w:val="5D374337"/>
    <w:rsid w:val="5D3B15F5"/>
    <w:rsid w:val="5D3B6B71"/>
    <w:rsid w:val="5D3E7110"/>
    <w:rsid w:val="5D4576FD"/>
    <w:rsid w:val="5D5C61F8"/>
    <w:rsid w:val="5D681B72"/>
    <w:rsid w:val="5D7079EF"/>
    <w:rsid w:val="5D72469D"/>
    <w:rsid w:val="5D7437FF"/>
    <w:rsid w:val="5D843774"/>
    <w:rsid w:val="5D9720E1"/>
    <w:rsid w:val="5DAB2E25"/>
    <w:rsid w:val="5DAB7DED"/>
    <w:rsid w:val="5DB20EB2"/>
    <w:rsid w:val="5DB95371"/>
    <w:rsid w:val="5DEC197B"/>
    <w:rsid w:val="5DFE3ED2"/>
    <w:rsid w:val="5E003123"/>
    <w:rsid w:val="5E0236BF"/>
    <w:rsid w:val="5E032843"/>
    <w:rsid w:val="5E0437CD"/>
    <w:rsid w:val="5E0D23F3"/>
    <w:rsid w:val="5E391746"/>
    <w:rsid w:val="5E393CA9"/>
    <w:rsid w:val="5E455689"/>
    <w:rsid w:val="5E5C2C8C"/>
    <w:rsid w:val="5E756024"/>
    <w:rsid w:val="5E775B13"/>
    <w:rsid w:val="5E7F546E"/>
    <w:rsid w:val="5E834193"/>
    <w:rsid w:val="5E8D7C89"/>
    <w:rsid w:val="5EB03CDC"/>
    <w:rsid w:val="5EB813E9"/>
    <w:rsid w:val="5EBA5FD2"/>
    <w:rsid w:val="5EBB54D8"/>
    <w:rsid w:val="5EBC471A"/>
    <w:rsid w:val="5EC507DC"/>
    <w:rsid w:val="5EC75656"/>
    <w:rsid w:val="5EC92AA0"/>
    <w:rsid w:val="5ECC63AD"/>
    <w:rsid w:val="5ED12F21"/>
    <w:rsid w:val="5EE671B0"/>
    <w:rsid w:val="5EF85A85"/>
    <w:rsid w:val="5EFF6D35"/>
    <w:rsid w:val="5F09101E"/>
    <w:rsid w:val="5F262CC5"/>
    <w:rsid w:val="5F302E49"/>
    <w:rsid w:val="5F3F431D"/>
    <w:rsid w:val="5F4C7296"/>
    <w:rsid w:val="5F5565FA"/>
    <w:rsid w:val="5F645494"/>
    <w:rsid w:val="5F6B3E94"/>
    <w:rsid w:val="5F9578DF"/>
    <w:rsid w:val="5F9E6B86"/>
    <w:rsid w:val="5FB8328A"/>
    <w:rsid w:val="5FC52367"/>
    <w:rsid w:val="5FCC2D9B"/>
    <w:rsid w:val="5FE40D54"/>
    <w:rsid w:val="600B4416"/>
    <w:rsid w:val="600B5687"/>
    <w:rsid w:val="601057D1"/>
    <w:rsid w:val="602F4C93"/>
    <w:rsid w:val="60372019"/>
    <w:rsid w:val="604A7FED"/>
    <w:rsid w:val="606A6DF9"/>
    <w:rsid w:val="60744098"/>
    <w:rsid w:val="60773C59"/>
    <w:rsid w:val="60C64759"/>
    <w:rsid w:val="60CA4264"/>
    <w:rsid w:val="60CC1C15"/>
    <w:rsid w:val="60D326E9"/>
    <w:rsid w:val="60E72737"/>
    <w:rsid w:val="60E9713E"/>
    <w:rsid w:val="60EF75D5"/>
    <w:rsid w:val="6103769E"/>
    <w:rsid w:val="61311439"/>
    <w:rsid w:val="61550AEF"/>
    <w:rsid w:val="616A5FB0"/>
    <w:rsid w:val="617B1DCF"/>
    <w:rsid w:val="617C208E"/>
    <w:rsid w:val="617D552C"/>
    <w:rsid w:val="617E78DB"/>
    <w:rsid w:val="61915361"/>
    <w:rsid w:val="61A715DE"/>
    <w:rsid w:val="61AE0C88"/>
    <w:rsid w:val="61B13500"/>
    <w:rsid w:val="61BD53C2"/>
    <w:rsid w:val="61C4088D"/>
    <w:rsid w:val="61C72304"/>
    <w:rsid w:val="61E67601"/>
    <w:rsid w:val="6202438C"/>
    <w:rsid w:val="62142F24"/>
    <w:rsid w:val="621B149C"/>
    <w:rsid w:val="62200D5C"/>
    <w:rsid w:val="6221261E"/>
    <w:rsid w:val="62284B91"/>
    <w:rsid w:val="622A12CC"/>
    <w:rsid w:val="622A4EF3"/>
    <w:rsid w:val="6237390C"/>
    <w:rsid w:val="623A21FF"/>
    <w:rsid w:val="624D4464"/>
    <w:rsid w:val="62730615"/>
    <w:rsid w:val="627D35D9"/>
    <w:rsid w:val="628D2DEB"/>
    <w:rsid w:val="628D55B7"/>
    <w:rsid w:val="629B4227"/>
    <w:rsid w:val="62A30C24"/>
    <w:rsid w:val="62BC11C4"/>
    <w:rsid w:val="62BC7A15"/>
    <w:rsid w:val="62C22ACD"/>
    <w:rsid w:val="62E24485"/>
    <w:rsid w:val="62F91903"/>
    <w:rsid w:val="6301481A"/>
    <w:rsid w:val="630A3533"/>
    <w:rsid w:val="630E48DA"/>
    <w:rsid w:val="6327407B"/>
    <w:rsid w:val="632E4778"/>
    <w:rsid w:val="63450C1B"/>
    <w:rsid w:val="6350451D"/>
    <w:rsid w:val="63582E5F"/>
    <w:rsid w:val="636C4AC6"/>
    <w:rsid w:val="636D6396"/>
    <w:rsid w:val="636E61E6"/>
    <w:rsid w:val="6375403A"/>
    <w:rsid w:val="638726A1"/>
    <w:rsid w:val="639520BE"/>
    <w:rsid w:val="63963CE2"/>
    <w:rsid w:val="63A026C2"/>
    <w:rsid w:val="63AF1EF8"/>
    <w:rsid w:val="63AF72FC"/>
    <w:rsid w:val="63B84682"/>
    <w:rsid w:val="63C213AC"/>
    <w:rsid w:val="63CC3EFA"/>
    <w:rsid w:val="63F05AFC"/>
    <w:rsid w:val="63FE3EDA"/>
    <w:rsid w:val="641C5383"/>
    <w:rsid w:val="641F47CC"/>
    <w:rsid w:val="643866DF"/>
    <w:rsid w:val="644C080D"/>
    <w:rsid w:val="645114BF"/>
    <w:rsid w:val="645D01D8"/>
    <w:rsid w:val="64B82ECE"/>
    <w:rsid w:val="64BB445F"/>
    <w:rsid w:val="64D27B2D"/>
    <w:rsid w:val="64DD6644"/>
    <w:rsid w:val="64E9637E"/>
    <w:rsid w:val="64EE16C1"/>
    <w:rsid w:val="64F2444D"/>
    <w:rsid w:val="65362B33"/>
    <w:rsid w:val="653A6E80"/>
    <w:rsid w:val="653E04CE"/>
    <w:rsid w:val="65587366"/>
    <w:rsid w:val="65591A6B"/>
    <w:rsid w:val="659D1389"/>
    <w:rsid w:val="65A823D7"/>
    <w:rsid w:val="65B84E2C"/>
    <w:rsid w:val="65BD72AF"/>
    <w:rsid w:val="65CA735B"/>
    <w:rsid w:val="65CC0170"/>
    <w:rsid w:val="65D67B3E"/>
    <w:rsid w:val="65FC4F4C"/>
    <w:rsid w:val="66072CAA"/>
    <w:rsid w:val="66076043"/>
    <w:rsid w:val="66095806"/>
    <w:rsid w:val="660D1EA4"/>
    <w:rsid w:val="662A6693"/>
    <w:rsid w:val="662F7217"/>
    <w:rsid w:val="66356F1B"/>
    <w:rsid w:val="66400BA5"/>
    <w:rsid w:val="664F25CD"/>
    <w:rsid w:val="6650631C"/>
    <w:rsid w:val="665E0126"/>
    <w:rsid w:val="666349A7"/>
    <w:rsid w:val="66775055"/>
    <w:rsid w:val="66B04678"/>
    <w:rsid w:val="66B92F83"/>
    <w:rsid w:val="66C13B98"/>
    <w:rsid w:val="66DB37F9"/>
    <w:rsid w:val="66E77892"/>
    <w:rsid w:val="66F35798"/>
    <w:rsid w:val="66FD463A"/>
    <w:rsid w:val="67063841"/>
    <w:rsid w:val="6715773E"/>
    <w:rsid w:val="671E2FBD"/>
    <w:rsid w:val="67555F89"/>
    <w:rsid w:val="67573C50"/>
    <w:rsid w:val="676C7A0F"/>
    <w:rsid w:val="6772737D"/>
    <w:rsid w:val="678D125F"/>
    <w:rsid w:val="679506FF"/>
    <w:rsid w:val="6796701D"/>
    <w:rsid w:val="67B95E47"/>
    <w:rsid w:val="67D505AF"/>
    <w:rsid w:val="67DA21D6"/>
    <w:rsid w:val="67DC090D"/>
    <w:rsid w:val="67DD3D22"/>
    <w:rsid w:val="67E275AB"/>
    <w:rsid w:val="67F8392A"/>
    <w:rsid w:val="67F95B12"/>
    <w:rsid w:val="67FF08C1"/>
    <w:rsid w:val="681D0BB6"/>
    <w:rsid w:val="68232FFF"/>
    <w:rsid w:val="68245316"/>
    <w:rsid w:val="682F7C76"/>
    <w:rsid w:val="68335D28"/>
    <w:rsid w:val="68353A82"/>
    <w:rsid w:val="68607D48"/>
    <w:rsid w:val="686F5902"/>
    <w:rsid w:val="68A051AF"/>
    <w:rsid w:val="68A31878"/>
    <w:rsid w:val="68B6391C"/>
    <w:rsid w:val="68C44FF1"/>
    <w:rsid w:val="68D8278C"/>
    <w:rsid w:val="68F07320"/>
    <w:rsid w:val="68F311A7"/>
    <w:rsid w:val="6905401C"/>
    <w:rsid w:val="69437A05"/>
    <w:rsid w:val="695E23B3"/>
    <w:rsid w:val="697107CF"/>
    <w:rsid w:val="69767F82"/>
    <w:rsid w:val="699509B3"/>
    <w:rsid w:val="69A870ED"/>
    <w:rsid w:val="69DD2A4A"/>
    <w:rsid w:val="6A1D3965"/>
    <w:rsid w:val="6A251C23"/>
    <w:rsid w:val="6A2553F9"/>
    <w:rsid w:val="6A271B07"/>
    <w:rsid w:val="6A4E07EB"/>
    <w:rsid w:val="6A6F4200"/>
    <w:rsid w:val="6A755F9D"/>
    <w:rsid w:val="6A7918D0"/>
    <w:rsid w:val="6A7C09E0"/>
    <w:rsid w:val="6A860C93"/>
    <w:rsid w:val="6A870E18"/>
    <w:rsid w:val="6A8A1CCA"/>
    <w:rsid w:val="6A911E88"/>
    <w:rsid w:val="6A9C09F6"/>
    <w:rsid w:val="6AA11EB0"/>
    <w:rsid w:val="6AA37026"/>
    <w:rsid w:val="6AA638ED"/>
    <w:rsid w:val="6ABF1148"/>
    <w:rsid w:val="6AC83492"/>
    <w:rsid w:val="6AD90283"/>
    <w:rsid w:val="6B134416"/>
    <w:rsid w:val="6B1A2FDD"/>
    <w:rsid w:val="6B1A6075"/>
    <w:rsid w:val="6B230D38"/>
    <w:rsid w:val="6B3E2A6D"/>
    <w:rsid w:val="6B4668F5"/>
    <w:rsid w:val="6B492B01"/>
    <w:rsid w:val="6B4947CF"/>
    <w:rsid w:val="6B59194F"/>
    <w:rsid w:val="6B77289A"/>
    <w:rsid w:val="6B8A3EA0"/>
    <w:rsid w:val="6B96149A"/>
    <w:rsid w:val="6BA00E84"/>
    <w:rsid w:val="6BB26F19"/>
    <w:rsid w:val="6BBB62F4"/>
    <w:rsid w:val="6BBE7C9D"/>
    <w:rsid w:val="6BC36A22"/>
    <w:rsid w:val="6BE70B46"/>
    <w:rsid w:val="6BEB2890"/>
    <w:rsid w:val="6BEE100F"/>
    <w:rsid w:val="6BF62A14"/>
    <w:rsid w:val="6BFD6CD6"/>
    <w:rsid w:val="6C037698"/>
    <w:rsid w:val="6C050B9A"/>
    <w:rsid w:val="6C0E589B"/>
    <w:rsid w:val="6C12376C"/>
    <w:rsid w:val="6C127194"/>
    <w:rsid w:val="6C2E3913"/>
    <w:rsid w:val="6C42021C"/>
    <w:rsid w:val="6C4C2A3D"/>
    <w:rsid w:val="6C5F2D13"/>
    <w:rsid w:val="6C6A7696"/>
    <w:rsid w:val="6C6C0F84"/>
    <w:rsid w:val="6C822C3C"/>
    <w:rsid w:val="6C89377E"/>
    <w:rsid w:val="6C912D01"/>
    <w:rsid w:val="6C977259"/>
    <w:rsid w:val="6C9F3546"/>
    <w:rsid w:val="6CAF3F00"/>
    <w:rsid w:val="6CB04E16"/>
    <w:rsid w:val="6CC5228E"/>
    <w:rsid w:val="6CC90F0B"/>
    <w:rsid w:val="6CE12C00"/>
    <w:rsid w:val="6CEF6B04"/>
    <w:rsid w:val="6CF01DEB"/>
    <w:rsid w:val="6CF772CE"/>
    <w:rsid w:val="6CF860F6"/>
    <w:rsid w:val="6D175658"/>
    <w:rsid w:val="6D19524D"/>
    <w:rsid w:val="6D1F4730"/>
    <w:rsid w:val="6D234C5F"/>
    <w:rsid w:val="6D416928"/>
    <w:rsid w:val="6D6A6655"/>
    <w:rsid w:val="6D842515"/>
    <w:rsid w:val="6D9A5FFC"/>
    <w:rsid w:val="6DA25E0B"/>
    <w:rsid w:val="6DAF32CC"/>
    <w:rsid w:val="6DAF7364"/>
    <w:rsid w:val="6DB1131D"/>
    <w:rsid w:val="6DBF6511"/>
    <w:rsid w:val="6DC07485"/>
    <w:rsid w:val="6DC51164"/>
    <w:rsid w:val="6DD9184E"/>
    <w:rsid w:val="6DE7581B"/>
    <w:rsid w:val="6DE91914"/>
    <w:rsid w:val="6DF25939"/>
    <w:rsid w:val="6DF6640E"/>
    <w:rsid w:val="6DF74A92"/>
    <w:rsid w:val="6DFC73E5"/>
    <w:rsid w:val="6E0A0DA1"/>
    <w:rsid w:val="6E0F480F"/>
    <w:rsid w:val="6E1B4C35"/>
    <w:rsid w:val="6E214E0E"/>
    <w:rsid w:val="6E2D7699"/>
    <w:rsid w:val="6E356F1B"/>
    <w:rsid w:val="6E4022B8"/>
    <w:rsid w:val="6E4F2135"/>
    <w:rsid w:val="6E640AC3"/>
    <w:rsid w:val="6E666B75"/>
    <w:rsid w:val="6E7D2769"/>
    <w:rsid w:val="6E874E86"/>
    <w:rsid w:val="6EA97DBD"/>
    <w:rsid w:val="6EC0527C"/>
    <w:rsid w:val="6EC74680"/>
    <w:rsid w:val="6EC778B3"/>
    <w:rsid w:val="6EE063CF"/>
    <w:rsid w:val="6EE41F5A"/>
    <w:rsid w:val="6F005012"/>
    <w:rsid w:val="6F0F069F"/>
    <w:rsid w:val="6F1A7EC2"/>
    <w:rsid w:val="6F22398A"/>
    <w:rsid w:val="6F296CA7"/>
    <w:rsid w:val="6F2A440A"/>
    <w:rsid w:val="6F2B1DF4"/>
    <w:rsid w:val="6F2F4041"/>
    <w:rsid w:val="6F3F30E7"/>
    <w:rsid w:val="6F486932"/>
    <w:rsid w:val="6F4E4A4D"/>
    <w:rsid w:val="6F85340D"/>
    <w:rsid w:val="6F8858B7"/>
    <w:rsid w:val="6F8C606D"/>
    <w:rsid w:val="6F915F90"/>
    <w:rsid w:val="6FA74ECB"/>
    <w:rsid w:val="6FC036D8"/>
    <w:rsid w:val="6FE139E6"/>
    <w:rsid w:val="6FE67E00"/>
    <w:rsid w:val="6FED7374"/>
    <w:rsid w:val="6FF2742A"/>
    <w:rsid w:val="6FF76D4E"/>
    <w:rsid w:val="7002620D"/>
    <w:rsid w:val="70277B2C"/>
    <w:rsid w:val="703232C7"/>
    <w:rsid w:val="703B4E05"/>
    <w:rsid w:val="704514DA"/>
    <w:rsid w:val="704B3347"/>
    <w:rsid w:val="705E0CDA"/>
    <w:rsid w:val="707E73E2"/>
    <w:rsid w:val="70941ECB"/>
    <w:rsid w:val="709968B7"/>
    <w:rsid w:val="70AE74D1"/>
    <w:rsid w:val="70B80F1D"/>
    <w:rsid w:val="70CD1F6F"/>
    <w:rsid w:val="70CF7468"/>
    <w:rsid w:val="70D60B64"/>
    <w:rsid w:val="70D84A0A"/>
    <w:rsid w:val="70E3567A"/>
    <w:rsid w:val="70E73FD3"/>
    <w:rsid w:val="70F52A6A"/>
    <w:rsid w:val="710238FA"/>
    <w:rsid w:val="71072592"/>
    <w:rsid w:val="710D364E"/>
    <w:rsid w:val="712E6511"/>
    <w:rsid w:val="7137717C"/>
    <w:rsid w:val="71390127"/>
    <w:rsid w:val="71494853"/>
    <w:rsid w:val="714F1542"/>
    <w:rsid w:val="715417D4"/>
    <w:rsid w:val="715C7BA7"/>
    <w:rsid w:val="715D1A51"/>
    <w:rsid w:val="71816480"/>
    <w:rsid w:val="71A2039F"/>
    <w:rsid w:val="71B407B1"/>
    <w:rsid w:val="71B74C2D"/>
    <w:rsid w:val="71BF2EC7"/>
    <w:rsid w:val="71C02B8F"/>
    <w:rsid w:val="71DF311C"/>
    <w:rsid w:val="71E4483C"/>
    <w:rsid w:val="71EA5D6F"/>
    <w:rsid w:val="71ED3FC3"/>
    <w:rsid w:val="71F32A5C"/>
    <w:rsid w:val="71FD6A15"/>
    <w:rsid w:val="72011FBA"/>
    <w:rsid w:val="72187D41"/>
    <w:rsid w:val="722511C5"/>
    <w:rsid w:val="72266EA7"/>
    <w:rsid w:val="72306155"/>
    <w:rsid w:val="72461CF9"/>
    <w:rsid w:val="724D4FB6"/>
    <w:rsid w:val="72623A37"/>
    <w:rsid w:val="72661A4A"/>
    <w:rsid w:val="729A3801"/>
    <w:rsid w:val="72AD6204"/>
    <w:rsid w:val="72BE1653"/>
    <w:rsid w:val="72C71623"/>
    <w:rsid w:val="72CE340D"/>
    <w:rsid w:val="72D85BC0"/>
    <w:rsid w:val="72D9438D"/>
    <w:rsid w:val="72E81A5C"/>
    <w:rsid w:val="72EC4E2B"/>
    <w:rsid w:val="72ED48D5"/>
    <w:rsid w:val="7317160D"/>
    <w:rsid w:val="732F1DA6"/>
    <w:rsid w:val="734534BD"/>
    <w:rsid w:val="734F3A39"/>
    <w:rsid w:val="73797D3C"/>
    <w:rsid w:val="738A1830"/>
    <w:rsid w:val="73A60AF5"/>
    <w:rsid w:val="73B404F2"/>
    <w:rsid w:val="73C55852"/>
    <w:rsid w:val="73D7172A"/>
    <w:rsid w:val="73D962A9"/>
    <w:rsid w:val="73DC7125"/>
    <w:rsid w:val="73DC7942"/>
    <w:rsid w:val="73E21B2E"/>
    <w:rsid w:val="73E63FA6"/>
    <w:rsid w:val="73F05376"/>
    <w:rsid w:val="74042680"/>
    <w:rsid w:val="74050D77"/>
    <w:rsid w:val="740806D4"/>
    <w:rsid w:val="740942B8"/>
    <w:rsid w:val="74130394"/>
    <w:rsid w:val="74170DC2"/>
    <w:rsid w:val="74273CBD"/>
    <w:rsid w:val="74316B3F"/>
    <w:rsid w:val="743A3C55"/>
    <w:rsid w:val="7442421B"/>
    <w:rsid w:val="74692C68"/>
    <w:rsid w:val="748251A9"/>
    <w:rsid w:val="748A34F0"/>
    <w:rsid w:val="74975207"/>
    <w:rsid w:val="74A06B63"/>
    <w:rsid w:val="74AC162B"/>
    <w:rsid w:val="74B543B9"/>
    <w:rsid w:val="74C073D4"/>
    <w:rsid w:val="74CB3BEE"/>
    <w:rsid w:val="74D64AAE"/>
    <w:rsid w:val="74DC04B2"/>
    <w:rsid w:val="74E34516"/>
    <w:rsid w:val="74F63A7D"/>
    <w:rsid w:val="75170EB4"/>
    <w:rsid w:val="751B347D"/>
    <w:rsid w:val="751C2C96"/>
    <w:rsid w:val="751E6E02"/>
    <w:rsid w:val="75263BF8"/>
    <w:rsid w:val="752B013F"/>
    <w:rsid w:val="75440194"/>
    <w:rsid w:val="754D13E4"/>
    <w:rsid w:val="755825A6"/>
    <w:rsid w:val="756E2645"/>
    <w:rsid w:val="75727259"/>
    <w:rsid w:val="75796CA6"/>
    <w:rsid w:val="75955733"/>
    <w:rsid w:val="75A07398"/>
    <w:rsid w:val="75A812AF"/>
    <w:rsid w:val="75B43B93"/>
    <w:rsid w:val="75B70A29"/>
    <w:rsid w:val="75B77648"/>
    <w:rsid w:val="75F338D3"/>
    <w:rsid w:val="75F71771"/>
    <w:rsid w:val="75F7552E"/>
    <w:rsid w:val="760B2030"/>
    <w:rsid w:val="760D0AE1"/>
    <w:rsid w:val="761D5B85"/>
    <w:rsid w:val="76507F6D"/>
    <w:rsid w:val="7651756D"/>
    <w:rsid w:val="76567551"/>
    <w:rsid w:val="76721CF6"/>
    <w:rsid w:val="76801B29"/>
    <w:rsid w:val="768A7854"/>
    <w:rsid w:val="768F2B90"/>
    <w:rsid w:val="768F3058"/>
    <w:rsid w:val="76A60C77"/>
    <w:rsid w:val="76A94063"/>
    <w:rsid w:val="76AA7E06"/>
    <w:rsid w:val="76DA69AC"/>
    <w:rsid w:val="76DD50E8"/>
    <w:rsid w:val="76E2532A"/>
    <w:rsid w:val="76E476F4"/>
    <w:rsid w:val="76E571C4"/>
    <w:rsid w:val="76EA5375"/>
    <w:rsid w:val="76ED13AE"/>
    <w:rsid w:val="77566CD5"/>
    <w:rsid w:val="775D7CD4"/>
    <w:rsid w:val="77694B5F"/>
    <w:rsid w:val="7769629E"/>
    <w:rsid w:val="77831ED4"/>
    <w:rsid w:val="77946853"/>
    <w:rsid w:val="77A10E00"/>
    <w:rsid w:val="77A51300"/>
    <w:rsid w:val="77AA2A19"/>
    <w:rsid w:val="77AD6497"/>
    <w:rsid w:val="77B76982"/>
    <w:rsid w:val="77B93843"/>
    <w:rsid w:val="77E80057"/>
    <w:rsid w:val="77EE575B"/>
    <w:rsid w:val="77F25241"/>
    <w:rsid w:val="77FB2222"/>
    <w:rsid w:val="78087398"/>
    <w:rsid w:val="781A0B5F"/>
    <w:rsid w:val="781B023A"/>
    <w:rsid w:val="78273883"/>
    <w:rsid w:val="782914CC"/>
    <w:rsid w:val="783934BD"/>
    <w:rsid w:val="78411897"/>
    <w:rsid w:val="784512E0"/>
    <w:rsid w:val="784822B5"/>
    <w:rsid w:val="78560BC1"/>
    <w:rsid w:val="78606DEB"/>
    <w:rsid w:val="786E1F33"/>
    <w:rsid w:val="786E75A6"/>
    <w:rsid w:val="789173FF"/>
    <w:rsid w:val="789D295B"/>
    <w:rsid w:val="78A431CD"/>
    <w:rsid w:val="78A8171D"/>
    <w:rsid w:val="78AC776F"/>
    <w:rsid w:val="78B24867"/>
    <w:rsid w:val="78C261E2"/>
    <w:rsid w:val="78D16BB7"/>
    <w:rsid w:val="78D275B9"/>
    <w:rsid w:val="78D72878"/>
    <w:rsid w:val="78E707E1"/>
    <w:rsid w:val="78E96703"/>
    <w:rsid w:val="78EF4FE2"/>
    <w:rsid w:val="79050166"/>
    <w:rsid w:val="790E6384"/>
    <w:rsid w:val="790F74BA"/>
    <w:rsid w:val="793414B1"/>
    <w:rsid w:val="79372166"/>
    <w:rsid w:val="793C2D8B"/>
    <w:rsid w:val="79442A7C"/>
    <w:rsid w:val="794B4691"/>
    <w:rsid w:val="794C1156"/>
    <w:rsid w:val="79762296"/>
    <w:rsid w:val="797D7D8B"/>
    <w:rsid w:val="79821DC6"/>
    <w:rsid w:val="79833365"/>
    <w:rsid w:val="79846299"/>
    <w:rsid w:val="79970657"/>
    <w:rsid w:val="79A743E8"/>
    <w:rsid w:val="79AC2735"/>
    <w:rsid w:val="79B73B29"/>
    <w:rsid w:val="79C9657B"/>
    <w:rsid w:val="79D43DB9"/>
    <w:rsid w:val="79DA40B5"/>
    <w:rsid w:val="79E669D1"/>
    <w:rsid w:val="79F10FE4"/>
    <w:rsid w:val="79FE7348"/>
    <w:rsid w:val="7A03465C"/>
    <w:rsid w:val="7A0B0D75"/>
    <w:rsid w:val="7A136071"/>
    <w:rsid w:val="7A5B6475"/>
    <w:rsid w:val="7A617687"/>
    <w:rsid w:val="7A696CC3"/>
    <w:rsid w:val="7A9C6936"/>
    <w:rsid w:val="7AA203AB"/>
    <w:rsid w:val="7AA74C4E"/>
    <w:rsid w:val="7AA933E1"/>
    <w:rsid w:val="7AAA7E71"/>
    <w:rsid w:val="7AC32A4D"/>
    <w:rsid w:val="7ACE173F"/>
    <w:rsid w:val="7ACF3C8C"/>
    <w:rsid w:val="7AD21E9B"/>
    <w:rsid w:val="7AD2628A"/>
    <w:rsid w:val="7AED5FFA"/>
    <w:rsid w:val="7AEE5289"/>
    <w:rsid w:val="7AF23D43"/>
    <w:rsid w:val="7AFC3436"/>
    <w:rsid w:val="7B304421"/>
    <w:rsid w:val="7B3449F8"/>
    <w:rsid w:val="7B353626"/>
    <w:rsid w:val="7B4A75FF"/>
    <w:rsid w:val="7B4B2B49"/>
    <w:rsid w:val="7B511C9D"/>
    <w:rsid w:val="7B5662E0"/>
    <w:rsid w:val="7B6A1142"/>
    <w:rsid w:val="7B773ADF"/>
    <w:rsid w:val="7B7F47C3"/>
    <w:rsid w:val="7B9C1CA4"/>
    <w:rsid w:val="7BB0102B"/>
    <w:rsid w:val="7BB739FB"/>
    <w:rsid w:val="7BCB69BB"/>
    <w:rsid w:val="7BE06E27"/>
    <w:rsid w:val="7BE37FD9"/>
    <w:rsid w:val="7BE710DF"/>
    <w:rsid w:val="7C091E65"/>
    <w:rsid w:val="7C1328C0"/>
    <w:rsid w:val="7C1C6CC4"/>
    <w:rsid w:val="7C2134AB"/>
    <w:rsid w:val="7C2445ED"/>
    <w:rsid w:val="7C303F8D"/>
    <w:rsid w:val="7C351C38"/>
    <w:rsid w:val="7C4746F4"/>
    <w:rsid w:val="7C4863A3"/>
    <w:rsid w:val="7C5911F0"/>
    <w:rsid w:val="7C5E385F"/>
    <w:rsid w:val="7C722206"/>
    <w:rsid w:val="7C7245D9"/>
    <w:rsid w:val="7C9B4145"/>
    <w:rsid w:val="7CAB3040"/>
    <w:rsid w:val="7CF92B69"/>
    <w:rsid w:val="7CFE3E64"/>
    <w:rsid w:val="7D155A4B"/>
    <w:rsid w:val="7D187030"/>
    <w:rsid w:val="7D1A2F47"/>
    <w:rsid w:val="7D2007DD"/>
    <w:rsid w:val="7D22647B"/>
    <w:rsid w:val="7D2B3F14"/>
    <w:rsid w:val="7D2F79BE"/>
    <w:rsid w:val="7D306657"/>
    <w:rsid w:val="7D307F5D"/>
    <w:rsid w:val="7D3D6927"/>
    <w:rsid w:val="7D6B5752"/>
    <w:rsid w:val="7D8B18D3"/>
    <w:rsid w:val="7D8F4C7C"/>
    <w:rsid w:val="7D8F6FD4"/>
    <w:rsid w:val="7D9155CF"/>
    <w:rsid w:val="7D98376B"/>
    <w:rsid w:val="7D9A26C3"/>
    <w:rsid w:val="7D9C2EA0"/>
    <w:rsid w:val="7DA160A4"/>
    <w:rsid w:val="7DBA0BE3"/>
    <w:rsid w:val="7DC20535"/>
    <w:rsid w:val="7DC82BB3"/>
    <w:rsid w:val="7DCB0272"/>
    <w:rsid w:val="7DD26652"/>
    <w:rsid w:val="7DFA252A"/>
    <w:rsid w:val="7E3F5D16"/>
    <w:rsid w:val="7E506005"/>
    <w:rsid w:val="7E523990"/>
    <w:rsid w:val="7E525A5A"/>
    <w:rsid w:val="7E595242"/>
    <w:rsid w:val="7E5C4C5F"/>
    <w:rsid w:val="7E5E07D1"/>
    <w:rsid w:val="7E69351B"/>
    <w:rsid w:val="7EA32F6F"/>
    <w:rsid w:val="7EAF41E3"/>
    <w:rsid w:val="7EE215C8"/>
    <w:rsid w:val="7EE50058"/>
    <w:rsid w:val="7EF370B5"/>
    <w:rsid w:val="7F247014"/>
    <w:rsid w:val="7F24754E"/>
    <w:rsid w:val="7F272C66"/>
    <w:rsid w:val="7F2D23EA"/>
    <w:rsid w:val="7F5B676D"/>
    <w:rsid w:val="7F691BD4"/>
    <w:rsid w:val="7F924117"/>
    <w:rsid w:val="7F937760"/>
    <w:rsid w:val="7FA622F3"/>
    <w:rsid w:val="7FA906C2"/>
    <w:rsid w:val="7FA90EB6"/>
    <w:rsid w:val="7FAD7330"/>
    <w:rsid w:val="7FB02ED3"/>
    <w:rsid w:val="7FB10180"/>
    <w:rsid w:val="7FB84C7A"/>
    <w:rsid w:val="7FF07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458CBD7"/>
  <w15:chartTrackingRefBased/>
  <w15:docId w15:val="{972CB1C6-4CCA-4654-B3AD-ACA52B8356B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1" w:qFormat="1"/>
    <w:lsdException w:name="toc 5" w:uiPriority="1" w:qFormat="1"/>
    <w:lsdException w:name="toc 6" w:uiPriority="1" w:qFormat="1"/>
    <w:lsdException w:name="toc 7" w:uiPriority="1" w:qFormat="1"/>
    <w:lsdException w:name="toc 8" w:uiPriority="1" w:qFormat="1"/>
    <w:lsdException w:name="footnote text" w:uiPriority="99" w:unhideWhenUsed="1"/>
    <w:lsdException w:name="footer" w:uiPriority="99"/>
    <w:lsdException w:name="caption" w:qFormat="1"/>
    <w:lsdException w:name="Title" w:qFormat="1"/>
    <w:lsdException w:name="Default Paragraph Font" w:semiHidden="1" w:qFormat="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kern w:val="2"/>
      <w:sz w:val="21"/>
      <w:szCs w:val="24"/>
    </w:rPr>
  </w:style>
  <w:style w:type="paragraph" w:styleId="1">
    <w:name w:val="heading 1"/>
    <w:basedOn w:val="a"/>
    <w:next w:val="a"/>
    <w:link w:val="10"/>
    <w:qFormat/>
    <w:rsid w:val="009A64B0"/>
    <w:pPr>
      <w:numPr>
        <w:numId w:val="30"/>
      </w:numPr>
      <w:spacing w:beforeLines="100" w:before="15.60pt" w:afterLines="100" w:after="15.60pt" w:line="20pt" w:lineRule="exact"/>
      <w:jc w:val="center"/>
      <w:outlineLvl w:val="0"/>
    </w:pPr>
    <w:rPr>
      <w:bCs/>
      <w:sz w:val="30"/>
      <w:szCs w:val="30"/>
    </w:rPr>
  </w:style>
  <w:style w:type="paragraph" w:styleId="2">
    <w:name w:val="heading 2"/>
    <w:basedOn w:val="a"/>
    <w:next w:val="a"/>
    <w:qFormat/>
    <w:rsid w:val="00B6798B"/>
    <w:pPr>
      <w:numPr>
        <w:ilvl w:val="1"/>
        <w:numId w:val="30"/>
      </w:numPr>
      <w:spacing w:beforeLines="100" w:before="15.60pt" w:line="20pt" w:lineRule="exact"/>
      <w:ind w:start="0pt" w:firstLine="0pt"/>
      <w:jc w:val="center"/>
      <w:outlineLvl w:val="1"/>
    </w:pPr>
    <w:rPr>
      <w:rFonts w:ascii="黑体" w:eastAsia="黑体" w:hAnsi="黑体"/>
      <w:sz w:val="28"/>
      <w:szCs w:val="28"/>
    </w:rPr>
  </w:style>
  <w:style w:type="paragraph" w:styleId="3">
    <w:name w:val="heading 3"/>
    <w:basedOn w:val="a"/>
    <w:next w:val="a"/>
    <w:link w:val="30"/>
    <w:unhideWhenUsed/>
    <w:qFormat/>
    <w:rsid w:val="00C37900"/>
    <w:pPr>
      <w:numPr>
        <w:ilvl w:val="2"/>
        <w:numId w:val="30"/>
      </w:numPr>
      <w:spacing w:line="20pt" w:lineRule="exact"/>
      <w:outlineLvl w:val="2"/>
    </w:pPr>
    <w:rPr>
      <w:rFonts w:ascii="楷体" w:eastAsia="楷体" w:hAnsi="楷体"/>
      <w:sz w:val="24"/>
    </w:rPr>
  </w:style>
  <w:style w:type="paragraph" w:styleId="4">
    <w:name w:val="heading 4"/>
    <w:basedOn w:val="a"/>
    <w:next w:val="a"/>
    <w:link w:val="40"/>
    <w:unhideWhenUsed/>
    <w:qFormat/>
    <w:rsid w:val="00A74EB4"/>
    <w:pPr>
      <w:numPr>
        <w:ilvl w:val="3"/>
        <w:numId w:val="30"/>
      </w:numPr>
      <w:spacing w:line="20pt" w:lineRule="exact"/>
      <w:outlineLvl w:val="3"/>
    </w:pPr>
    <w:rPr>
      <w:rFonts w:ascii="黑体" w:eastAsia="黑体" w:hAnsi="黑体"/>
      <w:sz w:val="24"/>
    </w:rPr>
  </w:style>
  <w:style w:type="paragraph" w:styleId="5">
    <w:name w:val="heading 5"/>
    <w:basedOn w:val="a"/>
    <w:next w:val="a"/>
    <w:link w:val="50"/>
    <w:semiHidden/>
    <w:unhideWhenUsed/>
    <w:qFormat/>
    <w:rsid w:val="00C1510C"/>
    <w:pPr>
      <w:keepNext/>
      <w:keepLines/>
      <w:numPr>
        <w:ilvl w:val="4"/>
        <w:numId w:val="30"/>
      </w:numPr>
      <w:spacing w:before="14pt" w:after="14.50pt" w:line="18.80pt" w:lineRule="auto"/>
      <w:outlineLvl w:val="4"/>
    </w:pPr>
    <w:rPr>
      <w:b/>
      <w:bCs/>
      <w:sz w:val="28"/>
      <w:szCs w:val="28"/>
    </w:rPr>
  </w:style>
  <w:style w:type="paragraph" w:styleId="6">
    <w:name w:val="heading 6"/>
    <w:basedOn w:val="a"/>
    <w:next w:val="a"/>
    <w:link w:val="60"/>
    <w:semiHidden/>
    <w:unhideWhenUsed/>
    <w:qFormat/>
    <w:rsid w:val="00C1510C"/>
    <w:pPr>
      <w:keepNext/>
      <w:keepLines/>
      <w:numPr>
        <w:ilvl w:val="5"/>
        <w:numId w:val="30"/>
      </w:numPr>
      <w:spacing w:before="12pt" w:after="3.20pt" w:line="16pt" w:lineRule="auto"/>
      <w:outlineLvl w:val="5"/>
    </w:pPr>
    <w:rPr>
      <w:rFonts w:asciiTheme="majorHAnsi" w:eastAsiaTheme="majorEastAsia" w:hAnsiTheme="majorHAnsi" w:cstheme="majorBidi"/>
      <w:b/>
      <w:bCs/>
      <w:sz w:val="24"/>
    </w:rPr>
  </w:style>
  <w:style w:type="paragraph" w:styleId="7">
    <w:name w:val="heading 7"/>
    <w:basedOn w:val="a"/>
    <w:next w:val="a"/>
    <w:link w:val="70"/>
    <w:semiHidden/>
    <w:unhideWhenUsed/>
    <w:qFormat/>
    <w:rsid w:val="00C1510C"/>
    <w:pPr>
      <w:keepNext/>
      <w:keepLines/>
      <w:numPr>
        <w:ilvl w:val="6"/>
        <w:numId w:val="30"/>
      </w:numPr>
      <w:spacing w:before="12pt" w:after="3.20pt" w:line="16pt" w:lineRule="auto"/>
      <w:outlineLvl w:val="6"/>
    </w:pPr>
    <w:rPr>
      <w:b/>
      <w:bCs/>
      <w:sz w:val="24"/>
    </w:rPr>
  </w:style>
  <w:style w:type="paragraph" w:styleId="8">
    <w:name w:val="heading 8"/>
    <w:basedOn w:val="a"/>
    <w:next w:val="a"/>
    <w:link w:val="80"/>
    <w:semiHidden/>
    <w:unhideWhenUsed/>
    <w:qFormat/>
    <w:rsid w:val="00C1510C"/>
    <w:pPr>
      <w:keepNext/>
      <w:keepLines/>
      <w:numPr>
        <w:ilvl w:val="7"/>
        <w:numId w:val="30"/>
      </w:numPr>
      <w:spacing w:before="12pt" w:after="3.20pt" w:line="16pt" w:lineRule="auto"/>
      <w:outlineLvl w:val="7"/>
    </w:pPr>
    <w:rPr>
      <w:rFonts w:asciiTheme="majorHAnsi" w:eastAsiaTheme="majorEastAsia" w:hAnsiTheme="majorHAnsi" w:cstheme="majorBidi"/>
      <w:sz w:val="24"/>
    </w:rPr>
  </w:style>
  <w:style w:type="paragraph" w:styleId="9">
    <w:name w:val="heading 9"/>
    <w:basedOn w:val="a"/>
    <w:next w:val="a"/>
    <w:link w:val="90"/>
    <w:semiHidden/>
    <w:unhideWhenUsed/>
    <w:qFormat/>
    <w:rsid w:val="00C1510C"/>
    <w:pPr>
      <w:keepNext/>
      <w:keepLines/>
      <w:numPr>
        <w:ilvl w:val="8"/>
        <w:numId w:val="30"/>
      </w:numPr>
      <w:spacing w:before="12pt" w:after="3.20pt" w:line="16pt"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styleId="a3">
    <w:name w:val="annotation reference"/>
    <w:rPr>
      <w:sz w:val="21"/>
      <w:szCs w:val="21"/>
    </w:rPr>
  </w:style>
  <w:style w:type="character" w:styleId="a4">
    <w:name w:val="Subtle Emphasis"/>
    <w:uiPriority w:val="19"/>
    <w:qFormat/>
    <w:rPr>
      <w:rFonts w:eastAsia="宋体" w:cs="Times New Roman"/>
      <w:bCs w:val="0"/>
      <w:i/>
      <w:iCs/>
      <w:color w:val="808080"/>
      <w:szCs w:val="22"/>
      <w:lang w:eastAsia="zh-CN"/>
    </w:rPr>
  </w:style>
  <w:style w:type="character" w:customStyle="1" w:styleId="a5">
    <w:name w:val="脚注文本 字符"/>
    <w:link w:val="a6"/>
    <w:uiPriority w:val="99"/>
    <w:rPr>
      <w:rFonts w:ascii="Calibri" w:eastAsia="宋体" w:hAnsi="Calibri" w:cs="Times New Roman"/>
    </w:rPr>
  </w:style>
  <w:style w:type="paragraph" w:styleId="a7">
    <w:name w:val="Normal (Web)"/>
    <w:basedOn w:val="a"/>
    <w:rPr>
      <w:sz w:val="24"/>
    </w:rPr>
  </w:style>
  <w:style w:type="paragraph" w:styleId="a6">
    <w:name w:val="footnote text"/>
    <w:basedOn w:val="a"/>
    <w:link w:val="a5"/>
    <w:uiPriority w:val="99"/>
    <w:unhideWhenUsed/>
    <w:rPr>
      <w:rFonts w:ascii="Calibri" w:hAnsi="Calibri"/>
      <w:kern w:val="0"/>
      <w:sz w:val="20"/>
      <w:szCs w:val="20"/>
    </w:rPr>
  </w:style>
  <w:style w:type="paragraph" w:styleId="a8">
    <w:name w:val="header"/>
    <w:basedOn w:val="a"/>
    <w:pPr>
      <w:pBdr>
        <w:top w:val="none" w:sz="0" w:space="1" w:color="auto"/>
        <w:left w:val="none" w:sz="0" w:space="4" w:color="auto"/>
        <w:bottom w:val="none" w:sz="0" w:space="1" w:color="auto"/>
        <w:right w:val="none" w:sz="0" w:space="4" w:color="auto"/>
      </w:pBdr>
      <w:tabs>
        <w:tab w:val="center" w:pos="207.65pt"/>
        <w:tab w:val="end" w:pos="415.30pt"/>
      </w:tabs>
      <w:snapToGrid w:val="0"/>
      <w:jc w:val="both"/>
    </w:pPr>
    <w:rPr>
      <w:sz w:val="18"/>
    </w:rPr>
  </w:style>
  <w:style w:type="paragraph" w:styleId="a9">
    <w:name w:val="footer"/>
    <w:basedOn w:val="a"/>
    <w:link w:val="aa"/>
    <w:uiPriority w:val="99"/>
    <w:pPr>
      <w:tabs>
        <w:tab w:val="center" w:pos="207.65pt"/>
        <w:tab w:val="end" w:pos="415.30pt"/>
      </w:tabs>
      <w:snapToGrid w:val="0"/>
    </w:pPr>
    <w:rPr>
      <w:sz w:val="18"/>
    </w:rPr>
  </w:style>
  <w:style w:type="paragraph" w:styleId="ab">
    <w:name w:val="annotation text"/>
    <w:basedOn w:val="a"/>
    <w:link w:val="ac"/>
  </w:style>
  <w:style w:type="paragraph" w:styleId="ad">
    <w:name w:val="caption"/>
    <w:basedOn w:val="a"/>
    <w:next w:val="a"/>
    <w:qFormat/>
    <w:rPr>
      <w:rFonts w:ascii="Arial" w:eastAsia="黑体" w:hAnsi="Arial"/>
      <w:sz w:val="20"/>
    </w:rPr>
  </w:style>
  <w:style w:type="paragraph" w:customStyle="1" w:styleId="DecimalAligned">
    <w:name w:val="Decimal Aligned"/>
    <w:basedOn w:val="a"/>
    <w:uiPriority w:val="40"/>
    <w:qFormat/>
    <w:pPr>
      <w:tabs>
        <w:tab w:val="decimal" w:pos="18pt"/>
      </w:tabs>
      <w:spacing w:after="10pt" w:line="13.80pt" w:lineRule="auto"/>
    </w:pPr>
    <w:rPr>
      <w:rFonts w:ascii="Calibri" w:hAnsi="Calibri"/>
      <w:kern w:val="0"/>
      <w:sz w:val="22"/>
      <w:szCs w:val="22"/>
    </w:rPr>
  </w:style>
  <w:style w:type="table" w:styleId="-1">
    <w:name w:val="Light Shading Accent 1"/>
    <w:basedOn w:val="a1"/>
    <w:uiPriority w:val="60"/>
    <w:rPr>
      <w:rFonts w:ascii="Calibri" w:hAnsi="Calibri"/>
      <w:color w:val="365F91"/>
      <w:sz w:val="22"/>
      <w:szCs w:val="22"/>
    </w:rPr>
    <w:tblPr>
      <w:tblStyleRowBandSize w:val="1"/>
      <w:tblStyleColBandSize w:val="1"/>
      <w:tblBorders>
        <w:top w:val="single" w:sz="8" w:space="0" w:color="4F81BD"/>
        <w:bottom w:val="single" w:sz="8" w:space="0" w:color="4F81BD"/>
      </w:tblBorders>
    </w:tblPr>
    <w:tblStylePr w:type="firstRow">
      <w:pPr>
        <w:spacing w:before="0pt" w:after="0pt" w:line="12pt" w:lineRule="auto"/>
      </w:pPr>
      <w:rPr>
        <w:b/>
        <w:bCs/>
      </w:rPr>
      <w:tblPr/>
      <w:tcPr>
        <w:tcBorders>
          <w:top w:val="single" w:sz="8" w:space="0" w:color="4F81BD"/>
          <w:start w:val="nil"/>
          <w:bottom w:val="single" w:sz="8" w:space="0" w:color="4F81BD"/>
          <w:end w:val="nil"/>
          <w:insideH w:val="nil"/>
          <w:insideV w:val="nil"/>
          <w:tl2br w:val="nil"/>
          <w:tr2bl w:val="nil"/>
        </w:tcBorders>
      </w:tcPr>
    </w:tblStylePr>
    <w:tblStylePr w:type="lastRow">
      <w:pPr>
        <w:spacing w:before="0pt" w:after="0pt" w:line="12pt" w:lineRule="auto"/>
      </w:pPr>
      <w:rPr>
        <w:b/>
        <w:bCs/>
      </w:rPr>
      <w:tblPr/>
      <w:tcPr>
        <w:tcBorders>
          <w:top w:val="single" w:sz="8" w:space="0" w:color="4F81BD"/>
          <w:start w:val="nil"/>
          <w:bottom w:val="single" w:sz="8" w:space="0" w:color="4F81BD"/>
          <w:end w:val="nil"/>
          <w:insideH w:val="nil"/>
          <w:insideV w:val="nil"/>
          <w:tl2br w:val="nil"/>
          <w:tr2bl w:val="nil"/>
        </w:tcBorders>
      </w:tcPr>
    </w:tblStylePr>
    <w:tblStylePr w:type="firstCol">
      <w:rPr>
        <w:b/>
        <w:bCs/>
      </w:rPr>
    </w:tblStylePr>
    <w:tblStylePr w:type="lastCol">
      <w:rPr>
        <w:b/>
        <w:bCs/>
      </w:rPr>
    </w:tblStylePr>
    <w:tblStylePr w:type="band1Vert">
      <w:tblPr/>
      <w:tcPr>
        <w:tcBorders>
          <w:top w:val="nil"/>
          <w:start w:val="nil"/>
          <w:bottom w:val="nil"/>
          <w:end w:val="nil"/>
          <w:insideH w:val="nil"/>
          <w:insideV w:val="nil"/>
          <w:tl2br w:val="nil"/>
          <w:tr2bl w:val="nil"/>
        </w:tcBorders>
        <w:shd w:val="clear" w:color="auto" w:fill="D3DFEE"/>
      </w:tcPr>
    </w:tblStylePr>
    <w:tblStylePr w:type="band1Horz">
      <w:tblPr/>
      <w:tcPr>
        <w:tcBorders>
          <w:top w:val="nil"/>
          <w:start w:val="nil"/>
          <w:bottom w:val="nil"/>
          <w:end w:val="nil"/>
          <w:insideH w:val="nil"/>
          <w:insideV w:val="nil"/>
          <w:tl2br w:val="nil"/>
          <w:tr2bl w:val="nil"/>
        </w:tcBorders>
        <w:shd w:val="clear" w:color="auto" w:fill="D3DFEE"/>
      </w:tcPr>
    </w:tblStylePr>
  </w:style>
  <w:style w:type="table" w:styleId="ae">
    <w:name w:val="Table Grid"/>
    <w:basedOn w:val="a1"/>
    <w:pPr>
      <w:widowControl w:val="0"/>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TOC1">
    <w:name w:val="toc 1"/>
    <w:basedOn w:val="a"/>
    <w:uiPriority w:val="39"/>
    <w:qFormat/>
    <w:rsid w:val="00C22C85"/>
    <w:pPr>
      <w:autoSpaceDE w:val="0"/>
      <w:autoSpaceDN w:val="0"/>
      <w:spacing w:before="6pt"/>
      <w:ind w:start="5.65pt"/>
    </w:pPr>
    <w:rPr>
      <w:rFonts w:cs="宋体"/>
      <w:kern w:val="0"/>
      <w:sz w:val="30"/>
      <w:szCs w:val="30"/>
    </w:rPr>
  </w:style>
  <w:style w:type="paragraph" w:styleId="TOC2">
    <w:name w:val="toc 2"/>
    <w:basedOn w:val="a"/>
    <w:uiPriority w:val="39"/>
    <w:qFormat/>
    <w:rsid w:val="00F4400F"/>
    <w:pPr>
      <w:autoSpaceDE w:val="0"/>
      <w:autoSpaceDN w:val="0"/>
      <w:spacing w:before="4.05pt"/>
      <w:ind w:start="17pt"/>
    </w:pPr>
    <w:rPr>
      <w:rFonts w:cs="宋体"/>
      <w:bCs/>
      <w:iCs/>
      <w:kern w:val="0"/>
      <w:sz w:val="28"/>
      <w:szCs w:val="22"/>
    </w:rPr>
  </w:style>
  <w:style w:type="paragraph" w:styleId="TOC3">
    <w:name w:val="toc 3"/>
    <w:basedOn w:val="a"/>
    <w:uiPriority w:val="39"/>
    <w:qFormat/>
    <w:rsid w:val="00F4400F"/>
    <w:pPr>
      <w:autoSpaceDE w:val="0"/>
      <w:autoSpaceDN w:val="0"/>
      <w:spacing w:line="21pt" w:lineRule="exact"/>
      <w:ind w:start="49.35pt" w:hanging="21pt"/>
    </w:pPr>
    <w:rPr>
      <w:kern w:val="0"/>
      <w:sz w:val="24"/>
      <w:szCs w:val="28"/>
    </w:rPr>
  </w:style>
  <w:style w:type="paragraph" w:styleId="TOC4">
    <w:name w:val="toc 4"/>
    <w:basedOn w:val="a"/>
    <w:uiPriority w:val="1"/>
    <w:qFormat/>
    <w:rsid w:val="004A4C6A"/>
    <w:pPr>
      <w:autoSpaceDE w:val="0"/>
      <w:autoSpaceDN w:val="0"/>
      <w:spacing w:before="4.10pt"/>
      <w:ind w:start="35.60pt" w:hanging="15.80pt"/>
    </w:pPr>
    <w:rPr>
      <w:rFonts w:ascii="宋体" w:hAnsi="宋体" w:cs="宋体"/>
      <w:kern w:val="0"/>
      <w:sz w:val="30"/>
      <w:szCs w:val="30"/>
    </w:rPr>
  </w:style>
  <w:style w:type="paragraph" w:styleId="TOC5">
    <w:name w:val="toc 5"/>
    <w:basedOn w:val="a"/>
    <w:uiPriority w:val="1"/>
    <w:qFormat/>
    <w:rsid w:val="004A4C6A"/>
    <w:pPr>
      <w:autoSpaceDE w:val="0"/>
      <w:autoSpaceDN w:val="0"/>
      <w:spacing w:before="4.10pt"/>
      <w:ind w:start="35.60pt" w:hanging="15.80pt"/>
    </w:pPr>
    <w:rPr>
      <w:rFonts w:ascii="宋体" w:hAnsi="宋体" w:cs="宋体"/>
      <w:b/>
      <w:bCs/>
      <w:i/>
      <w:iCs/>
      <w:kern w:val="0"/>
      <w:sz w:val="22"/>
      <w:szCs w:val="22"/>
    </w:rPr>
  </w:style>
  <w:style w:type="paragraph" w:styleId="TOC6">
    <w:name w:val="toc 6"/>
    <w:basedOn w:val="a"/>
    <w:uiPriority w:val="1"/>
    <w:qFormat/>
    <w:rsid w:val="004A4C6A"/>
    <w:pPr>
      <w:autoSpaceDE w:val="0"/>
      <w:autoSpaceDN w:val="0"/>
      <w:spacing w:line="17.75pt" w:lineRule="exact"/>
      <w:ind w:start="56.65pt" w:hanging="27.05pt"/>
    </w:pPr>
    <w:rPr>
      <w:rFonts w:ascii="宋体" w:hAnsi="宋体" w:cs="宋体"/>
      <w:kern w:val="0"/>
      <w:sz w:val="24"/>
    </w:rPr>
  </w:style>
  <w:style w:type="paragraph" w:styleId="TOC7">
    <w:name w:val="toc 7"/>
    <w:basedOn w:val="a"/>
    <w:uiPriority w:val="1"/>
    <w:qFormat/>
    <w:rsid w:val="004A4C6A"/>
    <w:pPr>
      <w:autoSpaceDE w:val="0"/>
      <w:autoSpaceDN w:val="0"/>
      <w:spacing w:line="21.05pt" w:lineRule="exact"/>
      <w:ind w:start="52.85pt" w:hanging="21.05pt"/>
    </w:pPr>
    <w:rPr>
      <w:rFonts w:ascii="宋体" w:hAnsi="宋体" w:cs="宋体"/>
      <w:kern w:val="0"/>
      <w:sz w:val="28"/>
      <w:szCs w:val="28"/>
    </w:rPr>
  </w:style>
  <w:style w:type="paragraph" w:styleId="TOC8">
    <w:name w:val="toc 8"/>
    <w:basedOn w:val="a"/>
    <w:uiPriority w:val="1"/>
    <w:qFormat/>
    <w:rsid w:val="004A4C6A"/>
    <w:pPr>
      <w:autoSpaceDE w:val="0"/>
      <w:autoSpaceDN w:val="0"/>
      <w:spacing w:line="17.80pt" w:lineRule="exact"/>
      <w:ind w:start="70.85pt" w:hanging="27.05pt"/>
    </w:pPr>
    <w:rPr>
      <w:rFonts w:ascii="宋体" w:hAnsi="宋体" w:cs="宋体"/>
      <w:kern w:val="0"/>
      <w:sz w:val="24"/>
    </w:rPr>
  </w:style>
  <w:style w:type="paragraph" w:styleId="af">
    <w:name w:val="Body Text"/>
    <w:basedOn w:val="a"/>
    <w:link w:val="af0"/>
    <w:uiPriority w:val="1"/>
    <w:qFormat/>
    <w:rsid w:val="004A4C6A"/>
    <w:pPr>
      <w:autoSpaceDE w:val="0"/>
      <w:autoSpaceDN w:val="0"/>
    </w:pPr>
    <w:rPr>
      <w:rFonts w:eastAsia="Times New Roman"/>
      <w:kern w:val="0"/>
      <w:sz w:val="24"/>
    </w:rPr>
  </w:style>
  <w:style w:type="character" w:customStyle="1" w:styleId="af0">
    <w:name w:val="正文文本 字符"/>
    <w:link w:val="af"/>
    <w:uiPriority w:val="1"/>
    <w:rsid w:val="004A4C6A"/>
    <w:rPr>
      <w:rFonts w:eastAsia="Times New Roman"/>
      <w:sz w:val="24"/>
      <w:szCs w:val="24"/>
    </w:rPr>
  </w:style>
  <w:style w:type="character" w:customStyle="1" w:styleId="aa">
    <w:name w:val="页脚 字符"/>
    <w:link w:val="a9"/>
    <w:uiPriority w:val="99"/>
    <w:rsid w:val="00B40E47"/>
    <w:rPr>
      <w:kern w:val="2"/>
      <w:sz w:val="18"/>
      <w:szCs w:val="24"/>
    </w:rPr>
  </w:style>
  <w:style w:type="character" w:customStyle="1" w:styleId="10">
    <w:name w:val="标题 1 字符"/>
    <w:link w:val="1"/>
    <w:rsid w:val="009A64B0"/>
    <w:rPr>
      <w:bCs/>
      <w:kern w:val="2"/>
      <w:sz w:val="30"/>
      <w:szCs w:val="30"/>
    </w:rPr>
  </w:style>
  <w:style w:type="character" w:customStyle="1" w:styleId="30">
    <w:name w:val="标题 3 字符"/>
    <w:link w:val="3"/>
    <w:rsid w:val="00C37900"/>
    <w:rPr>
      <w:rFonts w:ascii="楷体" w:eastAsia="楷体" w:hAnsi="楷体"/>
      <w:kern w:val="2"/>
      <w:sz w:val="24"/>
      <w:szCs w:val="24"/>
    </w:rPr>
  </w:style>
  <w:style w:type="paragraph" w:styleId="af1">
    <w:name w:val="List Paragraph"/>
    <w:basedOn w:val="a"/>
    <w:uiPriority w:val="1"/>
    <w:qFormat/>
    <w:rsid w:val="00615AC8"/>
    <w:pPr>
      <w:autoSpaceDE w:val="0"/>
      <w:autoSpaceDN w:val="0"/>
      <w:ind w:start="31.65pt" w:hanging="26pt"/>
    </w:pPr>
    <w:rPr>
      <w:rFonts w:eastAsia="Times New Roman"/>
      <w:kern w:val="0"/>
      <w:sz w:val="22"/>
      <w:szCs w:val="22"/>
    </w:rPr>
  </w:style>
  <w:style w:type="paragraph" w:styleId="af2">
    <w:name w:val="Date"/>
    <w:basedOn w:val="a"/>
    <w:next w:val="a"/>
    <w:link w:val="af3"/>
    <w:rsid w:val="00EA5152"/>
    <w:pPr>
      <w:ind w:startChars="2500" w:start="5pt"/>
    </w:pPr>
  </w:style>
  <w:style w:type="character" w:customStyle="1" w:styleId="af3">
    <w:name w:val="日期 字符"/>
    <w:basedOn w:val="a0"/>
    <w:link w:val="af2"/>
    <w:rsid w:val="00EA5152"/>
    <w:rPr>
      <w:kern w:val="2"/>
      <w:sz w:val="21"/>
      <w:szCs w:val="24"/>
    </w:rPr>
  </w:style>
  <w:style w:type="character" w:styleId="af4">
    <w:name w:val="Placeholder Text"/>
    <w:basedOn w:val="a0"/>
    <w:uiPriority w:val="99"/>
    <w:unhideWhenUsed/>
    <w:rsid w:val="00CF3F2C"/>
    <w:rPr>
      <w:color w:val="808080"/>
    </w:rPr>
  </w:style>
  <w:style w:type="table" w:customStyle="1" w:styleId="TableNormal">
    <w:name w:val="Table Normal"/>
    <w:uiPriority w:val="2"/>
    <w:semiHidden/>
    <w:unhideWhenUsed/>
    <w:qFormat/>
    <w:rsid w:val="004C3B5E"/>
    <w:pPr>
      <w:widowControl w:val="0"/>
      <w:autoSpaceDE w:val="0"/>
      <w:autoSpaceDN w:val="0"/>
    </w:pPr>
    <w:rPr>
      <w:rFonts w:asciiTheme="minorHAnsi" w:eastAsiaTheme="minorEastAsia" w:hAnsiTheme="minorHAnsi" w:cstheme="minorBidi"/>
      <w:sz w:val="22"/>
      <w:szCs w:val="22"/>
      <w:lang w:eastAsia="en-US"/>
    </w:rPr>
    <w:tblPr>
      <w:tblInd w:w="0pt" w:type="dxa"/>
      <w:tblCellMar>
        <w:top w:w="0pt" w:type="dxa"/>
        <w:start w:w="0pt" w:type="dxa"/>
        <w:bottom w:w="0pt" w:type="dxa"/>
        <w:end w:w="0pt" w:type="dxa"/>
      </w:tblCellMar>
    </w:tblPr>
  </w:style>
  <w:style w:type="paragraph" w:customStyle="1" w:styleId="TableParagraph">
    <w:name w:val="Table Paragraph"/>
    <w:basedOn w:val="a"/>
    <w:uiPriority w:val="1"/>
    <w:qFormat/>
    <w:rsid w:val="004C3B5E"/>
    <w:pPr>
      <w:widowControl w:val="0"/>
      <w:autoSpaceDE w:val="0"/>
      <w:autoSpaceDN w:val="0"/>
      <w:spacing w:before="2.90pt"/>
      <w:ind w:start="5.95pt"/>
    </w:pPr>
    <w:rPr>
      <w:rFonts w:eastAsia="Times New Roman"/>
      <w:kern w:val="0"/>
      <w:sz w:val="22"/>
      <w:szCs w:val="22"/>
    </w:rPr>
  </w:style>
  <w:style w:type="paragraph" w:styleId="af5">
    <w:name w:val="annotation subject"/>
    <w:basedOn w:val="ab"/>
    <w:next w:val="ab"/>
    <w:link w:val="af6"/>
    <w:rsid w:val="00531C69"/>
    <w:rPr>
      <w:b/>
      <w:bCs/>
    </w:rPr>
  </w:style>
  <w:style w:type="character" w:customStyle="1" w:styleId="ac">
    <w:name w:val="批注文字 字符"/>
    <w:basedOn w:val="a0"/>
    <w:link w:val="ab"/>
    <w:rsid w:val="00531C69"/>
    <w:rPr>
      <w:kern w:val="2"/>
      <w:sz w:val="21"/>
      <w:szCs w:val="24"/>
    </w:rPr>
  </w:style>
  <w:style w:type="character" w:customStyle="1" w:styleId="af6">
    <w:name w:val="批注主题 字符"/>
    <w:basedOn w:val="ac"/>
    <w:link w:val="af5"/>
    <w:rsid w:val="00531C69"/>
    <w:rPr>
      <w:b/>
      <w:bCs/>
      <w:kern w:val="2"/>
      <w:sz w:val="21"/>
      <w:szCs w:val="24"/>
    </w:rPr>
  </w:style>
  <w:style w:type="character" w:styleId="af7">
    <w:name w:val="Hyperlink"/>
    <w:basedOn w:val="a0"/>
    <w:uiPriority w:val="99"/>
    <w:rsid w:val="00506124"/>
    <w:rPr>
      <w:color w:val="0563C1" w:themeColor="hyperlink"/>
      <w:u w:val="single"/>
    </w:rPr>
  </w:style>
  <w:style w:type="character" w:styleId="af8">
    <w:name w:val="Unresolved Mention"/>
    <w:basedOn w:val="a0"/>
    <w:uiPriority w:val="99"/>
    <w:semiHidden/>
    <w:unhideWhenUsed/>
    <w:rsid w:val="00506124"/>
    <w:rPr>
      <w:color w:val="605E5C"/>
      <w:shd w:val="clear" w:color="auto" w:fill="E1DFDD"/>
    </w:rPr>
  </w:style>
  <w:style w:type="character" w:styleId="af9">
    <w:name w:val="FollowedHyperlink"/>
    <w:basedOn w:val="a0"/>
    <w:rsid w:val="00506124"/>
    <w:rPr>
      <w:color w:val="954F72" w:themeColor="followedHyperlink"/>
      <w:u w:val="single"/>
    </w:rPr>
  </w:style>
  <w:style w:type="paragraph" w:styleId="TOC">
    <w:name w:val="TOC Heading"/>
    <w:basedOn w:val="1"/>
    <w:next w:val="a"/>
    <w:uiPriority w:val="39"/>
    <w:unhideWhenUsed/>
    <w:qFormat/>
    <w:rsid w:val="00506124"/>
    <w:pPr>
      <w:spacing w:before="12pt" w:line="12.95pt" w:lineRule="auto"/>
      <w:outlineLvl w:val="9"/>
    </w:pPr>
    <w:rPr>
      <w:rFonts w:asciiTheme="majorHAnsi" w:eastAsiaTheme="majorEastAsia" w:hAnsiTheme="majorHAnsi" w:cstheme="majorBidi"/>
      <w:b/>
      <w:bCs w:val="0"/>
      <w:color w:val="2F5496" w:themeColor="accent1" w:themeShade="BF"/>
      <w:kern w:val="0"/>
      <w:sz w:val="32"/>
      <w:szCs w:val="32"/>
    </w:rPr>
  </w:style>
  <w:style w:type="paragraph" w:styleId="afa">
    <w:name w:val="Subtitle"/>
    <w:basedOn w:val="a"/>
    <w:next w:val="a"/>
    <w:link w:val="afb"/>
    <w:qFormat/>
    <w:rsid w:val="00506124"/>
    <w:pPr>
      <w:spacing w:line="20pt" w:lineRule="exact"/>
    </w:pPr>
    <w:rPr>
      <w:rFonts w:ascii="黑体" w:eastAsia="黑体" w:hAnsi="黑体"/>
      <w:sz w:val="24"/>
    </w:rPr>
  </w:style>
  <w:style w:type="character" w:customStyle="1" w:styleId="afb">
    <w:name w:val="副标题 字符"/>
    <w:basedOn w:val="a0"/>
    <w:link w:val="afa"/>
    <w:rsid w:val="00506124"/>
    <w:rPr>
      <w:rFonts w:ascii="黑体" w:eastAsia="黑体" w:hAnsi="黑体"/>
      <w:kern w:val="2"/>
      <w:sz w:val="24"/>
      <w:szCs w:val="24"/>
    </w:rPr>
  </w:style>
  <w:style w:type="character" w:customStyle="1" w:styleId="40">
    <w:name w:val="标题 4 字符"/>
    <w:basedOn w:val="a0"/>
    <w:link w:val="4"/>
    <w:rsid w:val="00A74EB4"/>
    <w:rPr>
      <w:rFonts w:ascii="黑体" w:eastAsia="黑体" w:hAnsi="黑体"/>
      <w:kern w:val="2"/>
      <w:sz w:val="24"/>
      <w:szCs w:val="24"/>
    </w:rPr>
  </w:style>
  <w:style w:type="character" w:customStyle="1" w:styleId="50">
    <w:name w:val="标题 5 字符"/>
    <w:basedOn w:val="a0"/>
    <w:link w:val="5"/>
    <w:semiHidden/>
    <w:rsid w:val="00C1510C"/>
    <w:rPr>
      <w:b/>
      <w:bCs/>
      <w:kern w:val="2"/>
      <w:sz w:val="28"/>
      <w:szCs w:val="28"/>
    </w:rPr>
  </w:style>
  <w:style w:type="character" w:customStyle="1" w:styleId="60">
    <w:name w:val="标题 6 字符"/>
    <w:basedOn w:val="a0"/>
    <w:link w:val="6"/>
    <w:semiHidden/>
    <w:rsid w:val="00C1510C"/>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C1510C"/>
    <w:rPr>
      <w:b/>
      <w:bCs/>
      <w:kern w:val="2"/>
      <w:sz w:val="24"/>
      <w:szCs w:val="24"/>
    </w:rPr>
  </w:style>
  <w:style w:type="character" w:customStyle="1" w:styleId="80">
    <w:name w:val="标题 8 字符"/>
    <w:basedOn w:val="a0"/>
    <w:link w:val="8"/>
    <w:semiHidden/>
    <w:rsid w:val="00C1510C"/>
    <w:rPr>
      <w:rFonts w:asciiTheme="majorHAnsi" w:eastAsiaTheme="majorEastAsia" w:hAnsiTheme="majorHAnsi" w:cstheme="majorBidi"/>
      <w:kern w:val="2"/>
      <w:sz w:val="24"/>
      <w:szCs w:val="24"/>
    </w:rPr>
  </w:style>
  <w:style w:type="character" w:customStyle="1" w:styleId="90">
    <w:name w:val="标题 9 字符"/>
    <w:basedOn w:val="a0"/>
    <w:link w:val="9"/>
    <w:semiHidden/>
    <w:rsid w:val="00C1510C"/>
    <w:rPr>
      <w:rFonts w:asciiTheme="majorHAnsi" w:eastAsiaTheme="majorEastAsia" w:hAnsiTheme="majorHAnsi" w:cstheme="majorBidi"/>
      <w:kern w:val="2"/>
      <w:sz w:val="21"/>
      <w:szCs w:val="21"/>
    </w:rPr>
  </w:style>
  <w:style w:type="paragraph" w:customStyle="1" w:styleId="afc">
    <w:name w:val="表头"/>
    <w:basedOn w:val="a"/>
    <w:link w:val="afd"/>
    <w:qFormat/>
    <w:rsid w:val="001D481B"/>
    <w:pPr>
      <w:widowControl w:val="0"/>
      <w:tabs>
        <w:tab w:val="start" w:pos="200.30pt"/>
      </w:tabs>
      <w:autoSpaceDE w:val="0"/>
      <w:autoSpaceDN w:val="0"/>
      <w:spacing w:before="0.40pt"/>
      <w:ind w:start="163.25pt"/>
    </w:pPr>
    <w:rPr>
      <w:rFonts w:eastAsia="黑体"/>
      <w:kern w:val="0"/>
      <w:szCs w:val="22"/>
    </w:rPr>
  </w:style>
  <w:style w:type="character" w:customStyle="1" w:styleId="afd">
    <w:name w:val="表头 字符"/>
    <w:basedOn w:val="a0"/>
    <w:link w:val="afc"/>
    <w:rsid w:val="001D481B"/>
    <w:rPr>
      <w:rFonts w:eastAsia="黑体"/>
      <w:sz w:val="21"/>
      <w:szCs w:val="22"/>
    </w:rPr>
  </w:style>
  <w:style w:type="paragraph" w:customStyle="1" w:styleId="afe">
    <w:name w:val="图标"/>
    <w:basedOn w:val="afc"/>
    <w:link w:val="aff"/>
    <w:qFormat/>
    <w:rsid w:val="0019787F"/>
    <w:rPr>
      <w:szCs w:val="21"/>
    </w:rPr>
  </w:style>
  <w:style w:type="character" w:customStyle="1" w:styleId="aff">
    <w:name w:val="图标 字符"/>
    <w:basedOn w:val="afd"/>
    <w:link w:val="afe"/>
    <w:rsid w:val="0019787F"/>
    <w:rPr>
      <w:rFonts w:eastAsia="黑体"/>
      <w:sz w:val="21"/>
      <w:szCs w:val="21"/>
    </w:rPr>
  </w:style>
  <w:style w:type="paragraph" w:styleId="aff0">
    <w:name w:val="Revision"/>
    <w:hidden/>
    <w:uiPriority w:val="99"/>
    <w:unhideWhenUsed/>
    <w:rsid w:val="00AC3EA4"/>
    <w:rPr>
      <w:kern w:val="2"/>
      <w:sz w:val="21"/>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346639">
      <w:bodyDiv w:val="1"/>
      <w:marLeft w:val="0pt"/>
      <w:marRight w:val="0pt"/>
      <w:marTop w:val="0pt"/>
      <w:marBottom w:val="0pt"/>
      <w:divBdr>
        <w:top w:val="none" w:sz="0" w:space="0" w:color="auto"/>
        <w:left w:val="none" w:sz="0" w:space="0" w:color="auto"/>
        <w:bottom w:val="none" w:sz="0" w:space="0" w:color="auto"/>
        <w:right w:val="none" w:sz="0" w:space="0" w:color="auto"/>
      </w:divBdr>
    </w:div>
    <w:div w:id="1017273570">
      <w:bodyDiv w:val="1"/>
      <w:marLeft w:val="0pt"/>
      <w:marRight w:val="0pt"/>
      <w:marTop w:val="0pt"/>
      <w:marBottom w:val="0pt"/>
      <w:divBdr>
        <w:top w:val="none" w:sz="0" w:space="0" w:color="auto"/>
        <w:left w:val="none" w:sz="0" w:space="0" w:color="auto"/>
        <w:bottom w:val="none" w:sz="0" w:space="0" w:color="auto"/>
        <w:right w:val="none" w:sz="0" w:space="0" w:color="auto"/>
      </w:divBdr>
    </w:div>
    <w:div w:id="1241211406">
      <w:bodyDiv w:val="1"/>
      <w:marLeft w:val="0pt"/>
      <w:marRight w:val="0pt"/>
      <w:marTop w:val="0pt"/>
      <w:marBottom w:val="0pt"/>
      <w:divBdr>
        <w:top w:val="none" w:sz="0" w:space="0" w:color="auto"/>
        <w:left w:val="none" w:sz="0" w:space="0" w:color="auto"/>
        <w:bottom w:val="none" w:sz="0" w:space="0" w:color="auto"/>
        <w:right w:val="none" w:sz="0" w:space="0" w:color="auto"/>
      </w:divBdr>
    </w:div>
    <w:div w:id="1303383905">
      <w:bodyDiv w:val="1"/>
      <w:marLeft w:val="0pt"/>
      <w:marRight w:val="0pt"/>
      <w:marTop w:val="0pt"/>
      <w:marBottom w:val="0pt"/>
      <w:divBdr>
        <w:top w:val="none" w:sz="0" w:space="0" w:color="auto"/>
        <w:left w:val="none" w:sz="0" w:space="0" w:color="auto"/>
        <w:bottom w:val="none" w:sz="0" w:space="0" w:color="auto"/>
        <w:right w:val="none" w:sz="0" w:space="0" w:color="auto"/>
      </w:divBdr>
    </w:div>
    <w:div w:id="1733582653">
      <w:bodyDiv w:val="1"/>
      <w:marLeft w:val="0pt"/>
      <w:marRight w:val="0pt"/>
      <w:marTop w:val="0pt"/>
      <w:marBottom w:val="0pt"/>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3" Type="http://purl.oclc.org/ooxml/officeDocument/relationships/image" Target="media/image3.png"/><Relationship Id="rId18" Type="http://purl.oclc.org/ooxml/officeDocument/relationships/image" Target="media/image8.png"/><Relationship Id="rId26" Type="http://purl.oclc.org/ooxml/officeDocument/relationships/image" Target="media/image12.png"/><Relationship Id="rId21" Type="http://schemas.microsoft.com/office/2011/relationships/commentsExtended" Target="commentsExtended.xml"/><Relationship Id="rId34" Type="http://purl.oclc.org/ooxml/officeDocument/relationships/image" Target="media/image20.png"/><Relationship Id="rId7" Type="http://purl.oclc.org/ooxml/officeDocument/relationships/endnotes" Target="endnotes.xml"/><Relationship Id="rId12" Type="http://purl.oclc.org/ooxml/officeDocument/relationships/footer" Target="footer2.xml"/><Relationship Id="rId17" Type="http://purl.oclc.org/ooxml/officeDocument/relationships/image" Target="media/image7.png"/><Relationship Id="rId25" Type="http://purl.oclc.org/ooxml/officeDocument/relationships/image" Target="media/image11.png"/><Relationship Id="rId33" Type="http://purl.oclc.org/ooxml/officeDocument/relationships/image" Target="media/image19.png"/><Relationship Id="rId38" Type="http://purl.oclc.org/ooxml/officeDocument/relationships/theme" Target="theme/theme1.xml"/><Relationship Id="rId2" Type="http://purl.oclc.org/ooxml/officeDocument/relationships/numbering" Target="numbering.xml"/><Relationship Id="rId16" Type="http://purl.oclc.org/ooxml/officeDocument/relationships/image" Target="media/image6.png"/><Relationship Id="rId20" Type="http://purl.oclc.org/ooxml/officeDocument/relationships/comments" Target="comments.xml"/><Relationship Id="rId29" Type="http://purl.oclc.org/ooxml/officeDocument/relationships/image" Target="media/image15.pn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1.xml"/><Relationship Id="rId24" Type="http://purl.oclc.org/ooxml/officeDocument/relationships/image" Target="media/image10.png"/><Relationship Id="rId32" Type="http://purl.oclc.org/ooxml/officeDocument/relationships/image" Target="media/image18.png"/><Relationship Id="rId37" Type="http://schemas.microsoft.com/office/2011/relationships/people" Target="people.xml"/><Relationship Id="rId5" Type="http://purl.oclc.org/ooxml/officeDocument/relationships/webSettings" Target="webSettings.xml"/><Relationship Id="rId15" Type="http://purl.oclc.org/ooxml/officeDocument/relationships/image" Target="media/image5.png"/><Relationship Id="rId23" Type="http://schemas.microsoft.com/office/2018/08/relationships/commentsExtensible" Target="commentsExtensible.xml"/><Relationship Id="rId28" Type="http://purl.oclc.org/ooxml/officeDocument/relationships/image" Target="media/image14.png"/><Relationship Id="rId36" Type="http://purl.oclc.org/ooxml/officeDocument/relationships/fontTable" Target="fontTable.xml"/><Relationship Id="rId10" Type="http://purl.oclc.org/ooxml/officeDocument/relationships/header" Target="header1.xml"/><Relationship Id="rId19" Type="http://purl.oclc.org/ooxml/officeDocument/relationships/image" Target="media/image9.png"/><Relationship Id="rId31" Type="http://purl.oclc.org/ooxml/officeDocument/relationships/image" Target="media/image17.png"/><Relationship Id="rId4" Type="http://purl.oclc.org/ooxml/officeDocument/relationships/settings" Target="settings.xml"/><Relationship Id="rId9" Type="http://purl.oclc.org/ooxml/officeDocument/relationships/image" Target="media/image2.jpeg"/><Relationship Id="rId14" Type="http://purl.oclc.org/ooxml/officeDocument/relationships/image" Target="media/image4.jpeg"/><Relationship Id="rId22" Type="http://schemas.microsoft.com/office/2016/09/relationships/commentsIds" Target="commentsIds.xml"/><Relationship Id="rId27" Type="http://purl.oclc.org/ooxml/officeDocument/relationships/image" Target="media/image13.png"/><Relationship Id="rId30" Type="http://purl.oclc.org/ooxml/officeDocument/relationships/image" Target="media/image16.png"/><Relationship Id="rId35" Type="http://purl.oclc.org/ooxml/officeDocument/relationships/footer" Target="footer3.xml"/><Relationship Id="rId8" Type="http://purl.oclc.org/ooxml/officeDocument/relationships/image" Target="media/image1.emf"/><Relationship Id="rId3" Type="http://purl.oclc.org/ooxml/officeDocument/relationships/styles" Target="styles.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purl.oclc.org/ooxml/officeDocument/relationships" r:id="rId1"/>
  </wetp:taskpane>
</wetp:taskpanes>
</file>

<file path=word/webextensions/webextension1.xml><?xml version="1.0" encoding="utf-8"?>
<we:webextension xmlns:we="http://schemas.microsoft.com/office/webextensions/webextension/2010/11" id="{E3E27467-DD38-4548-A14A-1752C9013E3B}">
  <we:reference id="wa104099688" version="1.3.0.0" store="zh-CN"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purl.oclc.org/ooxml/officeDocument/customXml" ds:itemID="{9F1CCFA3-C36A-4BDE-92CC-0C4D58EF1F6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2470</TotalTime>
  <Pages>1</Pages>
  <Words>5465</Words>
  <Characters>31157</Characters>
  <Application>Microsoft Office Word</Application>
  <DocSecurity>0</DocSecurity>
  <Lines>259</Lines>
  <Paragraphs>73</Paragraphs>
  <ScaleCrop>false</ScaleCrop>
  <Company>Kingsoft</Company>
  <LinksUpToDate>false</LinksUpToDate>
  <CharactersWithSpaces>36549</CharactersWithSpaces>
  <SharedDoc>false</SharedDoc>
  <HLinks>
    <vt:vector size="144" baseType="variant">
      <vt:variant>
        <vt:i4>2555985</vt:i4>
      </vt:variant>
      <vt:variant>
        <vt:i4>69</vt:i4>
      </vt:variant>
      <vt:variant>
        <vt:i4>0</vt:i4>
      </vt:variant>
      <vt:variant>
        <vt:i4>5</vt:i4>
      </vt:variant>
      <vt:variant>
        <vt:lpwstr/>
      </vt:variant>
      <vt:variant>
        <vt:lpwstr>_bookmark53</vt:lpwstr>
      </vt:variant>
      <vt:variant>
        <vt:i4>2555985</vt:i4>
      </vt:variant>
      <vt:variant>
        <vt:i4>66</vt:i4>
      </vt:variant>
      <vt:variant>
        <vt:i4>0</vt:i4>
      </vt:variant>
      <vt:variant>
        <vt:i4>5</vt:i4>
      </vt:variant>
      <vt:variant>
        <vt:lpwstr/>
      </vt:variant>
      <vt:variant>
        <vt:lpwstr>_bookmark52</vt:lpwstr>
      </vt:variant>
      <vt:variant>
        <vt:i4>2555985</vt:i4>
      </vt:variant>
      <vt:variant>
        <vt:i4>63</vt:i4>
      </vt:variant>
      <vt:variant>
        <vt:i4>0</vt:i4>
      </vt:variant>
      <vt:variant>
        <vt:i4>5</vt:i4>
      </vt:variant>
      <vt:variant>
        <vt:lpwstr/>
      </vt:variant>
      <vt:variant>
        <vt:lpwstr>_bookmark52</vt:lpwstr>
      </vt:variant>
      <vt:variant>
        <vt:i4>2555985</vt:i4>
      </vt:variant>
      <vt:variant>
        <vt:i4>60</vt:i4>
      </vt:variant>
      <vt:variant>
        <vt:i4>0</vt:i4>
      </vt:variant>
      <vt:variant>
        <vt:i4>5</vt:i4>
      </vt:variant>
      <vt:variant>
        <vt:lpwstr/>
      </vt:variant>
      <vt:variant>
        <vt:lpwstr>_bookmark52</vt:lpwstr>
      </vt:variant>
      <vt:variant>
        <vt:i4>2555985</vt:i4>
      </vt:variant>
      <vt:variant>
        <vt:i4>57</vt:i4>
      </vt:variant>
      <vt:variant>
        <vt:i4>0</vt:i4>
      </vt:variant>
      <vt:variant>
        <vt:i4>5</vt:i4>
      </vt:variant>
      <vt:variant>
        <vt:lpwstr/>
      </vt:variant>
      <vt:variant>
        <vt:lpwstr>_bookmark51</vt:lpwstr>
      </vt:variant>
      <vt:variant>
        <vt:i4>2293841</vt:i4>
      </vt:variant>
      <vt:variant>
        <vt:i4>54</vt:i4>
      </vt:variant>
      <vt:variant>
        <vt:i4>0</vt:i4>
      </vt:variant>
      <vt:variant>
        <vt:i4>5</vt:i4>
      </vt:variant>
      <vt:variant>
        <vt:lpwstr/>
      </vt:variant>
      <vt:variant>
        <vt:lpwstr>_bookmark12</vt:lpwstr>
      </vt:variant>
      <vt:variant>
        <vt:i4>2359377</vt:i4>
      </vt:variant>
      <vt:variant>
        <vt:i4>51</vt:i4>
      </vt:variant>
      <vt:variant>
        <vt:i4>0</vt:i4>
      </vt:variant>
      <vt:variant>
        <vt:i4>5</vt:i4>
      </vt:variant>
      <vt:variant>
        <vt:lpwstr/>
      </vt:variant>
      <vt:variant>
        <vt:lpwstr>_bookmark68</vt:lpwstr>
      </vt:variant>
      <vt:variant>
        <vt:i4>2359377</vt:i4>
      </vt:variant>
      <vt:variant>
        <vt:i4>48</vt:i4>
      </vt:variant>
      <vt:variant>
        <vt:i4>0</vt:i4>
      </vt:variant>
      <vt:variant>
        <vt:i4>5</vt:i4>
      </vt:variant>
      <vt:variant>
        <vt:lpwstr/>
      </vt:variant>
      <vt:variant>
        <vt:lpwstr>_bookmark67</vt:lpwstr>
      </vt:variant>
      <vt:variant>
        <vt:i4>2359377</vt:i4>
      </vt:variant>
      <vt:variant>
        <vt:i4>45</vt:i4>
      </vt:variant>
      <vt:variant>
        <vt:i4>0</vt:i4>
      </vt:variant>
      <vt:variant>
        <vt:i4>5</vt:i4>
      </vt:variant>
      <vt:variant>
        <vt:lpwstr/>
      </vt:variant>
      <vt:variant>
        <vt:lpwstr>_bookmark66</vt:lpwstr>
      </vt:variant>
      <vt:variant>
        <vt:i4>2359377</vt:i4>
      </vt:variant>
      <vt:variant>
        <vt:i4>42</vt:i4>
      </vt:variant>
      <vt:variant>
        <vt:i4>0</vt:i4>
      </vt:variant>
      <vt:variant>
        <vt:i4>5</vt:i4>
      </vt:variant>
      <vt:variant>
        <vt:lpwstr/>
      </vt:variant>
      <vt:variant>
        <vt:lpwstr>_bookmark65</vt:lpwstr>
      </vt:variant>
      <vt:variant>
        <vt:i4>2359377</vt:i4>
      </vt:variant>
      <vt:variant>
        <vt:i4>39</vt:i4>
      </vt:variant>
      <vt:variant>
        <vt:i4>0</vt:i4>
      </vt:variant>
      <vt:variant>
        <vt:i4>5</vt:i4>
      </vt:variant>
      <vt:variant>
        <vt:lpwstr/>
      </vt:variant>
      <vt:variant>
        <vt:lpwstr>_bookmark64</vt:lpwstr>
      </vt:variant>
      <vt:variant>
        <vt:i4>2359377</vt:i4>
      </vt:variant>
      <vt:variant>
        <vt:i4>36</vt:i4>
      </vt:variant>
      <vt:variant>
        <vt:i4>0</vt:i4>
      </vt:variant>
      <vt:variant>
        <vt:i4>5</vt:i4>
      </vt:variant>
      <vt:variant>
        <vt:lpwstr/>
      </vt:variant>
      <vt:variant>
        <vt:lpwstr>_bookmark63</vt:lpwstr>
      </vt:variant>
      <vt:variant>
        <vt:i4>2359377</vt:i4>
      </vt:variant>
      <vt:variant>
        <vt:i4>33</vt:i4>
      </vt:variant>
      <vt:variant>
        <vt:i4>0</vt:i4>
      </vt:variant>
      <vt:variant>
        <vt:i4>5</vt:i4>
      </vt:variant>
      <vt:variant>
        <vt:lpwstr/>
      </vt:variant>
      <vt:variant>
        <vt:lpwstr>_bookmark62</vt:lpwstr>
      </vt:variant>
      <vt:variant>
        <vt:i4>2359377</vt:i4>
      </vt:variant>
      <vt:variant>
        <vt:i4>30</vt:i4>
      </vt:variant>
      <vt:variant>
        <vt:i4>0</vt:i4>
      </vt:variant>
      <vt:variant>
        <vt:i4>5</vt:i4>
      </vt:variant>
      <vt:variant>
        <vt:lpwstr/>
      </vt:variant>
      <vt:variant>
        <vt:lpwstr>_bookmark61</vt:lpwstr>
      </vt:variant>
      <vt:variant>
        <vt:i4>2359377</vt:i4>
      </vt:variant>
      <vt:variant>
        <vt:i4>27</vt:i4>
      </vt:variant>
      <vt:variant>
        <vt:i4>0</vt:i4>
      </vt:variant>
      <vt:variant>
        <vt:i4>5</vt:i4>
      </vt:variant>
      <vt:variant>
        <vt:lpwstr/>
      </vt:variant>
      <vt:variant>
        <vt:lpwstr>_bookmark60</vt:lpwstr>
      </vt:variant>
      <vt:variant>
        <vt:i4>2555985</vt:i4>
      </vt:variant>
      <vt:variant>
        <vt:i4>24</vt:i4>
      </vt:variant>
      <vt:variant>
        <vt:i4>0</vt:i4>
      </vt:variant>
      <vt:variant>
        <vt:i4>5</vt:i4>
      </vt:variant>
      <vt:variant>
        <vt:lpwstr/>
      </vt:variant>
      <vt:variant>
        <vt:lpwstr>_bookmark59</vt:lpwstr>
      </vt:variant>
      <vt:variant>
        <vt:i4>2555985</vt:i4>
      </vt:variant>
      <vt:variant>
        <vt:i4>21</vt:i4>
      </vt:variant>
      <vt:variant>
        <vt:i4>0</vt:i4>
      </vt:variant>
      <vt:variant>
        <vt:i4>5</vt:i4>
      </vt:variant>
      <vt:variant>
        <vt:lpwstr/>
      </vt:variant>
      <vt:variant>
        <vt:lpwstr>_bookmark58</vt:lpwstr>
      </vt:variant>
      <vt:variant>
        <vt:i4>2555985</vt:i4>
      </vt:variant>
      <vt:variant>
        <vt:i4>18</vt:i4>
      </vt:variant>
      <vt:variant>
        <vt:i4>0</vt:i4>
      </vt:variant>
      <vt:variant>
        <vt:i4>5</vt:i4>
      </vt:variant>
      <vt:variant>
        <vt:lpwstr/>
      </vt:variant>
      <vt:variant>
        <vt:lpwstr>_bookmark55</vt:lpwstr>
      </vt:variant>
      <vt:variant>
        <vt:i4>2555985</vt:i4>
      </vt:variant>
      <vt:variant>
        <vt:i4>15</vt:i4>
      </vt:variant>
      <vt:variant>
        <vt:i4>0</vt:i4>
      </vt:variant>
      <vt:variant>
        <vt:i4>5</vt:i4>
      </vt:variant>
      <vt:variant>
        <vt:lpwstr/>
      </vt:variant>
      <vt:variant>
        <vt:lpwstr>_bookmark54</vt:lpwstr>
      </vt:variant>
      <vt:variant>
        <vt:i4>2555985</vt:i4>
      </vt:variant>
      <vt:variant>
        <vt:i4>12</vt:i4>
      </vt:variant>
      <vt:variant>
        <vt:i4>0</vt:i4>
      </vt:variant>
      <vt:variant>
        <vt:i4>5</vt:i4>
      </vt:variant>
      <vt:variant>
        <vt:lpwstr/>
      </vt:variant>
      <vt:variant>
        <vt:lpwstr>_bookmark53</vt:lpwstr>
      </vt:variant>
      <vt:variant>
        <vt:i4>2555985</vt:i4>
      </vt:variant>
      <vt:variant>
        <vt:i4>9</vt:i4>
      </vt:variant>
      <vt:variant>
        <vt:i4>0</vt:i4>
      </vt:variant>
      <vt:variant>
        <vt:i4>5</vt:i4>
      </vt:variant>
      <vt:variant>
        <vt:lpwstr/>
      </vt:variant>
      <vt:variant>
        <vt:lpwstr>_bookmark52</vt:lpwstr>
      </vt:variant>
      <vt:variant>
        <vt:i4>2555985</vt:i4>
      </vt:variant>
      <vt:variant>
        <vt:i4>6</vt:i4>
      </vt:variant>
      <vt:variant>
        <vt:i4>0</vt:i4>
      </vt:variant>
      <vt:variant>
        <vt:i4>5</vt:i4>
      </vt:variant>
      <vt:variant>
        <vt:lpwstr/>
      </vt:variant>
      <vt:variant>
        <vt:lpwstr>_bookmark52</vt:lpwstr>
      </vt:variant>
      <vt:variant>
        <vt:i4>2555985</vt:i4>
      </vt:variant>
      <vt:variant>
        <vt:i4>3</vt:i4>
      </vt:variant>
      <vt:variant>
        <vt:i4>0</vt:i4>
      </vt:variant>
      <vt:variant>
        <vt:i4>5</vt:i4>
      </vt:variant>
      <vt:variant>
        <vt:lpwstr/>
      </vt:variant>
      <vt:variant>
        <vt:lpwstr>_bookmark52</vt:lpwstr>
      </vt:variant>
      <vt:variant>
        <vt:i4>2555985</vt:i4>
      </vt:variant>
      <vt:variant>
        <vt:i4>0</vt:i4>
      </vt:variant>
      <vt:variant>
        <vt:i4>0</vt:i4>
      </vt:variant>
      <vt:variant>
        <vt:i4>5</vt:i4>
      </vt:variant>
      <vt:variant>
        <vt:lpwstr/>
      </vt:variant>
      <vt:variant>
        <vt:lpwstr>_bookmark51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李 哲玮</cp:lastModifiedBy>
  <cp:revision>494</cp:revision>
  <cp:lastPrinted>2022-05-19T10:46:00Z</cp:lastPrinted>
  <dcterms:created xsi:type="dcterms:W3CDTF">2022-04-22T12:33:00Z</dcterms:created>
  <dcterms:modified xsi:type="dcterms:W3CDTF">2022-05-19T11:10:00Z</dcterms:modified>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2052-11.1.0.8612</vt:lpwstr>
  </property>
</Properties>
</file>